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E0F4F" w14:textId="5CF3547A" w:rsidR="00F52122" w:rsidRPr="00F52122" w:rsidDel="003934E6" w:rsidRDefault="00F52122" w:rsidP="00F52122">
      <w:pPr>
        <w:rPr>
          <w:del w:id="0" w:author="Holly McQueary" w:date="2018-04-24T09:34:00Z"/>
          <w:rFonts w:ascii="Times New Roman" w:eastAsia="Times New Roman" w:hAnsi="Times New Roman" w:cs="Times New Roman"/>
        </w:rPr>
      </w:pPr>
      <w:del w:id="1" w:author="Holly McQueary" w:date="2018-04-24T09:34:00Z">
        <w:r w:rsidRPr="00F52122" w:rsidDel="003934E6">
          <w:rPr>
            <w:rFonts w:ascii="Arial" w:eastAsia="Times New Roman" w:hAnsi="Arial" w:cs="Arial"/>
            <w:color w:val="000000"/>
            <w:sz w:val="22"/>
            <w:szCs w:val="22"/>
          </w:rPr>
          <w:delText>Shared Google Doc for Aneuploidy/dosage compensation project</w:delText>
        </w:r>
      </w:del>
    </w:p>
    <w:p w14:paraId="727E1BF8" w14:textId="77777777" w:rsidR="00F52122" w:rsidRPr="00F52122" w:rsidDel="003934E6" w:rsidRDefault="00F52122" w:rsidP="00F52122">
      <w:pPr>
        <w:rPr>
          <w:del w:id="2" w:author="Holly McQueary" w:date="2018-04-24T09:34:00Z"/>
          <w:rFonts w:ascii="Times New Roman" w:eastAsia="Times New Roman" w:hAnsi="Times New Roman" w:cs="Times New Roman"/>
        </w:rPr>
      </w:pPr>
    </w:p>
    <w:p w14:paraId="6B03E3DD"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u w:val="single"/>
        </w:rPr>
        <w:t xml:space="preserve">Hypotheses: </w:t>
      </w:r>
    </w:p>
    <w:p w14:paraId="0F498F59" w14:textId="77777777" w:rsidR="00F52122" w:rsidRPr="00F52122" w:rsidRDefault="00F52122" w:rsidP="00F52122">
      <w:pPr>
        <w:rPr>
          <w:rFonts w:ascii="Times New Roman" w:eastAsia="Times New Roman" w:hAnsi="Times New Roman" w:cs="Times New Roman"/>
        </w:rPr>
      </w:pPr>
    </w:p>
    <w:p w14:paraId="140CF8C4"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 xml:space="preserve">Hypothesis                                          </w:t>
      </w:r>
    </w:p>
    <w:p w14:paraId="50B029DB"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1) Does gene expression at the level of the whole chromosome scale with DNA levels for aneuploid chromosomes?</w:t>
      </w:r>
    </w:p>
    <w:p w14:paraId="1142884F"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If not, is it a significant difference?</w:t>
      </w:r>
    </w:p>
    <w:p w14:paraId="4073F8B2"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Do different lines with the same aneuploid chromosome(s) have similar expression levels on that chromosome?</w:t>
      </w:r>
    </w:p>
    <w:p w14:paraId="3C188EC5" w14:textId="77777777" w:rsidR="00F52122" w:rsidRPr="00F52122" w:rsidRDefault="00F52122" w:rsidP="00F52122">
      <w:pPr>
        <w:rPr>
          <w:rFonts w:ascii="Times New Roman" w:eastAsia="Times New Roman" w:hAnsi="Times New Roman" w:cs="Times New Roman"/>
        </w:rPr>
      </w:pPr>
    </w:p>
    <w:p w14:paraId="1529E7B2"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Analysis</w:t>
      </w:r>
    </w:p>
    <w:p w14:paraId="03AA6020"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t-test (or non-parametric equivalent) between expected gene expression level and average observed expression level</w:t>
      </w:r>
    </w:p>
    <w:p w14:paraId="3A36518A"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 t-test on gene expression levels between different lines with the same aneuploid chromosome</w:t>
      </w:r>
    </w:p>
    <w:p w14:paraId="50E2F186"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*also: use JMP to plot distribution of gene expression levels on aneuploid chromosome – should not be normally distributed</w:t>
      </w:r>
    </w:p>
    <w:p w14:paraId="2D588C14" w14:textId="77777777" w:rsidR="00F52122" w:rsidRPr="00F52122" w:rsidRDefault="00F52122" w:rsidP="00F52122">
      <w:pPr>
        <w:rPr>
          <w:rFonts w:ascii="Times New Roman" w:eastAsia="Times New Roman" w:hAnsi="Times New Roman" w:cs="Times New Roman"/>
        </w:rPr>
      </w:pPr>
    </w:p>
    <w:p w14:paraId="3902B268"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2) Are there certain genes that are up or down regulated in all aneuploid lines? (ESR?)</w:t>
      </w:r>
    </w:p>
    <w:p w14:paraId="37832323"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Which ones are on the aneuploid chromosome and which ones are elsewhere?</w:t>
      </w:r>
    </w:p>
    <w:p w14:paraId="3CE7CA02"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Are there certain genes shared between ALL lines that are up- or down-regulated, regardless of ploidy? (MA effects?)</w:t>
      </w:r>
    </w:p>
    <w:p w14:paraId="233D95D4"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Are there certain genes on euploid lines that are commonly up- or down-regulated? Are any of these different than the aneuploid lines?</w:t>
      </w:r>
    </w:p>
    <w:p w14:paraId="0CA9BD76"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 </w:t>
      </w:r>
    </w:p>
    <w:p w14:paraId="66D60A5E"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Using </w:t>
      </w:r>
      <w:proofErr w:type="spellStart"/>
      <w:r w:rsidRPr="00F52122">
        <w:rPr>
          <w:rFonts w:ascii="Arial" w:eastAsia="Times New Roman" w:hAnsi="Arial" w:cs="Arial"/>
          <w:color w:val="000000"/>
          <w:sz w:val="22"/>
          <w:szCs w:val="22"/>
        </w:rPr>
        <w:t>cuffdiff</w:t>
      </w:r>
      <w:proofErr w:type="spellEnd"/>
      <w:r w:rsidRPr="00F52122">
        <w:rPr>
          <w:rFonts w:ascii="Arial" w:eastAsia="Times New Roman" w:hAnsi="Arial" w:cs="Arial"/>
          <w:color w:val="000000"/>
          <w:sz w:val="22"/>
          <w:szCs w:val="22"/>
        </w:rPr>
        <w:t>, compare the output files listing DE genes to one another</w:t>
      </w:r>
    </w:p>
    <w:p w14:paraId="3C58A253"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Only aneuploid lines &gt;50%, &gt;75%, &gt;90%</w:t>
      </w:r>
    </w:p>
    <w:p w14:paraId="2F580C64"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Sort resulting file by chromosome</w:t>
      </w:r>
    </w:p>
    <w:p w14:paraId="5FE021AE"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then do again using all of the lines</w:t>
      </w:r>
    </w:p>
    <w:p w14:paraId="347909BF"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Also separate by experiment and sequencing time</w:t>
      </w:r>
    </w:p>
    <w:p w14:paraId="2277AFB1" w14:textId="77777777" w:rsidR="00F52122" w:rsidRPr="00F52122" w:rsidRDefault="00F52122" w:rsidP="00F52122">
      <w:pPr>
        <w:rPr>
          <w:rFonts w:ascii="Times New Roman" w:eastAsia="Times New Roman" w:hAnsi="Times New Roman" w:cs="Times New Roman"/>
        </w:rPr>
      </w:pPr>
    </w:p>
    <w:p w14:paraId="649BE1D4"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3) What is the rate of aneuploidy? Is it different between GC and MA, and MA and old MA?</w:t>
      </w:r>
    </w:p>
    <w:p w14:paraId="4B337BA0"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 Look up how to calculate this</w:t>
      </w:r>
    </w:p>
    <w:p w14:paraId="111A7B66" w14:textId="77777777" w:rsidR="00F52122" w:rsidRPr="00F52122" w:rsidRDefault="00F52122" w:rsidP="00F52122">
      <w:pPr>
        <w:rPr>
          <w:rFonts w:ascii="Times New Roman" w:eastAsia="Times New Roman" w:hAnsi="Times New Roman" w:cs="Times New Roman"/>
        </w:rPr>
      </w:pPr>
    </w:p>
    <w:p w14:paraId="3FFCBC77"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4) What are the fitness consequences of being aneuploid?</w:t>
      </w:r>
    </w:p>
    <w:p w14:paraId="5DD6F4D9"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 Sam’s part</w:t>
      </w:r>
    </w:p>
    <w:p w14:paraId="1A7C1DF3" w14:textId="77777777" w:rsidR="00F52122" w:rsidRPr="00F52122" w:rsidRDefault="00F52122" w:rsidP="00F52122">
      <w:pPr>
        <w:rPr>
          <w:rFonts w:ascii="Times New Roman" w:eastAsia="Times New Roman" w:hAnsi="Times New Roman" w:cs="Times New Roman"/>
        </w:rPr>
      </w:pPr>
    </w:p>
    <w:p w14:paraId="2695A315"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5) Are histone genes dosage compensated? Are any ESR genes up- or down-regulated?</w:t>
      </w:r>
    </w:p>
    <w:p w14:paraId="559E321F"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Other DE genes:</w:t>
      </w:r>
    </w:p>
    <w:p w14:paraId="30F5B2C5"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What are they? Are there any housekeeping genes?</w:t>
      </w:r>
    </w:p>
    <w:p w14:paraId="5CD7EB6F" w14:textId="77777777" w:rsidR="00F52122" w:rsidRPr="00F52122" w:rsidRDefault="00F52122" w:rsidP="00F52122">
      <w:pPr>
        <w:rPr>
          <w:rFonts w:ascii="Times New Roman" w:eastAsia="Times New Roman" w:hAnsi="Times New Roman" w:cs="Times New Roman"/>
        </w:rPr>
      </w:pPr>
      <w:proofErr w:type="spellStart"/>
      <w:r w:rsidRPr="00F52122">
        <w:rPr>
          <w:rFonts w:ascii="Arial" w:eastAsia="Times New Roman" w:hAnsi="Arial" w:cs="Arial"/>
          <w:color w:val="000000"/>
          <w:sz w:val="22"/>
          <w:szCs w:val="22"/>
        </w:rPr>
        <w:t>Cuffdiff</w:t>
      </w:r>
      <w:proofErr w:type="spellEnd"/>
    </w:p>
    <w:p w14:paraId="626FE02F"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Do at same time as Hypothesis #2</w:t>
      </w:r>
    </w:p>
    <w:p w14:paraId="78F84343"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b/>
          <w:bCs/>
          <w:color w:val="000000"/>
          <w:sz w:val="22"/>
          <w:szCs w:val="22"/>
        </w:rPr>
        <w:t>Dosage compensation/</w:t>
      </w:r>
      <w:proofErr w:type="spellStart"/>
      <w:r w:rsidRPr="00F52122">
        <w:rPr>
          <w:rFonts w:ascii="Arial" w:eastAsia="Times New Roman" w:hAnsi="Arial" w:cs="Arial"/>
          <w:b/>
          <w:bCs/>
          <w:color w:val="000000"/>
          <w:sz w:val="22"/>
          <w:szCs w:val="22"/>
        </w:rPr>
        <w:t>RNAseq</w:t>
      </w:r>
      <w:proofErr w:type="spellEnd"/>
      <w:r w:rsidRPr="00F52122">
        <w:rPr>
          <w:rFonts w:ascii="Arial" w:eastAsia="Times New Roman" w:hAnsi="Arial" w:cs="Arial"/>
          <w:b/>
          <w:bCs/>
          <w:color w:val="000000"/>
          <w:sz w:val="22"/>
          <w:szCs w:val="22"/>
        </w:rPr>
        <w:t xml:space="preserve"> analysis methods/notes:</w:t>
      </w:r>
    </w:p>
    <w:p w14:paraId="67395986"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Reference genome from SGD – latest update (31-Jan-2015) (S288C)</w:t>
      </w:r>
    </w:p>
    <w:p w14:paraId="1E2C5102"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1. Need to build an index using bowtie</w:t>
      </w:r>
    </w:p>
    <w:p w14:paraId="252C7FB6"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use bowtie2-build (code #1 in text file)</w:t>
      </w:r>
    </w:p>
    <w:p w14:paraId="372C359F" w14:textId="77777777" w:rsidR="00F52122" w:rsidRPr="00F52122" w:rsidRDefault="00F52122" w:rsidP="00F52122">
      <w:pPr>
        <w:rPr>
          <w:rFonts w:ascii="Times New Roman" w:eastAsia="Times New Roman" w:hAnsi="Times New Roman" w:cs="Times New Roman"/>
        </w:rPr>
      </w:pPr>
      <w:r w:rsidRPr="00F52122">
        <w:rPr>
          <w:rFonts w:ascii="Arial" w:eastAsia="Times New Roman" w:hAnsi="Arial" w:cs="Arial"/>
          <w:color w:val="000000"/>
          <w:sz w:val="22"/>
          <w:szCs w:val="22"/>
        </w:rPr>
        <w:t xml:space="preserve">2. Need to use Cufflinks to </w:t>
      </w:r>
      <w:proofErr w:type="gramStart"/>
      <w:r w:rsidRPr="00F52122">
        <w:rPr>
          <w:rFonts w:ascii="Arial" w:eastAsia="Times New Roman" w:hAnsi="Arial" w:cs="Arial"/>
          <w:color w:val="000000"/>
          <w:sz w:val="22"/>
          <w:szCs w:val="22"/>
        </w:rPr>
        <w:t>change .</w:t>
      </w:r>
      <w:proofErr w:type="spellStart"/>
      <w:r w:rsidRPr="00F52122">
        <w:rPr>
          <w:rFonts w:ascii="Arial" w:eastAsia="Times New Roman" w:hAnsi="Arial" w:cs="Arial"/>
          <w:color w:val="000000"/>
          <w:sz w:val="22"/>
          <w:szCs w:val="22"/>
        </w:rPr>
        <w:t>gff</w:t>
      </w:r>
      <w:proofErr w:type="spellEnd"/>
      <w:proofErr w:type="gramEnd"/>
      <w:r w:rsidRPr="00F52122">
        <w:rPr>
          <w:rFonts w:ascii="Arial" w:eastAsia="Times New Roman" w:hAnsi="Arial" w:cs="Arial"/>
          <w:color w:val="000000"/>
          <w:sz w:val="22"/>
          <w:szCs w:val="22"/>
        </w:rPr>
        <w:t xml:space="preserve"> transcript file into a .</w:t>
      </w:r>
      <w:proofErr w:type="spellStart"/>
      <w:r w:rsidRPr="00F52122">
        <w:rPr>
          <w:rFonts w:ascii="Arial" w:eastAsia="Times New Roman" w:hAnsi="Arial" w:cs="Arial"/>
          <w:color w:val="000000"/>
          <w:sz w:val="22"/>
          <w:szCs w:val="22"/>
        </w:rPr>
        <w:t>gtf</w:t>
      </w:r>
      <w:proofErr w:type="spellEnd"/>
      <w:r w:rsidRPr="00F52122">
        <w:rPr>
          <w:rFonts w:ascii="Arial" w:eastAsia="Times New Roman" w:hAnsi="Arial" w:cs="Arial"/>
          <w:color w:val="000000"/>
          <w:sz w:val="22"/>
          <w:szCs w:val="22"/>
        </w:rPr>
        <w:t xml:space="preserve"> file</w:t>
      </w:r>
    </w:p>
    <w:p w14:paraId="3611D9B2" w14:textId="7DE2ED70" w:rsidR="00F52122" w:rsidRDefault="0034673C" w:rsidP="00F52122">
      <w:pPr>
        <w:rPr>
          <w:rFonts w:ascii="Arial" w:eastAsia="Times New Roman" w:hAnsi="Arial" w:cs="Arial"/>
          <w:color w:val="000000"/>
          <w:sz w:val="22"/>
          <w:szCs w:val="22"/>
        </w:rPr>
      </w:pPr>
      <w:hyperlink r:id="rId6" w:anchor="the-gffread-utility" w:history="1">
        <w:r w:rsidR="001C7314" w:rsidRPr="00D57C8E">
          <w:rPr>
            <w:rStyle w:val="Hyperlink"/>
            <w:rFonts w:ascii="Arial" w:eastAsia="Times New Roman" w:hAnsi="Arial" w:cs="Arial"/>
            <w:sz w:val="22"/>
            <w:szCs w:val="22"/>
          </w:rPr>
          <w:t>http://cole-trapnell-lab.github.io/cufflinks/file_formats/#the-gffread-utility</w:t>
        </w:r>
      </w:hyperlink>
    </w:p>
    <w:p w14:paraId="20F7FAA1" w14:textId="24BCA5A3" w:rsidR="001C7314" w:rsidRDefault="001C7314" w:rsidP="00F52122">
      <w:pPr>
        <w:rPr>
          <w:rFonts w:ascii="Arial" w:eastAsia="Times New Roman" w:hAnsi="Arial" w:cs="Arial"/>
          <w:color w:val="000000"/>
          <w:sz w:val="22"/>
          <w:szCs w:val="22"/>
        </w:rPr>
      </w:pPr>
    </w:p>
    <w:p w14:paraId="742B2804" w14:textId="3F25A75A"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 xml:space="preserve">Questions: </w:t>
      </w:r>
    </w:p>
    <w:p w14:paraId="2291EC8E" w14:textId="31B26CFB"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lastRenderedPageBreak/>
        <w:t>What chromosomes are aneuploid? Are there any that are commonly aneuploid? Never aneuploid?</w:t>
      </w:r>
    </w:p>
    <w:p w14:paraId="250B9E1F" w14:textId="7D0D207A"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Is there a correlation between type of aneuploidy and fitness?</w:t>
      </w:r>
    </w:p>
    <w:p w14:paraId="26D8208D" w14:textId="4B3DE30E"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Is there whole-chromosome dosage compensation? What about individual genes? Environmental stress response genes? Is the “aneuploid stress response” from Torres et al 2010 turned on?</w:t>
      </w:r>
    </w:p>
    <w:p w14:paraId="203C5FA9" w14:textId="77F55593"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 xml:space="preserve">Does the rate of aneuploidy correlate with wild/lab strain status? </w:t>
      </w:r>
    </w:p>
    <w:p w14:paraId="19E0F352" w14:textId="755EF472"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In the absence of DC, results are …</w:t>
      </w:r>
    </w:p>
    <w:p w14:paraId="56D49F3E" w14:textId="07E4AD2D" w:rsidR="001C7314" w:rsidRDefault="001C7314" w:rsidP="00F52122">
      <w:pPr>
        <w:rPr>
          <w:rFonts w:ascii="Arial" w:eastAsia="Times New Roman" w:hAnsi="Arial" w:cs="Arial"/>
          <w:color w:val="000000"/>
          <w:sz w:val="22"/>
          <w:szCs w:val="22"/>
        </w:rPr>
      </w:pPr>
    </w:p>
    <w:p w14:paraId="6AD43AC9" w14:textId="4A19FDAB"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 xml:space="preserve">Look up the rate of aneuploidy in wild yeast versus lab yeast </w:t>
      </w:r>
    </w:p>
    <w:p w14:paraId="14FA2853" w14:textId="0A655593" w:rsidR="001C7314" w:rsidRDefault="001C7314" w:rsidP="00F52122">
      <w:pPr>
        <w:rPr>
          <w:rFonts w:ascii="Arial" w:eastAsia="Times New Roman" w:hAnsi="Arial" w:cs="Arial"/>
          <w:color w:val="000000"/>
          <w:sz w:val="22"/>
          <w:szCs w:val="22"/>
        </w:rPr>
      </w:pPr>
    </w:p>
    <w:p w14:paraId="6C90ACBC" w14:textId="08F82370"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Chromosomal instability and heterozygosity?</w:t>
      </w:r>
    </w:p>
    <w:p w14:paraId="32742CA5" w14:textId="0285062C"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 xml:space="preserve">Mating between 2 haploids, so no </w:t>
      </w:r>
      <w:proofErr w:type="spellStart"/>
      <w:r>
        <w:rPr>
          <w:rFonts w:ascii="Arial" w:eastAsia="Times New Roman" w:hAnsi="Arial" w:cs="Arial"/>
          <w:color w:val="000000"/>
          <w:sz w:val="22"/>
          <w:szCs w:val="22"/>
        </w:rPr>
        <w:t>lethals</w:t>
      </w:r>
      <w:proofErr w:type="spellEnd"/>
      <w:r>
        <w:rPr>
          <w:rFonts w:ascii="Arial" w:eastAsia="Times New Roman" w:hAnsi="Arial" w:cs="Arial"/>
          <w:color w:val="000000"/>
          <w:sz w:val="22"/>
          <w:szCs w:val="22"/>
        </w:rPr>
        <w:t xml:space="preserve"> to uncover </w:t>
      </w:r>
    </w:p>
    <w:p w14:paraId="444A7A82" w14:textId="1CBD7A14" w:rsidR="001C7314" w:rsidRDefault="001C7314" w:rsidP="00F52122">
      <w:pPr>
        <w:rPr>
          <w:rFonts w:ascii="Arial" w:eastAsia="Times New Roman" w:hAnsi="Arial" w:cs="Arial"/>
          <w:color w:val="000000"/>
          <w:sz w:val="22"/>
          <w:szCs w:val="22"/>
        </w:rPr>
      </w:pPr>
    </w:p>
    <w:p w14:paraId="2C011BAC" w14:textId="004F2C4F"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Framework: How often do aneuploidies arise in the absence of selection?</w:t>
      </w:r>
    </w:p>
    <w:p w14:paraId="786379A9" w14:textId="6A0DD87C"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and what are they, what are their fitness effects?</w:t>
      </w:r>
    </w:p>
    <w:p w14:paraId="3036EDA1" w14:textId="46435D5D"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-Get aneuploids in the wild, but that could be from selection in a potentially stressful environment (</w:t>
      </w:r>
      <w:proofErr w:type="spellStart"/>
      <w:r>
        <w:rPr>
          <w:rFonts w:ascii="Arial" w:eastAsia="Times New Roman" w:hAnsi="Arial" w:cs="Arial"/>
          <w:color w:val="000000"/>
          <w:sz w:val="22"/>
          <w:szCs w:val="22"/>
        </w:rPr>
        <w:t>ie</w:t>
      </w:r>
      <w:proofErr w:type="spellEnd"/>
      <w:r>
        <w:rPr>
          <w:rFonts w:ascii="Arial" w:eastAsia="Times New Roman" w:hAnsi="Arial" w:cs="Arial"/>
          <w:color w:val="000000"/>
          <w:sz w:val="22"/>
          <w:szCs w:val="22"/>
        </w:rPr>
        <w:t xml:space="preserve"> oxidative stress)</w:t>
      </w:r>
    </w:p>
    <w:p w14:paraId="2161848A" w14:textId="32DF125F"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Looking at spontaneous aneuploidies in the absence of selection allows us to get a baseline for how often these spontaneously arise</w:t>
      </w:r>
    </w:p>
    <w:p w14:paraId="32D08A2C" w14:textId="0204604C" w:rsidR="001C7314" w:rsidRDefault="001C7314" w:rsidP="00F52122">
      <w:pPr>
        <w:rPr>
          <w:rFonts w:ascii="Arial" w:eastAsia="Times New Roman" w:hAnsi="Arial" w:cs="Arial"/>
          <w:color w:val="000000"/>
          <w:sz w:val="22"/>
          <w:szCs w:val="22"/>
        </w:rPr>
      </w:pPr>
      <w:r>
        <w:rPr>
          <w:rFonts w:ascii="Arial" w:eastAsia="Times New Roman" w:hAnsi="Arial" w:cs="Arial"/>
          <w:color w:val="000000"/>
          <w:sz w:val="22"/>
          <w:szCs w:val="22"/>
        </w:rPr>
        <w:t xml:space="preserve">Looking for if there is a common mechanism of DC in autosomes. Sex chromosomes evolved from autosomes, so they may have brought with them some inherent way of compensating for multiple gene copies. </w:t>
      </w:r>
    </w:p>
    <w:p w14:paraId="7CEEE64C" w14:textId="7D4B68A2" w:rsidR="001C7314" w:rsidRDefault="001C7314" w:rsidP="00F52122">
      <w:pPr>
        <w:rPr>
          <w:rFonts w:ascii="Arial" w:eastAsia="Times New Roman" w:hAnsi="Arial" w:cs="Arial"/>
          <w:color w:val="000000"/>
          <w:sz w:val="22"/>
          <w:szCs w:val="22"/>
        </w:rPr>
      </w:pPr>
    </w:p>
    <w:p w14:paraId="50FA1C8A" w14:textId="295A7FDB" w:rsidR="00B830DF" w:rsidRDefault="00B830DF" w:rsidP="00F52122">
      <w:pPr>
        <w:rPr>
          <w:rFonts w:ascii="Arial" w:eastAsia="Times New Roman" w:hAnsi="Arial" w:cs="Arial"/>
          <w:color w:val="000000"/>
          <w:sz w:val="22"/>
          <w:szCs w:val="22"/>
        </w:rPr>
      </w:pPr>
      <w:r>
        <w:rPr>
          <w:rFonts w:ascii="Arial" w:eastAsia="Times New Roman" w:hAnsi="Arial" w:cs="Arial"/>
          <w:color w:val="000000"/>
          <w:sz w:val="22"/>
          <w:szCs w:val="22"/>
        </w:rPr>
        <w:t>Are there certain regions on the chromosome that are dosage compensated?</w:t>
      </w:r>
    </w:p>
    <w:p w14:paraId="0FE7C902" w14:textId="1DF92760" w:rsidR="00B830DF" w:rsidRDefault="00B830DF" w:rsidP="00F52122">
      <w:pPr>
        <w:rPr>
          <w:rFonts w:ascii="Arial" w:eastAsia="Times New Roman" w:hAnsi="Arial" w:cs="Arial"/>
          <w:color w:val="000000"/>
          <w:sz w:val="22"/>
          <w:szCs w:val="22"/>
        </w:rPr>
      </w:pPr>
      <w:r>
        <w:rPr>
          <w:rFonts w:ascii="Arial" w:eastAsia="Times New Roman" w:hAnsi="Arial" w:cs="Arial"/>
          <w:color w:val="000000"/>
          <w:sz w:val="22"/>
          <w:szCs w:val="22"/>
        </w:rPr>
        <w:t>Because my data has so much variation, probably better to look at individual genes</w:t>
      </w:r>
    </w:p>
    <w:p w14:paraId="7A684FA9" w14:textId="10E6CADA" w:rsidR="00B830DF" w:rsidRDefault="00283E60" w:rsidP="00F52122">
      <w:pPr>
        <w:rPr>
          <w:rFonts w:ascii="Arial" w:eastAsia="Times New Roman" w:hAnsi="Arial" w:cs="Arial"/>
          <w:color w:val="000000"/>
          <w:sz w:val="22"/>
          <w:szCs w:val="22"/>
        </w:rPr>
      </w:pPr>
      <w:r>
        <w:rPr>
          <w:rFonts w:ascii="Arial" w:eastAsia="Times New Roman" w:hAnsi="Arial" w:cs="Arial"/>
          <w:color w:val="000000"/>
          <w:sz w:val="22"/>
          <w:szCs w:val="22"/>
        </w:rPr>
        <w:t>Can look to see if there is expression at a particular site</w:t>
      </w:r>
    </w:p>
    <w:p w14:paraId="2720847B" w14:textId="398809F1" w:rsidR="00283E60" w:rsidRDefault="00283E60" w:rsidP="00F52122">
      <w:pPr>
        <w:rPr>
          <w:rFonts w:ascii="Arial" w:eastAsia="Times New Roman" w:hAnsi="Arial" w:cs="Arial"/>
          <w:color w:val="000000"/>
          <w:sz w:val="22"/>
          <w:szCs w:val="22"/>
        </w:rPr>
      </w:pPr>
      <w:r>
        <w:rPr>
          <w:rFonts w:ascii="Arial" w:eastAsia="Times New Roman" w:hAnsi="Arial" w:cs="Arial"/>
          <w:color w:val="000000"/>
          <w:sz w:val="22"/>
          <w:szCs w:val="22"/>
        </w:rPr>
        <w:t xml:space="preserve">Chromosome position on x-axis, by color (blue to red, white in the middle). Genes in boxplot(?) colored according to the chromosome position – could tell me if there are any regional compensation effects </w:t>
      </w:r>
    </w:p>
    <w:p w14:paraId="32F232CD" w14:textId="3F6AFF2C" w:rsidR="00283E60" w:rsidRDefault="00283E60" w:rsidP="00F52122">
      <w:pPr>
        <w:rPr>
          <w:rFonts w:ascii="Arial" w:eastAsia="Times New Roman" w:hAnsi="Arial" w:cs="Arial"/>
          <w:color w:val="000000"/>
          <w:sz w:val="22"/>
          <w:szCs w:val="22"/>
        </w:rPr>
      </w:pPr>
    </w:p>
    <w:p w14:paraId="06CC1008" w14:textId="27043289" w:rsidR="00283E60" w:rsidRDefault="00283E60" w:rsidP="00F52122">
      <w:pPr>
        <w:rPr>
          <w:rFonts w:ascii="Arial" w:eastAsia="Times New Roman" w:hAnsi="Arial" w:cs="Arial"/>
          <w:color w:val="000000"/>
          <w:sz w:val="22"/>
          <w:szCs w:val="22"/>
        </w:rPr>
      </w:pPr>
      <w:r>
        <w:rPr>
          <w:rFonts w:ascii="Arial" w:eastAsia="Times New Roman" w:hAnsi="Arial" w:cs="Arial"/>
          <w:color w:val="000000"/>
          <w:sz w:val="22"/>
          <w:szCs w:val="22"/>
        </w:rPr>
        <w:t>Mult</w:t>
      </w:r>
      <w:ins w:id="3" w:author="Holly McQueary" w:date="2018-03-30T12:59:00Z">
        <w:r w:rsidR="00F7461F">
          <w:rPr>
            <w:rFonts w:ascii="Arial" w:eastAsia="Times New Roman" w:hAnsi="Arial" w:cs="Arial"/>
            <w:color w:val="000000"/>
            <w:sz w:val="22"/>
            <w:szCs w:val="22"/>
          </w:rPr>
          <w:t>i</w:t>
        </w:r>
      </w:ins>
      <w:del w:id="4" w:author="Holly McQueary" w:date="2018-03-30T12:59:00Z">
        <w:r w:rsidDel="00F7461F">
          <w:rPr>
            <w:rFonts w:ascii="Arial" w:eastAsia="Times New Roman" w:hAnsi="Arial" w:cs="Arial"/>
            <w:color w:val="000000"/>
            <w:sz w:val="22"/>
            <w:szCs w:val="22"/>
          </w:rPr>
          <w:delText xml:space="preserve">iple </w:delText>
        </w:r>
      </w:del>
      <w:r>
        <w:rPr>
          <w:rFonts w:ascii="Arial" w:eastAsia="Times New Roman" w:hAnsi="Arial" w:cs="Arial"/>
          <w:color w:val="000000"/>
          <w:sz w:val="22"/>
          <w:szCs w:val="22"/>
        </w:rPr>
        <w:t xml:space="preserve">factorial statistics? </w:t>
      </w:r>
    </w:p>
    <w:p w14:paraId="33810BA3" w14:textId="3DAA2D24" w:rsidR="00283E60" w:rsidRDefault="00283E60" w:rsidP="00F52122">
      <w:pPr>
        <w:rPr>
          <w:rFonts w:ascii="Arial" w:eastAsia="Times New Roman" w:hAnsi="Arial" w:cs="Arial"/>
          <w:color w:val="000000"/>
          <w:sz w:val="22"/>
          <w:szCs w:val="22"/>
        </w:rPr>
      </w:pPr>
      <w:r>
        <w:rPr>
          <w:rFonts w:ascii="Arial" w:eastAsia="Times New Roman" w:hAnsi="Arial" w:cs="Arial"/>
          <w:color w:val="000000"/>
          <w:sz w:val="22"/>
          <w:szCs w:val="22"/>
        </w:rPr>
        <w:t xml:space="preserve">Can probably ask a lot of questions with this data </w:t>
      </w:r>
    </w:p>
    <w:p w14:paraId="449294FF" w14:textId="6AF0C23B" w:rsidR="00283E60" w:rsidRPr="001C7314" w:rsidRDefault="00283E60" w:rsidP="00F52122">
      <w:pPr>
        <w:rPr>
          <w:rFonts w:ascii="Arial" w:eastAsia="Times New Roman" w:hAnsi="Arial" w:cs="Arial"/>
          <w:color w:val="000000"/>
          <w:sz w:val="22"/>
          <w:szCs w:val="22"/>
        </w:rPr>
      </w:pPr>
    </w:p>
    <w:p w14:paraId="65D95FB2" w14:textId="18F06B56" w:rsidR="00F52122" w:rsidRDefault="00BF7D71" w:rsidP="00F52122">
      <w:pPr>
        <w:rPr>
          <w:rFonts w:ascii="Arial" w:eastAsia="Times New Roman" w:hAnsi="Arial" w:cs="Arial"/>
          <w:color w:val="000000"/>
          <w:sz w:val="22"/>
          <w:szCs w:val="22"/>
        </w:rPr>
      </w:pPr>
      <w:r>
        <w:rPr>
          <w:rFonts w:ascii="Arial" w:eastAsia="Times New Roman" w:hAnsi="Arial" w:cs="Arial"/>
          <w:color w:val="000000"/>
          <w:sz w:val="22"/>
          <w:szCs w:val="22"/>
        </w:rPr>
        <w:t>Do our aneuploid lines have more gene conversion events?</w:t>
      </w:r>
    </w:p>
    <w:p w14:paraId="5A527E69" w14:textId="77777777" w:rsidR="001315E0" w:rsidRDefault="001315E0" w:rsidP="00F52122">
      <w:pPr>
        <w:rPr>
          <w:rFonts w:ascii="Arial" w:eastAsia="Times New Roman" w:hAnsi="Arial" w:cs="Arial"/>
          <w:color w:val="000000"/>
          <w:sz w:val="22"/>
          <w:szCs w:val="22"/>
        </w:rPr>
      </w:pPr>
    </w:p>
    <w:p w14:paraId="722DF606" w14:textId="2AB84B31" w:rsidR="00FC53CF" w:rsidRPr="00FC53CF" w:rsidRDefault="00FC53CF" w:rsidP="00F52122">
      <w:pPr>
        <w:rPr>
          <w:rFonts w:ascii="Arial" w:eastAsia="Times New Roman" w:hAnsi="Arial" w:cs="Arial"/>
          <w:b/>
          <w:color w:val="000000"/>
          <w:sz w:val="22"/>
          <w:szCs w:val="22"/>
        </w:rPr>
      </w:pPr>
      <w:r w:rsidRPr="00FC53CF">
        <w:rPr>
          <w:rFonts w:ascii="Arial" w:eastAsia="Times New Roman" w:hAnsi="Arial" w:cs="Arial"/>
          <w:b/>
          <w:color w:val="000000"/>
          <w:sz w:val="22"/>
          <w:szCs w:val="22"/>
        </w:rPr>
        <w:t>Introduction</w:t>
      </w:r>
    </w:p>
    <w:p w14:paraId="2D6F6C03" w14:textId="4E2E6F98" w:rsidR="00FC53CF" w:rsidRDefault="00FC53CF" w:rsidP="00F52122">
      <w:pPr>
        <w:rPr>
          <w:ins w:id="5" w:author="Holly McQueary" w:date="2018-05-07T14:36:00Z"/>
          <w:rFonts w:ascii="Times New Roman" w:eastAsia="Times New Roman" w:hAnsi="Times New Roman" w:cs="Times New Roman"/>
        </w:rPr>
      </w:pPr>
    </w:p>
    <w:p w14:paraId="667C05E4" w14:textId="10047655" w:rsidR="00362FDE" w:rsidRDefault="00362FDE" w:rsidP="00F52122">
      <w:pPr>
        <w:rPr>
          <w:ins w:id="6" w:author="Holly McQueary" w:date="2018-05-07T14:36:00Z"/>
          <w:rFonts w:ascii="Times New Roman" w:eastAsia="Times New Roman" w:hAnsi="Times New Roman" w:cs="Times New Roman"/>
        </w:rPr>
      </w:pPr>
      <w:ins w:id="7" w:author="Holly McQueary" w:date="2018-05-07T14:36:00Z">
        <w:r>
          <w:rPr>
            <w:rFonts w:ascii="Times New Roman" w:eastAsia="Times New Roman" w:hAnsi="Times New Roman" w:cs="Times New Roman"/>
          </w:rPr>
          <w:tab/>
          <w:t>Aneuploidy is when an organism contains an abnormal chromosome num</w:t>
        </w:r>
      </w:ins>
      <w:ins w:id="8" w:author="Holly McQueary" w:date="2018-05-07T14:37:00Z">
        <w:r>
          <w:rPr>
            <w:rFonts w:ascii="Times New Roman" w:eastAsia="Times New Roman" w:hAnsi="Times New Roman" w:cs="Times New Roman"/>
          </w:rPr>
          <w:t xml:space="preserve">ber, i.e. one not a multiple of the haploid state. There is some debate as to why aneuploidy is often maintained </w:t>
        </w:r>
      </w:ins>
      <w:ins w:id="9" w:author="Holly McQueary" w:date="2018-05-12T20:18:00Z">
        <w:r w:rsidR="005C07F5">
          <w:rPr>
            <w:rFonts w:ascii="Times New Roman" w:eastAsia="Times New Roman" w:hAnsi="Times New Roman" w:cs="Times New Roman"/>
          </w:rPr>
          <w:t xml:space="preserve">(or tolerated) </w:t>
        </w:r>
      </w:ins>
      <w:ins w:id="10" w:author="Holly McQueary" w:date="2018-05-07T14:37:00Z">
        <w:r>
          <w:rPr>
            <w:rFonts w:ascii="Times New Roman" w:eastAsia="Times New Roman" w:hAnsi="Times New Roman" w:cs="Times New Roman"/>
          </w:rPr>
          <w:t>in populations. Some hypothesize there is an intrinsic mecha</w:t>
        </w:r>
      </w:ins>
      <w:ins w:id="11" w:author="Holly McQueary" w:date="2018-05-07T14:38:00Z">
        <w:r>
          <w:rPr>
            <w:rFonts w:ascii="Times New Roman" w:eastAsia="Times New Roman" w:hAnsi="Times New Roman" w:cs="Times New Roman"/>
          </w:rPr>
          <w:t xml:space="preserve">nism of dosage compensation to buffer the deleterious effects of imbalanced gene dosage </w:t>
        </w:r>
      </w:ins>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&lt;EndNote&gt;&lt;Cite&gt;&lt;Author&gt;James Hose&lt;/Author&gt;&lt;Year&gt;2015&lt;/Year&gt;&lt;RecNum&gt;6&lt;/RecNum&gt;&lt;DisplayText&gt;[1, 2]&lt;/DisplayText&gt;&lt;record&gt;&lt;rec-number&gt;6&lt;/rec-number&gt;&lt;foreign-keys&gt;&lt;key app="EN" db-id="sprxp9feba2er9e22dn52tac2tsrsd225sf5" timestamp="1484580963"&gt;6&lt;/key&gt;&lt;/foreign-keys&gt;&lt;ref-type name="Journal Article"&gt;17&lt;/ref-type&gt;&lt;contributors&gt;&lt;authors&gt;&lt;author&gt;James Hose, Chris Mun Yong, Maria Sardi, Zhishi Wang, Michael A Newton, Audrey P Gasch&lt;/author&gt;&lt;/authors&gt;&lt;/contributors&gt;&lt;titles&gt;&lt;title&gt;Dosage compensation can buffer copy-number variation in yeast&lt;/title&gt;&lt;secondary-title&gt;eLIFE&lt;/secondary-title&gt;&lt;/titles&gt;&lt;periodical&gt;&lt;full-title&gt;eLIFE&lt;/full-title&gt;&lt;/periodical&gt;&lt;pages&gt;1-27&lt;/pages&gt;&lt;volume&gt;4&lt;/volume&gt;&lt;edition&gt;08 May 2015&lt;/edition&gt;&lt;section&gt;1&lt;/section&gt;&lt;dates&gt;&lt;year&gt;2015&lt;/year&gt;&lt;/dates&gt;&lt;urls&gt;&lt;/urls&gt;&lt;electronic-resource-num&gt;10.7554/eLife.05462&lt;/electronic-resource-num&gt;&lt;/record&gt;&lt;/Cite&gt;&lt;Cite&gt;&lt;Author&gt;Audrey P Gasch&lt;/Author&gt;&lt;Year&gt;2016&lt;/Year&gt;&lt;RecNum&gt;8&lt;/RecNum&gt;&lt;record&gt;&lt;rec-number&gt;8&lt;/rec-number&gt;&lt;foreign-keys&gt;&lt;key app="EN" db-id="sprxp9feba2er9e22dn52tac2tsrsd225sf5" timestamp="1484581104"&gt;8&lt;/key&gt;&lt;/foreign-keys&gt;&lt;ref-type name="Journal Article"&gt;17&lt;/ref-type&gt;&lt;contributors&gt;&lt;authors&gt;&lt;author&gt;Audrey P Gasch, James Hose, Michael A Newton, Maria Sardi, Mun Yong, Zhishi Wang&lt;/author&gt;&lt;/authors&gt;&lt;/contributors&gt;&lt;titles&gt;&lt;title&gt;Further support for aneuploidy tolerance in wild yeast and effects of dosage compensation on gene copy-number evolution&lt;/title&gt;&lt;secondary-title&gt;eLIFE&lt;/secondary-title&gt;&lt;/titles&gt;&lt;periodical&gt;&lt;full-title&gt;eLIFE&lt;/full-title&gt;&lt;/periodical&gt;&lt;pages&gt;1-12&lt;/pages&gt;&lt;volume&gt;5&lt;/volume&gt;&lt;edition&gt;07 March 2016&lt;/edition&gt;&lt;section&gt;1&lt;/section&gt;&lt;dates&gt;&lt;year&gt;2016&lt;/year&gt;&lt;/dates&gt;&lt;urls&gt;&lt;/urls&gt;&lt;electronic-resource-num&gt;10.7554/eLife.14409&lt;/electronic-resource-num&gt;&lt;/record&gt;&lt;/Cite&gt;&lt;/EndNote&gt;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[1, 2]</w:t>
      </w:r>
      <w:r>
        <w:rPr>
          <w:rFonts w:ascii="Times New Roman" w:eastAsia="Times New Roman" w:hAnsi="Times New Roman" w:cs="Times New Roman"/>
        </w:rPr>
        <w:fldChar w:fldCharType="end"/>
      </w:r>
      <w:ins w:id="12" w:author="Holly McQueary" w:date="2018-05-07T14:38:00Z">
        <w:r>
          <w:rPr>
            <w:rFonts w:ascii="Times New Roman" w:eastAsia="Times New Roman" w:hAnsi="Times New Roman" w:cs="Times New Roman"/>
          </w:rPr>
          <w:t>.</w:t>
        </w:r>
      </w:ins>
      <w:ins w:id="13" w:author="Holly McQueary" w:date="2018-05-07T14:39:00Z">
        <w:r>
          <w:rPr>
            <w:rFonts w:ascii="Times New Roman" w:eastAsia="Times New Roman" w:hAnsi="Times New Roman" w:cs="Times New Roman"/>
          </w:rPr>
          <w:t xml:space="preserve"> Others contest this</w:t>
        </w:r>
      </w:ins>
      <w:ins w:id="14" w:author="Holly McQueary" w:date="2018-05-07T14:40:00Z">
        <w:r>
          <w:rPr>
            <w:rFonts w:ascii="Times New Roman" w:eastAsia="Times New Roman" w:hAnsi="Times New Roman" w:cs="Times New Roman"/>
          </w:rPr>
          <w:t xml:space="preserve"> argument, claiming there is no evidence for dosage compensation at the whole-chromosome level in S. cerevisiae </w:t>
        </w:r>
      </w:ins>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&lt;EndNote&gt;&lt;Cite&gt;&lt;Author&gt;Eduardo M Torres&lt;/Author&gt;&lt;Year&gt;2016&lt;/Year&gt;&lt;RecNum&gt;7&lt;/RecNum&gt;&lt;DisplayText&gt;[3]&lt;/DisplayText&gt;&lt;record&gt;&lt;rec-number&gt;7&lt;/rec-number&gt;&lt;foreign-keys&gt;&lt;key app="EN" db-id="sprxp9feba2er9e22dn52tac2tsrsd225sf5" timestamp="1484581023"&gt;7&lt;/key&gt;&lt;/foreign-keys&gt;&lt;ref-type name="Journal Article"&gt;17&lt;/ref-type&gt;&lt;contributors&gt;&lt;authors&gt;&lt;author&gt;Eduardo M Torres, Michael Springer, Angelika Amon&lt;/author&gt;&lt;/authors&gt;&lt;/contributors&gt;&lt;titles&gt;&lt;title&gt;No current evidence for widespread dosage compensation in S. cerevisiae&lt;/title&gt;&lt;secondary-title&gt;eLIFE&lt;/secondary-title&gt;&lt;/titles&gt;&lt;periodical&gt;&lt;full-title&gt;eLIFE&lt;/full-title&gt;&lt;/periodical&gt;&lt;pages&gt;1-19&lt;/pages&gt;&lt;volume&gt;5&lt;/volume&gt;&lt;edition&gt;07 March 2016&lt;/edition&gt;&lt;section&gt;1&lt;/section&gt;&lt;dates&gt;&lt;year&gt;2016&lt;/year&gt;&lt;/dates&gt;&lt;urls&gt;&lt;/urls&gt;&lt;electronic-resource-num&gt;10.7554/eLife.10996&lt;/electronic-resource-num&gt;&lt;/record&gt;&lt;/Cite&gt;&lt;/EndNote&gt;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w:t>
      </w:r>
      <w:r>
        <w:rPr>
          <w:rFonts w:ascii="Times New Roman" w:eastAsia="Times New Roman" w:hAnsi="Times New Roman" w:cs="Times New Roman"/>
        </w:rPr>
        <w:fldChar w:fldCharType="end"/>
      </w:r>
      <w:ins w:id="15" w:author="Holly McQueary" w:date="2018-05-07T14:40:00Z">
        <w:r>
          <w:rPr>
            <w:rFonts w:ascii="Times New Roman" w:eastAsia="Times New Roman" w:hAnsi="Times New Roman" w:cs="Times New Roman"/>
          </w:rPr>
          <w:t xml:space="preserve">. An alternate hypothesis is that the accumulation or loss of chromosomes </w:t>
        </w:r>
      </w:ins>
      <w:ins w:id="16" w:author="Holly McQueary" w:date="2018-05-07T14:41:00Z">
        <w:r>
          <w:rPr>
            <w:rFonts w:ascii="Times New Roman" w:eastAsia="Times New Roman" w:hAnsi="Times New Roman" w:cs="Times New Roman"/>
          </w:rPr>
          <w:t xml:space="preserve">is an adaptive advantage to stressful environments, such as the case with yeast in an oxide-rich media that accumulate an extra copy of chromosome </w:t>
        </w:r>
      </w:ins>
      <w:ins w:id="17" w:author="Holly McQueary" w:date="2018-05-07T14:45:00Z">
        <w:r>
          <w:rPr>
            <w:rFonts w:ascii="Times New Roman" w:eastAsia="Times New Roman" w:hAnsi="Times New Roman" w:cs="Times New Roman"/>
          </w:rPr>
          <w:t>XI</w:t>
        </w:r>
      </w:ins>
      <w:ins w:id="18" w:author="Holly McQueary" w:date="2018-05-07T14:41:00Z">
        <w:r>
          <w:rPr>
            <w:rFonts w:ascii="Times New Roman" w:eastAsia="Times New Roman" w:hAnsi="Times New Roman" w:cs="Times New Roman"/>
          </w:rPr>
          <w:t xml:space="preserve"> </w:t>
        </w:r>
      </w:ins>
      <w:r>
        <w:rPr>
          <w:rFonts w:ascii="Times New Roman" w:eastAsia="Times New Roman" w:hAnsi="Times New Roman" w:cs="Times New Roman"/>
        </w:rPr>
        <w:fldChar w:fldCharType="begin">
          <w:fldData xml:space="preserve">PEVuZE5vdGU+PENpdGU+PEF1dGhvcj5LYXlhPC9BdXRob3I+PFllYXI+MjAxNTwvWWVhcj48UmVj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PEVuZE5vdGU+PENpdGU+PEF1dGhvcj5LYXlhPC9BdXRob3I+PFllYXI+MjAxNTwvWWVhcj48UmVj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[4]</w:t>
      </w:r>
      <w:r>
        <w:rPr>
          <w:rFonts w:ascii="Times New Roman" w:eastAsia="Times New Roman" w:hAnsi="Times New Roman" w:cs="Times New Roman"/>
        </w:rPr>
        <w:fldChar w:fldCharType="end"/>
      </w:r>
      <w:ins w:id="19" w:author="Holly McQueary" w:date="2018-05-07T14:41:00Z">
        <w:r>
          <w:rPr>
            <w:rFonts w:ascii="Times New Roman" w:eastAsia="Times New Roman" w:hAnsi="Times New Roman" w:cs="Times New Roman"/>
          </w:rPr>
          <w:t>.</w:t>
        </w:r>
      </w:ins>
      <w:ins w:id="20" w:author="Holly McQueary" w:date="2018-05-07T14:45:00Z">
        <w:r>
          <w:rPr>
            <w:rFonts w:ascii="Times New Roman" w:eastAsia="Times New Roman" w:hAnsi="Times New Roman" w:cs="Times New Roman"/>
          </w:rPr>
          <w:t xml:space="preserve"> Here, we investigate whether there is an innate dosage compensation respo</w:t>
        </w:r>
      </w:ins>
      <w:ins w:id="21" w:author="Holly McQueary" w:date="2018-05-07T14:46:00Z">
        <w:r>
          <w:rPr>
            <w:rFonts w:ascii="Times New Roman" w:eastAsia="Times New Roman" w:hAnsi="Times New Roman" w:cs="Times New Roman"/>
          </w:rPr>
          <w:t xml:space="preserve">nse in </w:t>
        </w:r>
      </w:ins>
      <w:ins w:id="22" w:author="Holly McQueary" w:date="2018-05-12T20:19:00Z">
        <w:r w:rsidR="005C07F5">
          <w:rPr>
            <w:rFonts w:ascii="Times New Roman" w:eastAsia="Times New Roman" w:hAnsi="Times New Roman" w:cs="Times New Roman"/>
          </w:rPr>
          <w:t xml:space="preserve">spontaneously </w:t>
        </w:r>
      </w:ins>
      <w:ins w:id="23" w:author="Holly McQueary" w:date="2018-05-07T14:46:00Z">
        <w:r>
          <w:rPr>
            <w:rFonts w:ascii="Times New Roman" w:eastAsia="Times New Roman" w:hAnsi="Times New Roman" w:cs="Times New Roman"/>
          </w:rPr>
          <w:t xml:space="preserve">aneuploid yeast that have been </w:t>
        </w:r>
        <w:r w:rsidR="006474F5">
          <w:rPr>
            <w:rFonts w:ascii="Times New Roman" w:eastAsia="Times New Roman" w:hAnsi="Times New Roman" w:cs="Times New Roman"/>
          </w:rPr>
          <w:t xml:space="preserve">put through a 2000-generation mutation accumulation experiment with a single-cell bottleneck every 20 generations </w:t>
        </w:r>
      </w:ins>
      <w:r w:rsidR="006474F5">
        <w:rPr>
          <w:rFonts w:ascii="Times New Roman" w:eastAsia="Times New Roman" w:hAnsi="Times New Roman" w:cs="Times New Roman"/>
        </w:rPr>
        <w:fldChar w:fldCharType="begin"/>
      </w:r>
      <w:r w:rsidR="006474F5">
        <w:rPr>
          <w:rFonts w:ascii="Times New Roman" w:eastAsia="Times New Roman" w:hAnsi="Times New Roman" w:cs="Times New Roman"/>
        </w:rPr>
        <w:instrText xml:space="preserve"> ADDIN EN.CITE &lt;EndNote&gt;&lt;Cite&gt;&lt;Author&gt;Zhu&lt;/Author&gt;&lt;Year&gt;2014&lt;/Year&gt;&lt;RecNum&gt;62&lt;/RecNum&gt;&lt;DisplayText&gt;[5]&lt;/DisplayText&gt;&lt;record&gt;&lt;rec-number&gt;62&lt;/rec-number&gt;&lt;foreign-keys&gt;&lt;key app="EN" db-id="sprxp9feba2er9e22dn52tac2tsrsd225sf5" timestamp="1489073947"&gt;62&lt;/key&gt;&lt;/foreign-keys&gt;&lt;ref-type name="Journal Article"&gt;17&lt;/ref-type&gt;&lt;contributors&gt;&lt;authors&gt;&lt;author&gt;Zhu, Yuan O&lt;/author&gt;&lt;author&gt;Siegal, Mark L&lt;/author&gt;&lt;author&gt;Hall, David W&lt;/author&gt;&lt;author&gt;Petrov, Dmitri A&lt;/author&gt;&lt;/authors&gt;&lt;/contributors&gt;&lt;titles&gt;&lt;title&gt;Precise estimates of mutation rate and spectrum in yeast&lt;/title&gt;&lt;secondary-title&gt;Proceedings of the National Academy of Sciences&lt;/secondary-title&gt;&lt;/titles&gt;&lt;periodical&gt;&lt;full-title&gt;Proceedings of the National Academy of Sciences&lt;/full-title&gt;&lt;/periodical&gt;&lt;pages&gt;E2310-E2318&lt;/pages&gt;&lt;volume&gt;111&lt;/volume&gt;&lt;number&gt;22&lt;/number&gt;&lt;dates&gt;&lt;year&gt;2014&lt;/year&gt;&lt;/dates&gt;&lt;isbn&gt;0027-8424&lt;/isbn&gt;&lt;urls&gt;&lt;/urls&gt;&lt;/record&gt;&lt;/Cite&gt;&lt;/EndNote&gt;</w:instrText>
      </w:r>
      <w:r w:rsidR="006474F5">
        <w:rPr>
          <w:rFonts w:ascii="Times New Roman" w:eastAsia="Times New Roman" w:hAnsi="Times New Roman" w:cs="Times New Roman"/>
        </w:rPr>
        <w:fldChar w:fldCharType="separate"/>
      </w:r>
      <w:r w:rsidR="006474F5">
        <w:rPr>
          <w:rFonts w:ascii="Times New Roman" w:eastAsia="Times New Roman" w:hAnsi="Times New Roman" w:cs="Times New Roman"/>
          <w:noProof/>
        </w:rPr>
        <w:t>[5]</w:t>
      </w:r>
      <w:r w:rsidR="006474F5">
        <w:rPr>
          <w:rFonts w:ascii="Times New Roman" w:eastAsia="Times New Roman" w:hAnsi="Times New Roman" w:cs="Times New Roman"/>
        </w:rPr>
        <w:fldChar w:fldCharType="end"/>
      </w:r>
      <w:ins w:id="24" w:author="Holly McQueary" w:date="2018-05-07T14:46:00Z">
        <w:r w:rsidR="006474F5">
          <w:rPr>
            <w:rFonts w:ascii="Times New Roman" w:eastAsia="Times New Roman" w:hAnsi="Times New Roman" w:cs="Times New Roman"/>
          </w:rPr>
          <w:t>.</w:t>
        </w:r>
      </w:ins>
      <w:ins w:id="25" w:author="Holly McQueary" w:date="2018-05-07T14:47:00Z">
        <w:r w:rsidR="006474F5">
          <w:rPr>
            <w:rFonts w:ascii="Times New Roman" w:eastAsia="Times New Roman" w:hAnsi="Times New Roman" w:cs="Times New Roman"/>
          </w:rPr>
          <w:t xml:space="preserve"> This allows us to examine the effects of spontaneous aneuploidies with little to no selection. The absence of selection allows us to </w:t>
        </w:r>
      </w:ins>
      <w:ins w:id="26" w:author="Holly McQueary" w:date="2018-05-07T14:48:00Z">
        <w:r w:rsidR="006474F5">
          <w:rPr>
            <w:rFonts w:ascii="Times New Roman" w:eastAsia="Times New Roman" w:hAnsi="Times New Roman" w:cs="Times New Roman"/>
          </w:rPr>
          <w:t xml:space="preserve">analyze </w:t>
        </w:r>
        <w:r w:rsidR="005C07F5">
          <w:rPr>
            <w:rFonts w:ascii="Times New Roman" w:eastAsia="Times New Roman" w:hAnsi="Times New Roman" w:cs="Times New Roman"/>
          </w:rPr>
          <w:t xml:space="preserve">the </w:t>
        </w:r>
        <w:r w:rsidR="005C07F5">
          <w:rPr>
            <w:rFonts w:ascii="Times New Roman" w:eastAsia="Times New Roman" w:hAnsi="Times New Roman" w:cs="Times New Roman"/>
          </w:rPr>
          <w:lastRenderedPageBreak/>
          <w:t>transcriptome without bias</w:t>
        </w:r>
      </w:ins>
      <w:ins w:id="27" w:author="Holly McQueary" w:date="2018-05-12T20:19:00Z">
        <w:r w:rsidR="005C07F5">
          <w:rPr>
            <w:rFonts w:ascii="Times New Roman" w:eastAsia="Times New Roman" w:hAnsi="Times New Roman" w:cs="Times New Roman"/>
          </w:rPr>
          <w:t xml:space="preserve"> from environmental factors, enabling us to determine the effects of aneuploidy on the genome in a stable condition and without selecting for any particular aneuploidies or mutations. </w:t>
        </w:r>
      </w:ins>
    </w:p>
    <w:p w14:paraId="7F9853A6" w14:textId="77777777" w:rsidR="00362FDE" w:rsidRPr="00F52122" w:rsidRDefault="00362FDE" w:rsidP="00F52122">
      <w:pPr>
        <w:rPr>
          <w:rFonts w:ascii="Times New Roman" w:eastAsia="Times New Roman" w:hAnsi="Times New Roman" w:cs="Times New Roman"/>
        </w:rPr>
      </w:pPr>
    </w:p>
    <w:p w14:paraId="5F392E4B" w14:textId="77777777" w:rsidR="00F52122" w:rsidRPr="006D686A" w:rsidRDefault="00924E15" w:rsidP="00F52122">
      <w:pPr>
        <w:rPr>
          <w:rFonts w:ascii="Arial" w:eastAsia="Times New Roman" w:hAnsi="Arial" w:cs="Arial"/>
          <w:b/>
          <w:color w:val="000000"/>
          <w:sz w:val="22"/>
          <w:szCs w:val="22"/>
        </w:rPr>
      </w:pPr>
      <w:r w:rsidRPr="006D686A">
        <w:rPr>
          <w:rFonts w:ascii="Arial" w:eastAsia="Times New Roman" w:hAnsi="Arial" w:cs="Arial"/>
          <w:b/>
          <w:color w:val="000000"/>
          <w:sz w:val="22"/>
          <w:szCs w:val="22"/>
        </w:rPr>
        <w:t>Methods</w:t>
      </w:r>
    </w:p>
    <w:p w14:paraId="2FB1CC0A" w14:textId="77777777" w:rsidR="00231848" w:rsidRDefault="00231848" w:rsidP="00F52122">
      <w:pPr>
        <w:rPr>
          <w:rFonts w:ascii="Arial" w:eastAsia="Times New Roman" w:hAnsi="Arial" w:cs="Arial"/>
          <w:color w:val="000000"/>
          <w:sz w:val="22"/>
          <w:szCs w:val="22"/>
        </w:rPr>
      </w:pPr>
    </w:p>
    <w:p w14:paraId="52ED5879" w14:textId="77777777" w:rsidR="00924E15" w:rsidRPr="003A4F8A" w:rsidRDefault="006D686A" w:rsidP="00F52122">
      <w:pPr>
        <w:rPr>
          <w:rFonts w:ascii="Arial" w:eastAsia="Times New Roman" w:hAnsi="Arial" w:cs="Arial"/>
          <w:i/>
          <w:color w:val="000000"/>
          <w:sz w:val="22"/>
          <w:szCs w:val="22"/>
        </w:rPr>
      </w:pPr>
      <w:r w:rsidRPr="003A4F8A">
        <w:rPr>
          <w:rFonts w:ascii="Arial" w:eastAsia="Times New Roman" w:hAnsi="Arial" w:cs="Arial"/>
          <w:i/>
          <w:color w:val="000000"/>
          <w:sz w:val="22"/>
          <w:szCs w:val="22"/>
        </w:rPr>
        <w:t xml:space="preserve">Strains, </w:t>
      </w:r>
      <w:r w:rsidR="00924E15" w:rsidRPr="003A4F8A">
        <w:rPr>
          <w:rFonts w:ascii="Arial" w:eastAsia="Times New Roman" w:hAnsi="Arial" w:cs="Arial"/>
          <w:i/>
          <w:color w:val="000000"/>
          <w:sz w:val="22"/>
          <w:szCs w:val="22"/>
        </w:rPr>
        <w:t>RNA extraction</w:t>
      </w:r>
      <w:r w:rsidRPr="003A4F8A">
        <w:rPr>
          <w:rFonts w:ascii="Arial" w:eastAsia="Times New Roman" w:hAnsi="Arial" w:cs="Arial"/>
          <w:i/>
          <w:color w:val="000000"/>
          <w:sz w:val="22"/>
          <w:szCs w:val="22"/>
        </w:rPr>
        <w:t>,</w:t>
      </w:r>
      <w:r w:rsidR="00924E15" w:rsidRPr="003A4F8A">
        <w:rPr>
          <w:rFonts w:ascii="Arial" w:eastAsia="Times New Roman" w:hAnsi="Arial" w:cs="Arial"/>
          <w:i/>
          <w:color w:val="000000"/>
          <w:sz w:val="22"/>
          <w:szCs w:val="22"/>
        </w:rPr>
        <w:t xml:space="preserve"> and sequencing</w:t>
      </w:r>
    </w:p>
    <w:p w14:paraId="766806AD" w14:textId="5A060362" w:rsidR="006D686A" w:rsidRDefault="006D686A" w:rsidP="00F52122">
      <w:pPr>
        <w:rPr>
          <w:rFonts w:ascii="Arial" w:eastAsia="Times New Roman" w:hAnsi="Arial" w:cs="Arial"/>
          <w:color w:val="000000"/>
          <w:sz w:val="22"/>
          <w:szCs w:val="22"/>
        </w:rPr>
      </w:pPr>
      <w:r>
        <w:rPr>
          <w:rFonts w:ascii="Arial" w:eastAsia="Times New Roman" w:hAnsi="Arial" w:cs="Arial"/>
          <w:color w:val="000000"/>
          <w:sz w:val="22"/>
          <w:szCs w:val="22"/>
        </w:rPr>
        <w:tab/>
        <w:t>The strains were previously described in (</w:t>
      </w:r>
      <w:proofErr w:type="spellStart"/>
      <w:r>
        <w:rPr>
          <w:rFonts w:ascii="Arial" w:eastAsia="Times New Roman" w:hAnsi="Arial" w:cs="Arial"/>
          <w:color w:val="000000"/>
          <w:sz w:val="22"/>
          <w:szCs w:val="22"/>
        </w:rPr>
        <w:t>zhu</w:t>
      </w:r>
      <w:proofErr w:type="spellEnd"/>
      <w:r>
        <w:rPr>
          <w:rFonts w:ascii="Arial" w:eastAsia="Times New Roman" w:hAnsi="Arial" w:cs="Arial"/>
          <w:color w:val="000000"/>
          <w:sz w:val="22"/>
          <w:szCs w:val="22"/>
        </w:rPr>
        <w:t xml:space="preserve"> et al, </w:t>
      </w:r>
      <w:proofErr w:type="spellStart"/>
      <w:r>
        <w:rPr>
          <w:rFonts w:ascii="Arial" w:eastAsia="Times New Roman" w:hAnsi="Arial" w:cs="Arial"/>
          <w:color w:val="000000"/>
          <w:sz w:val="22"/>
          <w:szCs w:val="22"/>
        </w:rPr>
        <w:t>megans</w:t>
      </w:r>
      <w:proofErr w:type="spellEnd"/>
      <w:r>
        <w:rPr>
          <w:rFonts w:ascii="Arial" w:eastAsia="Times New Roman" w:hAnsi="Arial" w:cs="Arial"/>
          <w:color w:val="000000"/>
          <w:sz w:val="22"/>
          <w:szCs w:val="22"/>
        </w:rPr>
        <w:t xml:space="preserve"> thesis). Briefly, lines were obtained from previous mutation accumulation experiments, one from a highly heterozygous ancestor (hybrid of NCYC 3631, a Mat alpha derivative of YPS 606 (oak strain, PA, USA), and NCYC 3596, a Mat a derivative of DBPVG1106 (</w:t>
      </w:r>
      <w:proofErr w:type="spellStart"/>
      <w:r>
        <w:rPr>
          <w:rFonts w:ascii="Arial" w:eastAsia="Times New Roman" w:hAnsi="Arial" w:cs="Arial"/>
          <w:color w:val="000000"/>
          <w:sz w:val="22"/>
          <w:szCs w:val="22"/>
        </w:rPr>
        <w:t>lici</w:t>
      </w:r>
      <w:proofErr w:type="spellEnd"/>
      <w:r>
        <w:rPr>
          <w:rFonts w:ascii="Arial" w:eastAsia="Times New Roman" w:hAnsi="Arial" w:cs="Arial"/>
          <w:color w:val="000000"/>
          <w:sz w:val="22"/>
          <w:szCs w:val="22"/>
        </w:rPr>
        <w:t xml:space="preserve"> fruit, Indonesia, wine clade)). The other strain used was from the Zhu et al mutation accumulation experiment and</w:t>
      </w:r>
      <w:ins w:id="28" w:author="Holly McQueary" w:date="2018-04-24T10:29:00Z">
        <w:r w:rsidR="004E187E">
          <w:rPr>
            <w:rFonts w:ascii="Arial" w:eastAsia="Times New Roman" w:hAnsi="Arial" w:cs="Arial"/>
            <w:color w:val="000000"/>
            <w:sz w:val="22"/>
            <w:szCs w:val="22"/>
          </w:rPr>
          <w:t xml:space="preserve"> was of </w:t>
        </w:r>
      </w:ins>
      <w:del w:id="29" w:author="Holly McQueary" w:date="2018-04-24T10:29:00Z">
        <w:r w:rsidDel="004E187E">
          <w:rPr>
            <w:rFonts w:ascii="Arial" w:eastAsia="Times New Roman" w:hAnsi="Arial" w:cs="Arial"/>
            <w:color w:val="000000"/>
            <w:sz w:val="22"/>
            <w:szCs w:val="22"/>
          </w:rPr>
          <w:delText xml:space="preserve"> had </w:delText>
        </w:r>
      </w:del>
      <w:r>
        <w:rPr>
          <w:rFonts w:ascii="Arial" w:eastAsia="Times New Roman" w:hAnsi="Arial" w:cs="Arial"/>
          <w:color w:val="000000"/>
          <w:sz w:val="22"/>
          <w:szCs w:val="22"/>
        </w:rPr>
        <w:t xml:space="preserve">the genotype </w:t>
      </w:r>
      <w:r w:rsidRPr="006D686A">
        <w:rPr>
          <w:rFonts w:ascii="Arial" w:eastAsia="Times New Roman" w:hAnsi="Arial" w:cs="Arial"/>
          <w:i/>
          <w:color w:val="000000"/>
          <w:sz w:val="22"/>
          <w:szCs w:val="22"/>
        </w:rPr>
        <w:t xml:space="preserve">ade2, lys2-801, his3-∆D200, leu2-3.112, </w:t>
      </w:r>
      <w:proofErr w:type="spellStart"/>
      <w:r w:rsidRPr="006D686A">
        <w:rPr>
          <w:rFonts w:ascii="Arial" w:eastAsia="Times New Roman" w:hAnsi="Arial" w:cs="Arial"/>
          <w:i/>
          <w:color w:val="000000"/>
          <w:sz w:val="22"/>
          <w:szCs w:val="22"/>
        </w:rPr>
        <w:t>ura</w:t>
      </w:r>
      <w:proofErr w:type="spellEnd"/>
      <w:r w:rsidRPr="006D686A">
        <w:rPr>
          <w:rFonts w:ascii="Arial" w:eastAsia="Times New Roman" w:hAnsi="Arial" w:cs="Arial"/>
          <w:i/>
          <w:color w:val="000000"/>
          <w:sz w:val="22"/>
          <w:szCs w:val="22"/>
        </w:rPr>
        <w:t xml:space="preserve"> 3-52</w:t>
      </w:r>
      <w:r>
        <w:rPr>
          <w:rFonts w:ascii="Arial" w:eastAsia="Times New Roman" w:hAnsi="Arial" w:cs="Arial"/>
          <w:i/>
          <w:color w:val="000000"/>
          <w:sz w:val="22"/>
          <w:szCs w:val="22"/>
        </w:rPr>
        <w:t xml:space="preserve">, </w:t>
      </w:r>
      <w:r>
        <w:rPr>
          <w:rFonts w:ascii="Arial" w:eastAsia="Times New Roman" w:hAnsi="Arial" w:cs="Arial"/>
          <w:color w:val="000000"/>
          <w:sz w:val="22"/>
          <w:szCs w:val="22"/>
        </w:rPr>
        <w:t xml:space="preserve">and was homozygous at all loci except the mating type </w:t>
      </w:r>
      <w:proofErr w:type="gramStart"/>
      <w:r>
        <w:rPr>
          <w:rFonts w:ascii="Arial" w:eastAsia="Times New Roman" w:hAnsi="Arial" w:cs="Arial"/>
          <w:color w:val="000000"/>
          <w:sz w:val="22"/>
          <w:szCs w:val="22"/>
        </w:rPr>
        <w:t>locus</w:t>
      </w:r>
      <w:r w:rsidR="001F68C1" w:rsidRPr="001F68C1">
        <w:rPr>
          <w:rFonts w:ascii="Arial" w:eastAsia="Times New Roman" w:hAnsi="Arial" w:cs="Arial"/>
          <w:color w:val="000000"/>
          <w:sz w:val="22"/>
          <w:szCs w:val="22"/>
          <w:highlight w:val="yellow"/>
        </w:rPr>
        <w:t>(</w:t>
      </w:r>
      <w:proofErr w:type="gramEnd"/>
      <w:r w:rsidR="001F68C1" w:rsidRPr="001F68C1">
        <w:rPr>
          <w:rFonts w:ascii="Arial" w:eastAsia="Times New Roman" w:hAnsi="Arial" w:cs="Arial"/>
          <w:color w:val="000000"/>
          <w:sz w:val="22"/>
          <w:szCs w:val="22"/>
          <w:highlight w:val="yellow"/>
        </w:rPr>
        <w:t>citation).</w:t>
      </w:r>
      <w:r>
        <w:rPr>
          <w:rFonts w:ascii="Arial" w:eastAsia="Times New Roman" w:hAnsi="Arial" w:cs="Arial"/>
          <w:color w:val="000000"/>
          <w:sz w:val="22"/>
          <w:szCs w:val="22"/>
        </w:rPr>
        <w:t xml:space="preserve">. Both strains from the separate mutation accumulation experiments were </w:t>
      </w:r>
      <w:proofErr w:type="gramStart"/>
      <w:r>
        <w:rPr>
          <w:rFonts w:ascii="Arial" w:eastAsia="Times New Roman" w:hAnsi="Arial" w:cs="Arial"/>
          <w:color w:val="000000"/>
          <w:sz w:val="22"/>
          <w:szCs w:val="22"/>
        </w:rPr>
        <w:t>diploid, and</w:t>
      </w:r>
      <w:proofErr w:type="gramEnd"/>
      <w:r>
        <w:rPr>
          <w:rFonts w:ascii="Arial" w:eastAsia="Times New Roman" w:hAnsi="Arial" w:cs="Arial"/>
          <w:color w:val="000000"/>
          <w:sz w:val="22"/>
          <w:szCs w:val="22"/>
        </w:rPr>
        <w:t xml:space="preserve"> put through a bottleneck every ~20 generations for ~2000 generations. </w:t>
      </w:r>
    </w:p>
    <w:p w14:paraId="0FD50A32" w14:textId="45DF3104" w:rsidR="00672878" w:rsidRPr="002C3F1C" w:rsidRDefault="00792CAB" w:rsidP="00633224">
      <w:pPr>
        <w:rPr>
          <w:rFonts w:ascii="Times New Roman" w:eastAsia="Times New Roman" w:hAnsi="Times New Roman" w:cs="Times New Roman"/>
        </w:rPr>
      </w:pPr>
      <w:r>
        <w:rPr>
          <w:rFonts w:ascii="Arial" w:eastAsia="Times New Roman" w:hAnsi="Arial" w:cs="Arial"/>
          <w:color w:val="000000"/>
          <w:sz w:val="22"/>
          <w:szCs w:val="22"/>
        </w:rPr>
        <w:tab/>
        <w:t xml:space="preserve">30 lines from both </w:t>
      </w:r>
      <w:ins w:id="30" w:author="Holly McQueary" w:date="2018-04-24T10:29:00Z">
        <w:r w:rsidR="004E187E">
          <w:rPr>
            <w:rFonts w:ascii="Arial" w:eastAsia="Times New Roman" w:hAnsi="Arial" w:cs="Arial"/>
            <w:color w:val="000000"/>
            <w:sz w:val="22"/>
            <w:szCs w:val="22"/>
          </w:rPr>
          <w:t>hybrid</w:t>
        </w:r>
      </w:ins>
      <w:del w:id="31" w:author="Holly McQueary" w:date="2018-04-24T10:29:00Z">
        <w:r w:rsidDel="004E187E">
          <w:rPr>
            <w:rFonts w:ascii="Arial" w:eastAsia="Times New Roman" w:hAnsi="Arial" w:cs="Arial"/>
            <w:color w:val="000000"/>
            <w:sz w:val="22"/>
            <w:szCs w:val="22"/>
          </w:rPr>
          <w:delText>GC</w:delText>
        </w:r>
      </w:del>
      <w:r>
        <w:rPr>
          <w:rFonts w:ascii="Arial" w:eastAsia="Times New Roman" w:hAnsi="Arial" w:cs="Arial"/>
          <w:color w:val="000000"/>
          <w:sz w:val="22"/>
          <w:szCs w:val="22"/>
        </w:rPr>
        <w:t xml:space="preserve"> and </w:t>
      </w:r>
      <w:del w:id="32" w:author="Holly McQueary" w:date="2018-04-24T10:29:00Z">
        <w:r w:rsidDel="004E187E">
          <w:rPr>
            <w:rFonts w:ascii="Arial" w:eastAsia="Times New Roman" w:hAnsi="Arial" w:cs="Arial"/>
            <w:color w:val="000000"/>
            <w:sz w:val="22"/>
            <w:szCs w:val="22"/>
          </w:rPr>
          <w:delText xml:space="preserve">MA </w:delText>
        </w:r>
      </w:del>
      <w:ins w:id="33" w:author="Holly McQueary" w:date="2018-04-24T10:29:00Z">
        <w:r w:rsidR="004E187E">
          <w:rPr>
            <w:rFonts w:ascii="Arial" w:eastAsia="Times New Roman" w:hAnsi="Arial" w:cs="Arial"/>
            <w:color w:val="000000"/>
            <w:sz w:val="22"/>
            <w:szCs w:val="22"/>
          </w:rPr>
          <w:t>lab strains</w:t>
        </w:r>
      </w:ins>
      <w:del w:id="34" w:author="Holly McQueary" w:date="2018-04-24T10:29:00Z">
        <w:r w:rsidDel="004E187E">
          <w:rPr>
            <w:rFonts w:ascii="Arial" w:eastAsia="Times New Roman" w:hAnsi="Arial" w:cs="Arial"/>
            <w:color w:val="000000"/>
            <w:sz w:val="22"/>
            <w:szCs w:val="22"/>
          </w:rPr>
          <w:delText>experiments</w:delText>
        </w:r>
      </w:del>
      <w:r>
        <w:rPr>
          <w:rFonts w:ascii="Arial" w:eastAsia="Times New Roman" w:hAnsi="Arial" w:cs="Arial"/>
          <w:color w:val="000000"/>
          <w:sz w:val="22"/>
          <w:szCs w:val="22"/>
        </w:rPr>
        <w:t xml:space="preserve"> (12 aneuploid</w:t>
      </w:r>
      <w:ins w:id="35" w:author="Holly McQueary" w:date="2018-04-24T10:30:00Z">
        <w:r w:rsidR="004E187E">
          <w:rPr>
            <w:rFonts w:ascii="Arial" w:eastAsia="Times New Roman" w:hAnsi="Arial" w:cs="Arial"/>
            <w:color w:val="000000"/>
            <w:sz w:val="22"/>
            <w:szCs w:val="22"/>
          </w:rPr>
          <w:t xml:space="preserve"> hybrid</w:t>
        </w:r>
      </w:ins>
      <w:del w:id="36" w:author="Holly McQueary" w:date="2018-04-24T10:30:00Z">
        <w:r w:rsidDel="004E187E">
          <w:rPr>
            <w:rFonts w:ascii="Arial" w:eastAsia="Times New Roman" w:hAnsi="Arial" w:cs="Arial"/>
            <w:color w:val="000000"/>
            <w:sz w:val="22"/>
            <w:szCs w:val="22"/>
          </w:rPr>
          <w:delText xml:space="preserve"> GC</w:delText>
        </w:r>
      </w:del>
      <w:r>
        <w:rPr>
          <w:rFonts w:ascii="Arial" w:eastAsia="Times New Roman" w:hAnsi="Arial" w:cs="Arial"/>
          <w:color w:val="000000"/>
          <w:sz w:val="22"/>
          <w:szCs w:val="22"/>
        </w:rPr>
        <w:t xml:space="preserve">, 8 euploid </w:t>
      </w:r>
      <w:del w:id="37" w:author="Holly McQueary" w:date="2018-04-24T10:30:00Z">
        <w:r w:rsidDel="004E187E">
          <w:rPr>
            <w:rFonts w:ascii="Arial" w:eastAsia="Times New Roman" w:hAnsi="Arial" w:cs="Arial"/>
            <w:color w:val="000000"/>
            <w:sz w:val="22"/>
            <w:szCs w:val="22"/>
          </w:rPr>
          <w:delText>GC</w:delText>
        </w:r>
      </w:del>
      <w:ins w:id="38" w:author="Holly McQueary" w:date="2018-04-24T10:30:00Z">
        <w:r w:rsidR="004E187E">
          <w:rPr>
            <w:rFonts w:ascii="Arial" w:eastAsia="Times New Roman" w:hAnsi="Arial" w:cs="Arial"/>
            <w:color w:val="000000"/>
            <w:sz w:val="22"/>
            <w:szCs w:val="22"/>
          </w:rPr>
          <w:t>hybrid</w:t>
        </w:r>
      </w:ins>
      <w:r>
        <w:rPr>
          <w:rFonts w:ascii="Arial" w:eastAsia="Times New Roman" w:hAnsi="Arial" w:cs="Arial"/>
          <w:color w:val="000000"/>
          <w:sz w:val="22"/>
          <w:szCs w:val="22"/>
        </w:rPr>
        <w:t>, 6 aneuploid</w:t>
      </w:r>
      <w:ins w:id="39" w:author="Holly McQueary" w:date="2018-04-24T10:30:00Z">
        <w:r w:rsidR="004E187E">
          <w:rPr>
            <w:rFonts w:ascii="Arial" w:eastAsia="Times New Roman" w:hAnsi="Arial" w:cs="Arial"/>
            <w:color w:val="000000"/>
            <w:sz w:val="22"/>
            <w:szCs w:val="22"/>
          </w:rPr>
          <w:t xml:space="preserve"> lab</w:t>
        </w:r>
      </w:ins>
      <w:del w:id="40" w:author="Holly McQueary" w:date="2018-04-24T10:30:00Z">
        <w:r w:rsidDel="004E187E">
          <w:rPr>
            <w:rFonts w:ascii="Arial" w:eastAsia="Times New Roman" w:hAnsi="Arial" w:cs="Arial"/>
            <w:color w:val="000000"/>
            <w:sz w:val="22"/>
            <w:szCs w:val="22"/>
          </w:rPr>
          <w:delText xml:space="preserve"> MA</w:delText>
        </w:r>
      </w:del>
      <w:r>
        <w:rPr>
          <w:rFonts w:ascii="Arial" w:eastAsia="Times New Roman" w:hAnsi="Arial" w:cs="Arial"/>
          <w:color w:val="000000"/>
          <w:sz w:val="22"/>
          <w:szCs w:val="22"/>
        </w:rPr>
        <w:t xml:space="preserve">, 2 euploid </w:t>
      </w:r>
      <w:del w:id="41" w:author="Holly McQueary" w:date="2018-04-24T10:30:00Z">
        <w:r w:rsidDel="004E187E">
          <w:rPr>
            <w:rFonts w:ascii="Arial" w:eastAsia="Times New Roman" w:hAnsi="Arial" w:cs="Arial"/>
            <w:color w:val="000000"/>
            <w:sz w:val="22"/>
            <w:szCs w:val="22"/>
          </w:rPr>
          <w:delText>MA</w:delText>
        </w:r>
      </w:del>
      <w:ins w:id="42" w:author="Holly McQueary" w:date="2018-04-24T10:30:00Z">
        <w:r w:rsidR="004E187E">
          <w:rPr>
            <w:rFonts w:ascii="Arial" w:eastAsia="Times New Roman" w:hAnsi="Arial" w:cs="Arial"/>
            <w:color w:val="000000"/>
            <w:sz w:val="22"/>
            <w:szCs w:val="22"/>
          </w:rPr>
          <w:t>lab</w:t>
        </w:r>
      </w:ins>
      <w:r>
        <w:rPr>
          <w:rFonts w:ascii="Arial" w:eastAsia="Times New Roman" w:hAnsi="Arial" w:cs="Arial"/>
          <w:color w:val="000000"/>
          <w:sz w:val="22"/>
          <w:szCs w:val="22"/>
        </w:rPr>
        <w:t>)</w:t>
      </w:r>
      <w:r w:rsidR="00A91A84">
        <w:rPr>
          <w:rFonts w:ascii="Arial" w:eastAsia="Times New Roman" w:hAnsi="Arial" w:cs="Arial"/>
          <w:color w:val="000000"/>
          <w:sz w:val="22"/>
          <w:szCs w:val="22"/>
        </w:rPr>
        <w:t xml:space="preserve">, </w:t>
      </w:r>
      <w:r w:rsidR="002C3F1C">
        <w:rPr>
          <w:rFonts w:ascii="Arial" w:eastAsia="Times New Roman" w:hAnsi="Arial" w:cs="Arial"/>
          <w:color w:val="000000"/>
          <w:sz w:val="22"/>
          <w:szCs w:val="22"/>
        </w:rPr>
        <w:t xml:space="preserve">3 replicates of each, </w:t>
      </w:r>
      <w:r w:rsidR="00A91A84">
        <w:rPr>
          <w:rFonts w:ascii="Arial" w:eastAsia="Times New Roman" w:hAnsi="Arial" w:cs="Arial"/>
          <w:color w:val="000000"/>
          <w:sz w:val="22"/>
          <w:szCs w:val="22"/>
        </w:rPr>
        <w:t>were inoculated in 3ml liquid YPD (</w:t>
      </w:r>
      <w:r w:rsidR="00D06581">
        <w:rPr>
          <w:rFonts w:ascii="Arial" w:eastAsia="Times New Roman" w:hAnsi="Arial" w:cs="Arial"/>
          <w:color w:val="000000"/>
          <w:sz w:val="22"/>
          <w:szCs w:val="22"/>
        </w:rPr>
        <w:t>yeast extract 2%, peptone 2%, glucose 2%)</w:t>
      </w:r>
      <w:r>
        <w:rPr>
          <w:rFonts w:ascii="Arial" w:eastAsia="Times New Roman" w:hAnsi="Arial" w:cs="Arial"/>
          <w:color w:val="000000"/>
          <w:sz w:val="22"/>
          <w:szCs w:val="22"/>
        </w:rPr>
        <w:t>, and incubated on a rotator at 30</w:t>
      </w:r>
      <w:ins w:id="43" w:author="Holly McQueary" w:date="2018-04-24T10:30:00Z">
        <w:r w:rsidR="004E187E">
          <w:rPr>
            <w:rFonts w:ascii="Arial" w:eastAsia="Times New Roman" w:hAnsi="Arial" w:cs="Arial"/>
            <w:color w:val="000000"/>
            <w:sz w:val="22"/>
            <w:szCs w:val="22"/>
          </w:rPr>
          <w:sym w:font="Symbol" w:char="F0B0"/>
        </w:r>
      </w:ins>
      <w:r>
        <w:rPr>
          <w:rFonts w:ascii="Arial" w:eastAsia="Times New Roman" w:hAnsi="Arial" w:cs="Arial"/>
          <w:color w:val="000000"/>
          <w:sz w:val="22"/>
          <w:szCs w:val="22"/>
        </w:rPr>
        <w:t xml:space="preserve"> C for 24 hours. RNA was extracted using the </w:t>
      </w:r>
      <w:proofErr w:type="spellStart"/>
      <w:r>
        <w:rPr>
          <w:rFonts w:ascii="Arial" w:eastAsia="Times New Roman" w:hAnsi="Arial" w:cs="Arial"/>
          <w:color w:val="000000"/>
          <w:sz w:val="22"/>
          <w:szCs w:val="22"/>
        </w:rPr>
        <w:t>MasterPure</w:t>
      </w:r>
      <w:proofErr w:type="spellEnd"/>
      <w:r>
        <w:rPr>
          <w:rFonts w:ascii="Arial" w:eastAsia="Times New Roman" w:hAnsi="Arial" w:cs="Arial"/>
          <w:color w:val="000000"/>
          <w:sz w:val="22"/>
          <w:szCs w:val="22"/>
        </w:rPr>
        <w:t xml:space="preserve"> Yeast RNA Purification Kit (</w:t>
      </w:r>
      <w:proofErr w:type="spellStart"/>
      <w:r>
        <w:rPr>
          <w:rFonts w:ascii="Arial" w:eastAsia="Times New Roman" w:hAnsi="Arial" w:cs="Arial"/>
          <w:color w:val="000000"/>
          <w:sz w:val="22"/>
          <w:szCs w:val="22"/>
        </w:rPr>
        <w:t>Epicentre</w:t>
      </w:r>
      <w:proofErr w:type="spellEnd"/>
      <w:r>
        <w:rPr>
          <w:rFonts w:ascii="Arial" w:eastAsia="Times New Roman" w:hAnsi="Arial" w:cs="Arial"/>
          <w:color w:val="000000"/>
          <w:sz w:val="22"/>
          <w:szCs w:val="22"/>
        </w:rPr>
        <w:t xml:space="preserve">). </w:t>
      </w:r>
      <w:r w:rsidRPr="00F52122">
        <w:rPr>
          <w:rFonts w:ascii="Arial" w:eastAsia="Times New Roman" w:hAnsi="Arial" w:cs="Arial"/>
          <w:color w:val="000000"/>
          <w:sz w:val="22"/>
          <w:szCs w:val="22"/>
        </w:rPr>
        <w:t>Integrity, concentration, and quality of RNA samples were assessed using the Qubit</w:t>
      </w:r>
      <w:r>
        <w:rPr>
          <w:rFonts w:ascii="Arial" w:eastAsia="Times New Roman" w:hAnsi="Arial" w:cs="Arial"/>
          <w:color w:val="000000"/>
          <w:sz w:val="22"/>
          <w:szCs w:val="22"/>
        </w:rPr>
        <w:t xml:space="preserve">. </w:t>
      </w:r>
      <w:r w:rsidR="00F52122" w:rsidRPr="00F52122">
        <w:rPr>
          <w:rFonts w:ascii="Arial" w:eastAsia="Times New Roman" w:hAnsi="Arial" w:cs="Arial"/>
          <w:color w:val="000000"/>
          <w:sz w:val="22"/>
          <w:szCs w:val="22"/>
        </w:rPr>
        <w:t xml:space="preserve">Libraries were prepared using the Illumina Stranded </w:t>
      </w:r>
      <w:proofErr w:type="spellStart"/>
      <w:r w:rsidR="00F52122" w:rsidRPr="00F52122">
        <w:rPr>
          <w:rFonts w:ascii="Arial" w:eastAsia="Times New Roman" w:hAnsi="Arial" w:cs="Arial"/>
          <w:color w:val="000000"/>
          <w:sz w:val="22"/>
          <w:szCs w:val="22"/>
        </w:rPr>
        <w:t>RNAseq</w:t>
      </w:r>
      <w:proofErr w:type="spellEnd"/>
      <w:r w:rsidR="00F52122" w:rsidRPr="00F52122">
        <w:rPr>
          <w:rFonts w:ascii="Arial" w:eastAsia="Times New Roman" w:hAnsi="Arial" w:cs="Arial"/>
          <w:color w:val="000000"/>
          <w:sz w:val="22"/>
          <w:szCs w:val="22"/>
        </w:rPr>
        <w:t xml:space="preserve"> Kit.</w:t>
      </w:r>
      <w:r w:rsidR="00633224">
        <w:rPr>
          <w:rFonts w:ascii="Times New Roman" w:eastAsia="Times New Roman" w:hAnsi="Times New Roman" w:cs="Times New Roman"/>
        </w:rPr>
        <w:t xml:space="preserve"> </w:t>
      </w:r>
      <w:r w:rsidR="00F52122" w:rsidRPr="00F52122">
        <w:rPr>
          <w:rFonts w:ascii="Arial" w:eastAsia="Times New Roman" w:hAnsi="Arial" w:cs="Arial"/>
          <w:color w:val="000000"/>
          <w:sz w:val="22"/>
          <w:szCs w:val="22"/>
        </w:rPr>
        <w:t xml:space="preserve">They were sequenced at the Georgia Genomics Facility on the Illumina </w:t>
      </w:r>
      <w:proofErr w:type="spellStart"/>
      <w:r w:rsidR="00F52122" w:rsidRPr="00F52122">
        <w:rPr>
          <w:rFonts w:ascii="Arial" w:eastAsia="Times New Roman" w:hAnsi="Arial" w:cs="Arial"/>
          <w:color w:val="000000"/>
          <w:sz w:val="22"/>
          <w:szCs w:val="22"/>
        </w:rPr>
        <w:t>NextSeq</w:t>
      </w:r>
      <w:proofErr w:type="spellEnd"/>
      <w:r w:rsidR="00F52122" w:rsidRPr="00F52122">
        <w:rPr>
          <w:rFonts w:ascii="Arial" w:eastAsia="Times New Roman" w:hAnsi="Arial" w:cs="Arial"/>
          <w:color w:val="000000"/>
          <w:sz w:val="22"/>
          <w:szCs w:val="22"/>
        </w:rPr>
        <w:t xml:space="preserve"> (75 cycles) SE75 High Output flow cell. Samples were multiplexed and split across two runs.</w:t>
      </w:r>
    </w:p>
    <w:p w14:paraId="7AF4D0A4" w14:textId="67FDE5FA" w:rsidR="00633224" w:rsidRDefault="004E187E" w:rsidP="002C3F1C">
      <w:pPr>
        <w:ind w:firstLine="720"/>
        <w:rPr>
          <w:rFonts w:ascii="Arial" w:eastAsia="Times New Roman" w:hAnsi="Arial" w:cs="Arial"/>
          <w:color w:val="000000"/>
          <w:sz w:val="22"/>
          <w:szCs w:val="22"/>
          <w:shd w:val="clear" w:color="auto" w:fill="FFFFFF"/>
        </w:rPr>
      </w:pPr>
      <w:ins w:id="44" w:author="Holly McQueary" w:date="2018-04-24T10:31:00Z">
        <w:r>
          <w:rPr>
            <w:rFonts w:ascii="Arial" w:eastAsia="Times New Roman" w:hAnsi="Arial" w:cs="Arial"/>
            <w:color w:val="000000"/>
            <w:sz w:val="22"/>
            <w:szCs w:val="22"/>
            <w:shd w:val="clear" w:color="auto" w:fill="FFFFFF"/>
          </w:rPr>
          <w:t xml:space="preserve">Some of the lines were sequenced on a different platform. </w:t>
        </w:r>
      </w:ins>
      <w:del w:id="45" w:author="Holly McQueary" w:date="2018-04-24T10:31:00Z">
        <w:r w:rsidR="002C3F1C" w:rsidDel="004E187E">
          <w:rPr>
            <w:rFonts w:ascii="Arial" w:eastAsia="Times New Roman" w:hAnsi="Arial" w:cs="Arial"/>
            <w:color w:val="000000"/>
            <w:sz w:val="22"/>
            <w:szCs w:val="22"/>
            <w:shd w:val="clear" w:color="auto" w:fill="FFFFFF"/>
          </w:rPr>
          <w:delText>For the previously sequenced RNA, we</w:delText>
        </w:r>
        <w:r w:rsidR="007B70C1" w:rsidDel="004E187E">
          <w:rPr>
            <w:rFonts w:ascii="Arial" w:eastAsia="Times New Roman" w:hAnsi="Arial" w:cs="Arial"/>
            <w:color w:val="000000"/>
            <w:sz w:val="22"/>
            <w:szCs w:val="22"/>
            <w:shd w:val="clear" w:color="auto" w:fill="FFFFFF"/>
          </w:rPr>
          <w:delText xml:space="preserve"> selected </w:delText>
        </w:r>
      </w:del>
      <w:r w:rsidR="002C3F1C">
        <w:rPr>
          <w:rFonts w:ascii="Arial" w:eastAsia="Times New Roman" w:hAnsi="Arial" w:cs="Arial"/>
          <w:color w:val="000000"/>
          <w:sz w:val="22"/>
          <w:szCs w:val="22"/>
          <w:shd w:val="clear" w:color="auto" w:fill="FFFFFF"/>
        </w:rPr>
        <w:t xml:space="preserve">45 </w:t>
      </w:r>
      <w:r w:rsidR="00633224" w:rsidRPr="00F52122">
        <w:rPr>
          <w:rFonts w:ascii="Arial" w:eastAsia="Times New Roman" w:hAnsi="Arial" w:cs="Arial"/>
          <w:color w:val="000000"/>
          <w:sz w:val="22"/>
          <w:szCs w:val="22"/>
          <w:shd w:val="clear" w:color="auto" w:fill="FFFFFF"/>
        </w:rPr>
        <w:t>colonies</w:t>
      </w:r>
      <w:r w:rsidR="002C3F1C">
        <w:rPr>
          <w:rFonts w:ascii="Arial" w:eastAsia="Times New Roman" w:hAnsi="Arial" w:cs="Arial"/>
          <w:color w:val="000000"/>
          <w:sz w:val="22"/>
          <w:szCs w:val="22"/>
          <w:shd w:val="clear" w:color="auto" w:fill="FFFFFF"/>
        </w:rPr>
        <w:t xml:space="preserve"> </w:t>
      </w:r>
      <w:ins w:id="46" w:author="Holly McQueary" w:date="2018-04-24T10:31:00Z">
        <w:r>
          <w:rPr>
            <w:rFonts w:ascii="Arial" w:eastAsia="Times New Roman" w:hAnsi="Arial" w:cs="Arial"/>
            <w:color w:val="000000"/>
            <w:sz w:val="22"/>
            <w:szCs w:val="22"/>
            <w:shd w:val="clear" w:color="auto" w:fill="FFFFFF"/>
          </w:rPr>
          <w:t xml:space="preserve">of the lab strain </w:t>
        </w:r>
      </w:ins>
      <w:r w:rsidR="002C3F1C">
        <w:rPr>
          <w:rFonts w:ascii="Arial" w:eastAsia="Times New Roman" w:hAnsi="Arial" w:cs="Arial"/>
          <w:color w:val="000000"/>
          <w:sz w:val="22"/>
          <w:szCs w:val="22"/>
          <w:shd w:val="clear" w:color="auto" w:fill="FFFFFF"/>
        </w:rPr>
        <w:t>(3 replicates each of 15 lines)</w:t>
      </w:r>
      <w:ins w:id="47" w:author="Holly McQueary" w:date="2018-04-24T10:31:00Z">
        <w:r>
          <w:rPr>
            <w:rFonts w:ascii="Arial" w:eastAsia="Times New Roman" w:hAnsi="Arial" w:cs="Arial"/>
            <w:color w:val="000000"/>
            <w:sz w:val="22"/>
            <w:szCs w:val="22"/>
            <w:shd w:val="clear" w:color="auto" w:fill="FFFFFF"/>
          </w:rPr>
          <w:t xml:space="preserve"> were</w:t>
        </w:r>
      </w:ins>
      <w:del w:id="48" w:author="Holly McQueary" w:date="2018-04-24T10:31:00Z">
        <w:r w:rsidR="00633224" w:rsidRPr="00F52122" w:rsidDel="004E187E">
          <w:rPr>
            <w:rFonts w:ascii="Arial" w:eastAsia="Times New Roman" w:hAnsi="Arial" w:cs="Arial"/>
            <w:color w:val="000000"/>
            <w:sz w:val="22"/>
            <w:szCs w:val="22"/>
            <w:shd w:val="clear" w:color="auto" w:fill="FFFFFF"/>
          </w:rPr>
          <w:delText>,</w:delText>
        </w:r>
      </w:del>
      <w:r w:rsidR="00633224" w:rsidRPr="00F52122">
        <w:rPr>
          <w:rFonts w:ascii="Arial" w:eastAsia="Times New Roman" w:hAnsi="Arial" w:cs="Arial"/>
          <w:color w:val="000000"/>
          <w:sz w:val="22"/>
          <w:szCs w:val="22"/>
          <w:shd w:val="clear" w:color="auto" w:fill="FFFFFF"/>
        </w:rPr>
        <w:t xml:space="preserve"> inoculated each into 3 ml liquid YPD </w:t>
      </w:r>
      <w:proofErr w:type="gramStart"/>
      <w:r w:rsidR="00633224" w:rsidRPr="00F52122">
        <w:rPr>
          <w:rFonts w:ascii="Arial" w:eastAsia="Times New Roman" w:hAnsi="Arial" w:cs="Arial"/>
          <w:color w:val="000000"/>
          <w:sz w:val="22"/>
          <w:szCs w:val="22"/>
          <w:shd w:val="clear" w:color="auto" w:fill="FFFFFF"/>
        </w:rPr>
        <w:t>medium, and</w:t>
      </w:r>
      <w:proofErr w:type="gramEnd"/>
      <w:r w:rsidR="00633224" w:rsidRPr="00F52122">
        <w:rPr>
          <w:rFonts w:ascii="Arial" w:eastAsia="Times New Roman" w:hAnsi="Arial" w:cs="Arial"/>
          <w:color w:val="000000"/>
          <w:sz w:val="22"/>
          <w:szCs w:val="22"/>
          <w:shd w:val="clear" w:color="auto" w:fill="FFFFFF"/>
        </w:rPr>
        <w:t xml:space="preserve"> incubated on a rotator at 30 for 24 h</w:t>
      </w:r>
      <w:r w:rsidR="002C3F1C">
        <w:rPr>
          <w:rFonts w:ascii="Arial" w:eastAsia="Times New Roman" w:hAnsi="Arial" w:cs="Arial"/>
          <w:color w:val="000000"/>
          <w:sz w:val="22"/>
          <w:szCs w:val="22"/>
          <w:shd w:val="clear" w:color="auto" w:fill="FFFFFF"/>
        </w:rPr>
        <w:t>ou</w:t>
      </w:r>
      <w:r w:rsidR="00633224" w:rsidRPr="00F52122">
        <w:rPr>
          <w:rFonts w:ascii="Arial" w:eastAsia="Times New Roman" w:hAnsi="Arial" w:cs="Arial"/>
          <w:color w:val="000000"/>
          <w:sz w:val="22"/>
          <w:szCs w:val="22"/>
          <w:shd w:val="clear" w:color="auto" w:fill="FFFFFF"/>
        </w:rPr>
        <w:t>r</w:t>
      </w:r>
      <w:r w:rsidR="002C3F1C">
        <w:rPr>
          <w:rFonts w:ascii="Arial" w:eastAsia="Times New Roman" w:hAnsi="Arial" w:cs="Arial"/>
          <w:color w:val="000000"/>
          <w:sz w:val="22"/>
          <w:szCs w:val="22"/>
          <w:shd w:val="clear" w:color="auto" w:fill="FFFFFF"/>
        </w:rPr>
        <w:t>s</w:t>
      </w:r>
      <w:r w:rsidR="00633224" w:rsidRPr="00F52122">
        <w:rPr>
          <w:rFonts w:ascii="Arial" w:eastAsia="Times New Roman" w:hAnsi="Arial" w:cs="Arial"/>
          <w:color w:val="000000"/>
          <w:sz w:val="22"/>
          <w:szCs w:val="22"/>
          <w:shd w:val="clear" w:color="auto" w:fill="FFFFFF"/>
        </w:rPr>
        <w:t>. After 24 h</w:t>
      </w:r>
      <w:r w:rsidR="002C3F1C">
        <w:rPr>
          <w:rFonts w:ascii="Arial" w:eastAsia="Times New Roman" w:hAnsi="Arial" w:cs="Arial"/>
          <w:color w:val="000000"/>
          <w:sz w:val="22"/>
          <w:szCs w:val="22"/>
          <w:shd w:val="clear" w:color="auto" w:fill="FFFFFF"/>
        </w:rPr>
        <w:t>ou</w:t>
      </w:r>
      <w:r w:rsidR="00633224" w:rsidRPr="00F52122">
        <w:rPr>
          <w:rFonts w:ascii="Arial" w:eastAsia="Times New Roman" w:hAnsi="Arial" w:cs="Arial"/>
          <w:color w:val="000000"/>
          <w:sz w:val="22"/>
          <w:szCs w:val="22"/>
          <w:shd w:val="clear" w:color="auto" w:fill="FFFFFF"/>
        </w:rPr>
        <w:t>r</w:t>
      </w:r>
      <w:r w:rsidR="002C3F1C">
        <w:rPr>
          <w:rFonts w:ascii="Arial" w:eastAsia="Times New Roman" w:hAnsi="Arial" w:cs="Arial"/>
          <w:color w:val="000000"/>
          <w:sz w:val="22"/>
          <w:szCs w:val="22"/>
          <w:shd w:val="clear" w:color="auto" w:fill="FFFFFF"/>
        </w:rPr>
        <w:t>s</w:t>
      </w:r>
      <w:r w:rsidR="00633224" w:rsidRPr="00F52122">
        <w:rPr>
          <w:rFonts w:ascii="Arial" w:eastAsia="Times New Roman" w:hAnsi="Arial" w:cs="Arial"/>
          <w:color w:val="000000"/>
          <w:sz w:val="22"/>
          <w:szCs w:val="22"/>
          <w:shd w:val="clear" w:color="auto" w:fill="FFFFFF"/>
        </w:rPr>
        <w:t xml:space="preserve">, mRNA was extracted using the </w:t>
      </w:r>
      <w:proofErr w:type="spellStart"/>
      <w:r w:rsidR="00633224" w:rsidRPr="00F52122">
        <w:rPr>
          <w:rFonts w:ascii="Arial" w:eastAsia="Times New Roman" w:hAnsi="Arial" w:cs="Arial"/>
          <w:color w:val="000000"/>
          <w:sz w:val="22"/>
          <w:szCs w:val="22"/>
          <w:shd w:val="clear" w:color="auto" w:fill="FFFFFF"/>
        </w:rPr>
        <w:t>MasterPure</w:t>
      </w:r>
      <w:proofErr w:type="spellEnd"/>
      <w:r w:rsidR="00633224" w:rsidRPr="00F52122">
        <w:rPr>
          <w:rFonts w:ascii="Arial" w:eastAsia="Times New Roman" w:hAnsi="Arial" w:cs="Arial"/>
          <w:color w:val="000000"/>
          <w:sz w:val="22"/>
          <w:szCs w:val="22"/>
          <w:shd w:val="clear" w:color="auto" w:fill="FFFFFF"/>
        </w:rPr>
        <w:t xml:space="preserve"> Yeast RNA Purification kit (</w:t>
      </w:r>
      <w:proofErr w:type="spellStart"/>
      <w:r w:rsidR="00633224" w:rsidRPr="00F52122">
        <w:rPr>
          <w:rFonts w:ascii="Arial" w:eastAsia="Times New Roman" w:hAnsi="Arial" w:cs="Arial"/>
          <w:color w:val="000000"/>
          <w:sz w:val="22"/>
          <w:szCs w:val="22"/>
          <w:shd w:val="clear" w:color="auto" w:fill="FFFFFF"/>
        </w:rPr>
        <w:t>Epi</w:t>
      </w:r>
      <w:r w:rsidR="002C3F1C">
        <w:rPr>
          <w:rFonts w:ascii="Arial" w:eastAsia="Times New Roman" w:hAnsi="Arial" w:cs="Arial"/>
          <w:color w:val="000000"/>
          <w:sz w:val="22"/>
          <w:szCs w:val="22"/>
          <w:shd w:val="clear" w:color="auto" w:fill="FFFFFF"/>
        </w:rPr>
        <w:t>centre</w:t>
      </w:r>
      <w:proofErr w:type="spellEnd"/>
      <w:r w:rsidR="002C3F1C">
        <w:rPr>
          <w:rFonts w:ascii="Arial" w:eastAsia="Times New Roman" w:hAnsi="Arial" w:cs="Arial"/>
          <w:color w:val="000000"/>
          <w:sz w:val="22"/>
          <w:szCs w:val="22"/>
          <w:shd w:val="clear" w:color="auto" w:fill="FFFFFF"/>
        </w:rPr>
        <w:t xml:space="preserve">). </w:t>
      </w:r>
      <w:r w:rsidR="00633224" w:rsidRPr="00F52122">
        <w:rPr>
          <w:rFonts w:ascii="Arial" w:eastAsia="Times New Roman" w:hAnsi="Arial" w:cs="Arial"/>
          <w:color w:val="000000"/>
          <w:sz w:val="22"/>
          <w:szCs w:val="22"/>
          <w:shd w:val="clear" w:color="auto" w:fill="FFFFFF"/>
        </w:rPr>
        <w:t xml:space="preserve">RNA libraries were constructed using the Illumina </w:t>
      </w:r>
      <w:proofErr w:type="spellStart"/>
      <w:r w:rsidR="00633224" w:rsidRPr="00F52122">
        <w:rPr>
          <w:rFonts w:ascii="Arial" w:eastAsia="Times New Roman" w:hAnsi="Arial" w:cs="Arial"/>
          <w:color w:val="000000"/>
          <w:sz w:val="22"/>
          <w:szCs w:val="22"/>
          <w:shd w:val="clear" w:color="auto" w:fill="FFFFFF"/>
        </w:rPr>
        <w:t>Tru</w:t>
      </w:r>
      <w:proofErr w:type="spellEnd"/>
      <w:r w:rsidR="00633224" w:rsidRPr="00F52122">
        <w:rPr>
          <w:rFonts w:ascii="Arial" w:eastAsia="Times New Roman" w:hAnsi="Arial" w:cs="Arial"/>
          <w:color w:val="000000"/>
          <w:sz w:val="22"/>
          <w:szCs w:val="22"/>
          <w:shd w:val="clear" w:color="auto" w:fill="FFFFFF"/>
        </w:rPr>
        <w:t xml:space="preserve">-seq mRNA Stranded Kit, amplified using 13 cycles of PCR and sequenced on an Illumina </w:t>
      </w:r>
      <w:proofErr w:type="spellStart"/>
      <w:r w:rsidR="00633224" w:rsidRPr="00F52122">
        <w:rPr>
          <w:rFonts w:ascii="Arial" w:eastAsia="Times New Roman" w:hAnsi="Arial" w:cs="Arial"/>
          <w:color w:val="000000"/>
          <w:sz w:val="22"/>
          <w:szCs w:val="22"/>
          <w:shd w:val="clear" w:color="auto" w:fill="FFFFFF"/>
        </w:rPr>
        <w:t>HiSeq</w:t>
      </w:r>
      <w:proofErr w:type="spellEnd"/>
      <w:r w:rsidR="00633224" w:rsidRPr="00F52122">
        <w:rPr>
          <w:rFonts w:ascii="Arial" w:eastAsia="Times New Roman" w:hAnsi="Arial" w:cs="Arial"/>
          <w:color w:val="000000"/>
          <w:sz w:val="22"/>
          <w:szCs w:val="22"/>
          <w:shd w:val="clear" w:color="auto" w:fill="FFFFFF"/>
        </w:rPr>
        <w:t xml:space="preserve"> 2500.</w:t>
      </w:r>
      <w:r w:rsidR="002C3F1C">
        <w:rPr>
          <w:rFonts w:ascii="Arial" w:eastAsia="Times New Roman" w:hAnsi="Arial" w:cs="Arial"/>
          <w:color w:val="000000"/>
          <w:sz w:val="22"/>
          <w:szCs w:val="22"/>
          <w:shd w:val="clear" w:color="auto" w:fill="FFFFFF"/>
        </w:rPr>
        <w:t xml:space="preserve"> </w:t>
      </w:r>
    </w:p>
    <w:p w14:paraId="1CF5116D" w14:textId="77777777" w:rsidR="002C3F1C" w:rsidRPr="00F52122" w:rsidRDefault="002C3F1C" w:rsidP="002C3F1C">
      <w:pPr>
        <w:ind w:firstLine="720"/>
        <w:rPr>
          <w:rFonts w:ascii="Times New Roman" w:eastAsia="Times New Roman" w:hAnsi="Times New Roman" w:cs="Times New Roman"/>
        </w:rPr>
      </w:pPr>
      <w:r>
        <w:rPr>
          <w:rFonts w:ascii="Arial" w:eastAsia="Times New Roman" w:hAnsi="Arial" w:cs="Arial"/>
          <w:color w:val="000000"/>
          <w:sz w:val="22"/>
          <w:szCs w:val="22"/>
          <w:shd w:val="clear" w:color="auto" w:fill="FFFFFF"/>
        </w:rPr>
        <w:t xml:space="preserve">Because these datasets were extracted by different individuals, libraries were made with different kits, and the samples were run on different sequencing machines, analyses were carried out identically, but separately. </w:t>
      </w:r>
    </w:p>
    <w:p w14:paraId="00AA412B" w14:textId="77777777" w:rsidR="00924E15" w:rsidRPr="002C3F1C" w:rsidRDefault="00924E15" w:rsidP="00F52122">
      <w:pPr>
        <w:rPr>
          <w:rFonts w:ascii="Arial" w:eastAsia="Times New Roman" w:hAnsi="Arial" w:cs="Arial"/>
          <w:i/>
          <w:color w:val="000000"/>
          <w:sz w:val="22"/>
          <w:szCs w:val="22"/>
        </w:rPr>
      </w:pPr>
    </w:p>
    <w:p w14:paraId="1E92B570" w14:textId="77777777" w:rsidR="00924E15" w:rsidRDefault="00924E15" w:rsidP="00F52122">
      <w:pPr>
        <w:rPr>
          <w:rFonts w:ascii="Arial" w:eastAsia="Times New Roman" w:hAnsi="Arial" w:cs="Arial"/>
          <w:i/>
          <w:color w:val="000000"/>
          <w:sz w:val="22"/>
          <w:szCs w:val="22"/>
        </w:rPr>
      </w:pPr>
      <w:proofErr w:type="spellStart"/>
      <w:r w:rsidRPr="002C3F1C">
        <w:rPr>
          <w:rFonts w:ascii="Arial" w:eastAsia="Times New Roman" w:hAnsi="Arial" w:cs="Arial"/>
          <w:i/>
          <w:color w:val="000000"/>
          <w:sz w:val="22"/>
          <w:szCs w:val="22"/>
        </w:rPr>
        <w:t>RNAseq</w:t>
      </w:r>
      <w:proofErr w:type="spellEnd"/>
      <w:r w:rsidR="009378CD">
        <w:rPr>
          <w:rFonts w:ascii="Arial" w:eastAsia="Times New Roman" w:hAnsi="Arial" w:cs="Arial"/>
          <w:i/>
          <w:color w:val="000000"/>
          <w:sz w:val="22"/>
          <w:szCs w:val="22"/>
        </w:rPr>
        <w:t xml:space="preserve"> data</w:t>
      </w:r>
      <w:r w:rsidRPr="002C3F1C">
        <w:rPr>
          <w:rFonts w:ascii="Arial" w:eastAsia="Times New Roman" w:hAnsi="Arial" w:cs="Arial"/>
          <w:i/>
          <w:color w:val="000000"/>
          <w:sz w:val="22"/>
          <w:szCs w:val="22"/>
        </w:rPr>
        <w:t xml:space="preserve"> analysis</w:t>
      </w:r>
    </w:p>
    <w:p w14:paraId="7D47409C" w14:textId="3375407E" w:rsidR="00101E98" w:rsidRDefault="009378CD" w:rsidP="00F52122">
      <w:pPr>
        <w:rPr>
          <w:rFonts w:ascii="Times New Roman" w:eastAsia="Times New Roman" w:hAnsi="Times New Roman" w:cs="Times New Roman"/>
        </w:rPr>
      </w:pPr>
      <w:r>
        <w:rPr>
          <w:rFonts w:ascii="Arial" w:eastAsia="Times New Roman" w:hAnsi="Arial" w:cs="Arial"/>
          <w:color w:val="000000"/>
          <w:sz w:val="22"/>
          <w:szCs w:val="22"/>
        </w:rPr>
        <w:tab/>
        <w:t xml:space="preserve">Raw </w:t>
      </w:r>
      <w:ins w:id="49" w:author="Holly McQueary" w:date="2018-04-24T10:31:00Z">
        <w:r w:rsidR="004E187E">
          <w:rPr>
            <w:rFonts w:ascii="Arial" w:eastAsia="Times New Roman" w:hAnsi="Arial" w:cs="Arial"/>
            <w:color w:val="000000"/>
            <w:sz w:val="22"/>
            <w:szCs w:val="22"/>
          </w:rPr>
          <w:t xml:space="preserve">sequence </w:t>
        </w:r>
      </w:ins>
      <w:r>
        <w:rPr>
          <w:rFonts w:ascii="Arial" w:eastAsia="Times New Roman" w:hAnsi="Arial" w:cs="Arial"/>
          <w:color w:val="000000"/>
          <w:sz w:val="22"/>
          <w:szCs w:val="22"/>
        </w:rPr>
        <w:t xml:space="preserve">data was obtained from the Georgia Genomics Facility, with adapters removed. Quality control was done using </w:t>
      </w:r>
      <w:proofErr w:type="spellStart"/>
      <w:r>
        <w:rPr>
          <w:rFonts w:ascii="Arial" w:eastAsia="Times New Roman" w:hAnsi="Arial" w:cs="Arial"/>
          <w:color w:val="000000"/>
          <w:sz w:val="22"/>
          <w:szCs w:val="22"/>
        </w:rPr>
        <w:t>FastQC</w:t>
      </w:r>
      <w:proofErr w:type="spellEnd"/>
      <w:r>
        <w:rPr>
          <w:rFonts w:ascii="Arial" w:eastAsia="Times New Roman" w:hAnsi="Arial" w:cs="Arial"/>
          <w:color w:val="000000"/>
          <w:sz w:val="22"/>
          <w:szCs w:val="22"/>
        </w:rPr>
        <w:t xml:space="preserve"> version 1</w:t>
      </w:r>
      <w:r w:rsidR="00BC314A">
        <w:rPr>
          <w:rFonts w:ascii="Arial" w:eastAsia="Times New Roman" w:hAnsi="Arial" w:cs="Arial"/>
          <w:color w:val="000000"/>
          <w:sz w:val="22"/>
          <w:szCs w:val="22"/>
        </w:rPr>
        <w:t xml:space="preserve">.8.0_20 using default parameters (available at </w:t>
      </w:r>
      <w:hyperlink r:id="rId7" w:history="1">
        <w:r w:rsidR="00CA53FB" w:rsidRPr="00224CB6">
          <w:rPr>
            <w:rStyle w:val="Hyperlink"/>
            <w:rFonts w:ascii="Arial" w:eastAsia="Times New Roman" w:hAnsi="Arial" w:cs="Arial"/>
            <w:sz w:val="22"/>
            <w:szCs w:val="22"/>
          </w:rPr>
          <w:t>https://www.bioinformatics.babraham.ac.uk/projects/fastqc/</w:t>
        </w:r>
      </w:hyperlink>
      <w:r w:rsidR="00BC314A">
        <w:rPr>
          <w:rFonts w:ascii="Arial" w:eastAsia="Times New Roman" w:hAnsi="Arial" w:cs="Arial"/>
          <w:color w:val="000000"/>
          <w:sz w:val="22"/>
          <w:szCs w:val="22"/>
        </w:rPr>
        <w:t>)</w:t>
      </w:r>
      <w:r w:rsidR="00CA53FB">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Low-quality bases were trimmed using </w:t>
      </w:r>
      <w:proofErr w:type="spellStart"/>
      <w:r>
        <w:rPr>
          <w:rFonts w:ascii="Arial" w:eastAsia="Times New Roman" w:hAnsi="Arial" w:cs="Arial"/>
          <w:color w:val="000000"/>
          <w:sz w:val="22"/>
          <w:szCs w:val="22"/>
        </w:rPr>
        <w:t>Trimgalore</w:t>
      </w:r>
      <w:proofErr w:type="spellEnd"/>
      <w:r>
        <w:rPr>
          <w:rFonts w:ascii="Arial" w:eastAsia="Times New Roman" w:hAnsi="Arial" w:cs="Arial"/>
          <w:color w:val="000000"/>
          <w:sz w:val="22"/>
          <w:szCs w:val="22"/>
        </w:rPr>
        <w:t xml:space="preserve"> v. 0.4.4 using -</w:t>
      </w:r>
      <w:proofErr w:type="spellStart"/>
      <w:r>
        <w:rPr>
          <w:rFonts w:ascii="Arial" w:eastAsia="Times New Roman" w:hAnsi="Arial" w:cs="Arial"/>
          <w:color w:val="000000"/>
          <w:sz w:val="22"/>
          <w:szCs w:val="22"/>
        </w:rPr>
        <w:t>phred</w:t>
      </w:r>
      <w:proofErr w:type="spellEnd"/>
      <w:r>
        <w:rPr>
          <w:rFonts w:ascii="Arial" w:eastAsia="Times New Roman" w:hAnsi="Arial" w:cs="Arial"/>
          <w:color w:val="000000"/>
          <w:sz w:val="22"/>
          <w:szCs w:val="22"/>
        </w:rPr>
        <w:t xml:space="preserve"> 33, -q 20</w:t>
      </w:r>
      <w:r w:rsidR="001F68C1">
        <w:rPr>
          <w:rFonts w:ascii="Arial" w:eastAsia="Times New Roman" w:hAnsi="Arial" w:cs="Arial"/>
          <w:color w:val="000000"/>
          <w:sz w:val="22"/>
          <w:szCs w:val="22"/>
        </w:rPr>
        <w:t xml:space="preserve"> </w:t>
      </w:r>
      <w:r w:rsidR="00BC314A">
        <w:rPr>
          <w:rFonts w:ascii="Arial" w:eastAsia="Times New Roman" w:hAnsi="Arial" w:cs="Arial"/>
          <w:color w:val="000000"/>
          <w:sz w:val="22"/>
          <w:szCs w:val="22"/>
        </w:rPr>
        <w:t xml:space="preserve">(available at </w:t>
      </w:r>
      <w:r w:rsidR="00BC314A" w:rsidRPr="00BC314A">
        <w:rPr>
          <w:rFonts w:ascii="Arial" w:eastAsia="Times New Roman" w:hAnsi="Arial" w:cs="Arial"/>
          <w:color w:val="000000"/>
          <w:sz w:val="22"/>
          <w:szCs w:val="22"/>
        </w:rPr>
        <w:t>https://www.bioinformatics.babraham.ac.uk/projects/trim_galore/</w:t>
      </w:r>
      <w:r w:rsidR="00BC314A">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RNA samples were aligned to the reference genome and annotated transcripts (obtained from </w:t>
      </w:r>
      <w:hyperlink r:id="rId8" w:history="1">
        <w:r w:rsidRPr="006128C1">
          <w:rPr>
            <w:rStyle w:val="Hyperlink"/>
            <w:rFonts w:ascii="Arial" w:eastAsia="Times New Roman" w:hAnsi="Arial" w:cs="Arial"/>
            <w:sz w:val="22"/>
            <w:szCs w:val="22"/>
          </w:rPr>
          <w:t>https://support.illumina.com/sequencing/sequencing_software/igenome.html</w:t>
        </w:r>
      </w:hyperlink>
      <w:r>
        <w:rPr>
          <w:rFonts w:ascii="Arial" w:eastAsia="Times New Roman" w:hAnsi="Arial" w:cs="Arial"/>
          <w:color w:val="000000"/>
          <w:sz w:val="22"/>
          <w:szCs w:val="22"/>
        </w:rPr>
        <w:t xml:space="preserve">) using </w:t>
      </w:r>
      <w:proofErr w:type="spellStart"/>
      <w:r>
        <w:rPr>
          <w:rFonts w:ascii="Arial" w:eastAsia="Times New Roman" w:hAnsi="Arial" w:cs="Arial"/>
          <w:color w:val="000000"/>
          <w:sz w:val="22"/>
          <w:szCs w:val="22"/>
        </w:rPr>
        <w:t>Tophat</w:t>
      </w:r>
      <w:proofErr w:type="spellEnd"/>
      <w:r>
        <w:rPr>
          <w:rFonts w:ascii="Arial" w:eastAsia="Times New Roman" w:hAnsi="Arial" w:cs="Arial"/>
          <w:color w:val="000000"/>
          <w:sz w:val="22"/>
          <w:szCs w:val="22"/>
        </w:rPr>
        <w:t xml:space="preserve"> v. 2.1.1 with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10 -I 10000</w:t>
      </w:r>
      <w:r w:rsidR="00BC314A">
        <w:rPr>
          <w:rFonts w:ascii="Arial" w:eastAsia="Times New Roman" w:hAnsi="Arial" w:cs="Arial"/>
          <w:color w:val="000000"/>
          <w:sz w:val="22"/>
          <w:szCs w:val="22"/>
        </w:rPr>
        <w:t xml:space="preserve"> </w:t>
      </w:r>
      <w:r w:rsidR="00BC314A">
        <w:rPr>
          <w:rFonts w:ascii="Arial" w:eastAsia="Times New Roman" w:hAnsi="Arial" w:cs="Arial"/>
          <w:color w:val="000000"/>
          <w:sz w:val="22"/>
          <w:szCs w:val="22"/>
        </w:rPr>
        <w:fldChar w:fldCharType="begin"/>
      </w:r>
      <w:r w:rsidR="006474F5">
        <w:rPr>
          <w:rFonts w:ascii="Arial" w:eastAsia="Times New Roman" w:hAnsi="Arial" w:cs="Arial"/>
          <w:color w:val="000000"/>
          <w:sz w:val="22"/>
          <w:szCs w:val="22"/>
        </w:rPr>
        <w:instrText xml:space="preserve"> ADDIN EN.CITE &lt;EndNote&gt;&lt;Cite&gt;&lt;Author&gt;Trapnell&lt;/Author&gt;&lt;Year&gt;2012&lt;/Year&gt;&lt;RecNum&gt;432&lt;/RecNum&gt;&lt;DisplayText&gt;[6]&lt;/DisplayText&gt;&lt;record&gt;&lt;rec-number&gt;432&lt;/rec-number&gt;&lt;foreign-keys&gt;&lt;key app="EN" db-id="sprxp9feba2er9e22dn52tac2tsrsd225sf5" timestamp="1510868902"&gt;432&lt;/key&gt;&lt;/foreign-keys&gt;&lt;ref-type name="Journal Article"&gt;17&lt;/ref-type&gt;&lt;contributors&gt;&lt;authors&gt;&lt;author&gt;Trapnell, Cole&lt;/author&gt;&lt;author&gt;Roberts, Adam&lt;/author&gt;&lt;author&gt;Goff, Loyal&lt;/author&gt;&lt;author&gt;Pertea, Geo&lt;/author&gt;&lt;author&gt;Kim, Daehwan&lt;/author&gt;&lt;author&gt;Kelley, David R&lt;/author&gt;&lt;author&gt;Pimentel, Harold&lt;/author&gt;&lt;author&gt;Salzberg, Steven L&lt;/author&gt;&lt;author&gt;Rinn, John L&lt;/author&gt;&lt;author&gt;Pachter, Lior&lt;/author&gt;&lt;/authors&gt;&lt;/contributors&gt;&lt;titles&gt;&lt;title&gt;Differential gene and transcript expression analysis of RNA-seq experiments with TopHat and Cufflinks&lt;/title&gt;&lt;secondary-title&gt;Nature protocols&lt;/secondary-title&gt;&lt;/titles&gt;&lt;periodical&gt;&lt;full-title&gt;Nature protocols&lt;/full-title&gt;&lt;/periodical&gt;&lt;pages&gt;562-578&lt;/pages&gt;&lt;volume&gt;7&lt;/volume&gt;&lt;number&gt;3&lt;/number&gt;&lt;dates&gt;&lt;year&gt;2012&lt;/year&gt;&lt;/dates&gt;&lt;isbn&gt;1754-2189&lt;/isbn&gt;&lt;urls&gt;&lt;/urls&gt;&lt;/record&gt;&lt;/Cite&gt;&lt;/EndNote&gt;</w:instrText>
      </w:r>
      <w:r w:rsidR="00BC314A">
        <w:rPr>
          <w:rFonts w:ascii="Arial" w:eastAsia="Times New Roman" w:hAnsi="Arial" w:cs="Arial"/>
          <w:color w:val="000000"/>
          <w:sz w:val="22"/>
          <w:szCs w:val="22"/>
        </w:rPr>
        <w:fldChar w:fldCharType="separate"/>
      </w:r>
      <w:r w:rsidR="006474F5">
        <w:rPr>
          <w:rFonts w:ascii="Arial" w:eastAsia="Times New Roman" w:hAnsi="Arial" w:cs="Arial"/>
          <w:noProof/>
          <w:color w:val="000000"/>
          <w:sz w:val="22"/>
          <w:szCs w:val="22"/>
        </w:rPr>
        <w:t>[6]</w:t>
      </w:r>
      <w:r w:rsidR="00BC314A">
        <w:rPr>
          <w:rFonts w:ascii="Arial" w:eastAsia="Times New Roman" w:hAnsi="Arial" w:cs="Arial"/>
          <w:color w:val="000000"/>
          <w:sz w:val="22"/>
          <w:szCs w:val="22"/>
        </w:rPr>
        <w:fldChar w:fldCharType="end"/>
      </w:r>
      <w:r w:rsidR="00BC314A">
        <w:rPr>
          <w:rFonts w:ascii="Arial" w:eastAsia="Times New Roman" w:hAnsi="Arial" w:cs="Arial"/>
          <w:color w:val="000000"/>
          <w:sz w:val="22"/>
          <w:szCs w:val="22"/>
        </w:rPr>
        <w:t xml:space="preserve">. </w:t>
      </w:r>
      <w:r>
        <w:rPr>
          <w:rFonts w:ascii="Arial" w:eastAsia="Times New Roman" w:hAnsi="Arial" w:cs="Arial"/>
          <w:color w:val="000000"/>
          <w:sz w:val="22"/>
          <w:szCs w:val="22"/>
        </w:rPr>
        <w:t>Cufflinks v. 2.2.1 was used to assemble the transcriptomes using default parameters</w:t>
      </w:r>
      <w:r w:rsidR="00BC314A">
        <w:rPr>
          <w:rFonts w:ascii="Arial" w:eastAsia="Times New Roman" w:hAnsi="Arial" w:cs="Arial"/>
          <w:color w:val="000000"/>
          <w:sz w:val="22"/>
          <w:szCs w:val="22"/>
        </w:rPr>
        <w:t xml:space="preserve"> </w:t>
      </w:r>
      <w:r w:rsidR="00BC314A">
        <w:rPr>
          <w:rFonts w:ascii="Arial" w:eastAsia="Times New Roman" w:hAnsi="Arial" w:cs="Arial"/>
          <w:color w:val="000000"/>
          <w:sz w:val="22"/>
          <w:szCs w:val="22"/>
        </w:rPr>
        <w:fldChar w:fldCharType="begin"/>
      </w:r>
      <w:r w:rsidR="006474F5">
        <w:rPr>
          <w:rFonts w:ascii="Arial" w:eastAsia="Times New Roman" w:hAnsi="Arial" w:cs="Arial"/>
          <w:color w:val="000000"/>
          <w:sz w:val="22"/>
          <w:szCs w:val="22"/>
        </w:rPr>
        <w:instrText xml:space="preserve"> ADDIN EN.CITE &lt;EndNote&gt;&lt;Cite&gt;&lt;Author&gt;Trapnell&lt;/Author&gt;&lt;Year&gt;2012&lt;/Year&gt;&lt;RecNum&gt;432&lt;/RecNum&gt;&lt;DisplayText&gt;[6]&lt;/DisplayText&gt;&lt;record&gt;&lt;rec-number&gt;432&lt;/rec-number&gt;&lt;foreign-keys&gt;&lt;key app="EN" db-id="sprxp9feba2er9e22dn52tac2tsrsd225sf5" timestamp="1510868902"&gt;432&lt;/key&gt;&lt;/foreign-keys&gt;&lt;ref-type name="Journal Article"&gt;17&lt;/ref-type&gt;&lt;contributors&gt;&lt;authors&gt;&lt;author&gt;Trapnell, Cole&lt;/author&gt;&lt;author&gt;Roberts, Adam&lt;/author&gt;&lt;author&gt;Goff, Loyal&lt;/author&gt;&lt;author&gt;Pertea, Geo&lt;/author&gt;&lt;author&gt;Kim, Daehwan&lt;/author&gt;&lt;author&gt;Kelley, David R&lt;/author&gt;&lt;author&gt;Pimentel, Harold&lt;/author&gt;&lt;author&gt;Salzberg, Steven L&lt;/author&gt;&lt;author&gt;Rinn, John L&lt;/author&gt;&lt;author&gt;Pachter, Lior&lt;/author&gt;&lt;/authors&gt;&lt;/contributors&gt;&lt;titles&gt;&lt;title&gt;Differential gene and transcript expression analysis of RNA-seq experiments with TopHat and Cufflinks&lt;/title&gt;&lt;secondary-title&gt;Nature protocols&lt;/secondary-title&gt;&lt;/titles&gt;&lt;periodical&gt;&lt;full-title&gt;Nature protocols&lt;/full-title&gt;&lt;/periodical&gt;&lt;pages&gt;562-578&lt;/pages&gt;&lt;volume&gt;7&lt;/volume&gt;&lt;number&gt;3&lt;/number&gt;&lt;dates&gt;&lt;year&gt;2012&lt;/year&gt;&lt;/dates&gt;&lt;isbn&gt;1754-2189&lt;/isbn&gt;&lt;urls&gt;&lt;/urls&gt;&lt;/record&gt;&lt;/Cite&gt;&lt;/EndNote&gt;</w:instrText>
      </w:r>
      <w:r w:rsidR="00BC314A">
        <w:rPr>
          <w:rFonts w:ascii="Arial" w:eastAsia="Times New Roman" w:hAnsi="Arial" w:cs="Arial"/>
          <w:color w:val="000000"/>
          <w:sz w:val="22"/>
          <w:szCs w:val="22"/>
        </w:rPr>
        <w:fldChar w:fldCharType="separate"/>
      </w:r>
      <w:r w:rsidR="006474F5">
        <w:rPr>
          <w:rFonts w:ascii="Arial" w:eastAsia="Times New Roman" w:hAnsi="Arial" w:cs="Arial"/>
          <w:noProof/>
          <w:color w:val="000000"/>
          <w:sz w:val="22"/>
          <w:szCs w:val="22"/>
        </w:rPr>
        <w:t>[6]</w:t>
      </w:r>
      <w:r w:rsidR="00BC314A">
        <w:rPr>
          <w:rFonts w:ascii="Arial" w:eastAsia="Times New Roman" w:hAnsi="Arial" w:cs="Arial"/>
          <w:color w:val="000000"/>
          <w:sz w:val="22"/>
          <w:szCs w:val="22"/>
        </w:rPr>
        <w:fldChar w:fldCharType="end"/>
      </w:r>
      <w:r w:rsidR="00BC314A">
        <w:rPr>
          <w:rFonts w:ascii="Arial" w:eastAsia="Times New Roman" w:hAnsi="Arial" w:cs="Arial"/>
          <w:color w:val="000000"/>
          <w:sz w:val="22"/>
          <w:szCs w:val="22"/>
        </w:rPr>
        <w:t>.</w:t>
      </w:r>
      <w:r>
        <w:rPr>
          <w:rFonts w:ascii="Arial" w:eastAsia="Times New Roman" w:hAnsi="Arial" w:cs="Arial"/>
          <w:color w:val="000000"/>
          <w:sz w:val="22"/>
          <w:szCs w:val="22"/>
        </w:rPr>
        <w:t xml:space="preserve">Normalization was done using </w:t>
      </w:r>
      <w:proofErr w:type="spellStart"/>
      <w:r>
        <w:rPr>
          <w:rFonts w:ascii="Arial" w:eastAsia="Times New Roman" w:hAnsi="Arial" w:cs="Arial"/>
          <w:color w:val="000000"/>
          <w:sz w:val="22"/>
          <w:szCs w:val="22"/>
        </w:rPr>
        <w:t>Cuffnorm</w:t>
      </w:r>
      <w:proofErr w:type="spellEnd"/>
      <w:r>
        <w:rPr>
          <w:rFonts w:ascii="Arial" w:eastAsia="Times New Roman" w:hAnsi="Arial" w:cs="Arial"/>
          <w:color w:val="000000"/>
          <w:sz w:val="22"/>
          <w:szCs w:val="22"/>
        </w:rPr>
        <w:t xml:space="preserve"> v. 2.2.1 with default parameters, differential expression was found using </w:t>
      </w:r>
      <w:proofErr w:type="spellStart"/>
      <w:r>
        <w:rPr>
          <w:rFonts w:ascii="Arial" w:eastAsia="Times New Roman" w:hAnsi="Arial" w:cs="Arial"/>
          <w:color w:val="000000"/>
          <w:sz w:val="22"/>
          <w:szCs w:val="22"/>
        </w:rPr>
        <w:t>Cuffdiff</w:t>
      </w:r>
      <w:proofErr w:type="spellEnd"/>
      <w:r>
        <w:rPr>
          <w:rFonts w:ascii="Arial" w:eastAsia="Times New Roman" w:hAnsi="Arial" w:cs="Arial"/>
          <w:color w:val="000000"/>
          <w:sz w:val="22"/>
          <w:szCs w:val="22"/>
        </w:rPr>
        <w:t xml:space="preserve"> v. 2.2.1 with def</w:t>
      </w:r>
      <w:ins w:id="50" w:author="Holly McQueary" w:date="2018-04-24T10:31:00Z">
        <w:r w:rsidR="004E187E">
          <w:rPr>
            <w:rFonts w:ascii="Arial" w:eastAsia="Times New Roman" w:hAnsi="Arial" w:cs="Arial"/>
            <w:color w:val="000000"/>
            <w:sz w:val="22"/>
            <w:szCs w:val="22"/>
          </w:rPr>
          <w:t>a</w:t>
        </w:r>
      </w:ins>
      <w:r>
        <w:rPr>
          <w:rFonts w:ascii="Arial" w:eastAsia="Times New Roman" w:hAnsi="Arial" w:cs="Arial"/>
          <w:color w:val="000000"/>
          <w:sz w:val="22"/>
          <w:szCs w:val="22"/>
        </w:rPr>
        <w:t>ult parameters</w:t>
      </w:r>
      <w:r w:rsidR="00BC314A">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and read counts were found using </w:t>
      </w:r>
      <w:proofErr w:type="spellStart"/>
      <w:r>
        <w:rPr>
          <w:rFonts w:ascii="Arial" w:eastAsia="Times New Roman" w:hAnsi="Arial" w:cs="Arial"/>
          <w:color w:val="000000"/>
          <w:sz w:val="22"/>
          <w:szCs w:val="22"/>
        </w:rPr>
        <w:t>HTseq</w:t>
      </w:r>
      <w:proofErr w:type="spellEnd"/>
      <w:r>
        <w:rPr>
          <w:rFonts w:ascii="Arial" w:eastAsia="Times New Roman" w:hAnsi="Arial" w:cs="Arial"/>
          <w:color w:val="000000"/>
          <w:sz w:val="22"/>
          <w:szCs w:val="22"/>
        </w:rPr>
        <w:t xml:space="preserve"> v. 0.6.1pl (Python v. 2.7.8</w:t>
      </w:r>
      <w:r w:rsidR="00512A4B">
        <w:rPr>
          <w:rFonts w:ascii="Arial" w:eastAsia="Times New Roman" w:hAnsi="Arial" w:cs="Arial"/>
          <w:color w:val="000000"/>
          <w:sz w:val="22"/>
          <w:szCs w:val="22"/>
        </w:rPr>
        <w:t xml:space="preserve">) </w:t>
      </w:r>
      <w:r w:rsidR="00512A4B">
        <w:rPr>
          <w:rFonts w:ascii="Arial" w:eastAsia="Times New Roman" w:hAnsi="Arial" w:cs="Arial"/>
          <w:color w:val="000000"/>
          <w:sz w:val="22"/>
          <w:szCs w:val="22"/>
        </w:rPr>
        <w:fldChar w:fldCharType="begin"/>
      </w:r>
      <w:r w:rsidR="006474F5">
        <w:rPr>
          <w:rFonts w:ascii="Arial" w:eastAsia="Times New Roman" w:hAnsi="Arial" w:cs="Arial"/>
          <w:color w:val="000000"/>
          <w:sz w:val="22"/>
          <w:szCs w:val="22"/>
        </w:rPr>
        <w:instrText xml:space="preserve"> ADDIN EN.CITE &lt;EndNote&gt;&lt;Cite&gt;&lt;Author&gt;Trapnell&lt;/Author&gt;&lt;Year&gt;2012&lt;/Year&gt;&lt;RecNum&gt;432&lt;/RecNum&gt;&lt;DisplayText&gt;[6]&lt;/DisplayText&gt;&lt;record&gt;&lt;rec-number&gt;432&lt;/rec-number&gt;&lt;foreign-keys&gt;&lt;key app="EN" db-id="sprxp9feba2er9e22dn52tac2tsrsd225sf5" timestamp="1510868902"&gt;432&lt;/key&gt;&lt;/foreign-keys&gt;&lt;ref-type name="Journal Article"&gt;17&lt;/ref-type&gt;&lt;contributors&gt;&lt;authors&gt;&lt;author&gt;Trapnell, Cole&lt;/author&gt;&lt;author&gt;Roberts, Adam&lt;/author&gt;&lt;author&gt;Goff, Loyal&lt;/author&gt;&lt;author&gt;Pertea, Geo&lt;/author&gt;&lt;author&gt;Kim, Daehwan&lt;/author&gt;&lt;author&gt;Kelley, David R&lt;/author&gt;&lt;author&gt;Pimentel, Harold&lt;/author&gt;&lt;author&gt;Salzberg, Steven L&lt;/author&gt;&lt;author&gt;Rinn, John L&lt;/author&gt;&lt;author&gt;Pachter, Lior&lt;/author&gt;&lt;/authors&gt;&lt;/contributors&gt;&lt;titles&gt;&lt;title&gt;Differential gene and transcript expression analysis of RNA-seq experiments with TopHat and Cufflinks&lt;/title&gt;&lt;secondary-title&gt;Nature protocols&lt;/secondary-title&gt;&lt;/titles&gt;&lt;periodical&gt;&lt;full-title&gt;Nature protocols&lt;/full-title&gt;&lt;/periodical&gt;&lt;pages&gt;562-578&lt;/pages&gt;&lt;volume&gt;7&lt;/volume&gt;&lt;number&gt;3&lt;/number&gt;&lt;dates&gt;&lt;year&gt;2012&lt;/year&gt;&lt;/dates&gt;&lt;isbn&gt;1754-2189&lt;/isbn&gt;&lt;urls&gt;&lt;/urls&gt;&lt;/record&gt;&lt;/Cite&gt;&lt;/EndNote&gt;</w:instrText>
      </w:r>
      <w:r w:rsidR="00512A4B">
        <w:rPr>
          <w:rFonts w:ascii="Arial" w:eastAsia="Times New Roman" w:hAnsi="Arial" w:cs="Arial"/>
          <w:color w:val="000000"/>
          <w:sz w:val="22"/>
          <w:szCs w:val="22"/>
        </w:rPr>
        <w:fldChar w:fldCharType="separate"/>
      </w:r>
      <w:r w:rsidR="006474F5">
        <w:rPr>
          <w:rFonts w:ascii="Arial" w:eastAsia="Times New Roman" w:hAnsi="Arial" w:cs="Arial"/>
          <w:noProof/>
          <w:color w:val="000000"/>
          <w:sz w:val="22"/>
          <w:szCs w:val="22"/>
        </w:rPr>
        <w:t>[6]</w:t>
      </w:r>
      <w:r w:rsidR="00512A4B">
        <w:rPr>
          <w:rFonts w:ascii="Arial" w:eastAsia="Times New Roman" w:hAnsi="Arial" w:cs="Arial"/>
          <w:color w:val="000000"/>
          <w:sz w:val="22"/>
          <w:szCs w:val="22"/>
        </w:rPr>
        <w:fldChar w:fldCharType="end"/>
      </w:r>
      <w:r w:rsidR="002B3F5C">
        <w:rPr>
          <w:rFonts w:ascii="Arial" w:eastAsia="Times New Roman" w:hAnsi="Arial" w:cs="Arial"/>
          <w:color w:val="000000"/>
          <w:sz w:val="22"/>
          <w:szCs w:val="22"/>
        </w:rPr>
        <w:t xml:space="preserve">. </w:t>
      </w:r>
      <w:proofErr w:type="spellStart"/>
      <w:r w:rsidR="00F52122" w:rsidRPr="00F52122">
        <w:rPr>
          <w:rFonts w:ascii="Arial" w:eastAsia="Times New Roman" w:hAnsi="Arial" w:cs="Arial"/>
          <w:color w:val="000000"/>
          <w:sz w:val="22"/>
          <w:szCs w:val="22"/>
        </w:rPr>
        <w:t>Samtools</w:t>
      </w:r>
      <w:proofErr w:type="spellEnd"/>
      <w:r w:rsidR="00F52122" w:rsidRPr="00F52122">
        <w:rPr>
          <w:rFonts w:ascii="Arial" w:eastAsia="Times New Roman" w:hAnsi="Arial" w:cs="Arial"/>
          <w:color w:val="000000"/>
          <w:sz w:val="22"/>
          <w:szCs w:val="22"/>
        </w:rPr>
        <w:t xml:space="preserve"> (version 1.3.1) was used to view .</w:t>
      </w:r>
      <w:proofErr w:type="spellStart"/>
      <w:r w:rsidR="00F52122" w:rsidRPr="00F52122">
        <w:rPr>
          <w:rFonts w:ascii="Arial" w:eastAsia="Times New Roman" w:hAnsi="Arial" w:cs="Arial"/>
          <w:color w:val="000000"/>
          <w:sz w:val="22"/>
          <w:szCs w:val="22"/>
        </w:rPr>
        <w:t>sam</w:t>
      </w:r>
      <w:proofErr w:type="spellEnd"/>
      <w:r w:rsidR="00F52122" w:rsidRPr="00F52122">
        <w:rPr>
          <w:rFonts w:ascii="Arial" w:eastAsia="Times New Roman" w:hAnsi="Arial" w:cs="Arial"/>
          <w:color w:val="000000"/>
          <w:sz w:val="22"/>
          <w:szCs w:val="22"/>
        </w:rPr>
        <w:t xml:space="preserve"> files as .bam files and sort .bam files</w:t>
      </w:r>
      <w:r w:rsidR="002B3F5C">
        <w:rPr>
          <w:rFonts w:ascii="Arial" w:eastAsia="Times New Roman" w:hAnsi="Arial" w:cs="Arial"/>
          <w:color w:val="000000"/>
          <w:sz w:val="22"/>
          <w:szCs w:val="22"/>
        </w:rPr>
        <w:t xml:space="preserve"> </w:t>
      </w:r>
      <w:r w:rsidR="002B3F5C">
        <w:rPr>
          <w:rFonts w:ascii="Arial" w:eastAsia="Times New Roman" w:hAnsi="Arial" w:cs="Arial"/>
          <w:color w:val="000000"/>
          <w:sz w:val="22"/>
          <w:szCs w:val="22"/>
        </w:rPr>
        <w:fldChar w:fldCharType="begin"/>
      </w:r>
      <w:r w:rsidR="006474F5">
        <w:rPr>
          <w:rFonts w:ascii="Arial" w:eastAsia="Times New Roman" w:hAnsi="Arial" w:cs="Arial"/>
          <w:color w:val="000000"/>
          <w:sz w:val="22"/>
          <w:szCs w:val="22"/>
        </w:rPr>
        <w:instrText xml:space="preserve"> ADDIN EN.CITE &lt;EndNote&gt;&lt;Cite&gt;&lt;Author&gt;Li&lt;/Author&gt;&lt;Year&gt;2009&lt;/Year&gt;&lt;RecNum&gt;669&lt;/RecNum&gt;&lt;DisplayText&gt;[7]&lt;/DisplayText&gt;&lt;record&gt;&lt;rec-number&gt;669&lt;/rec-number&gt;&lt;foreign-keys&gt;&lt;key app="EN" db-id="sprxp9feba2er9e22dn52tac2tsrsd225sf5" timestamp="1521574506"&gt;669&lt;/key&gt;&lt;/foreign-keys&gt;&lt;ref-type name="Journal Article"&gt;17&lt;/ref-type&gt;&lt;contributors&gt;&lt;authors&gt;&lt;author&gt;Li, Heng&lt;/author&gt;&lt;author&gt;Handsaker, Bob&lt;/author&gt;&lt;author&gt;Wysoker, Alec&lt;/author&gt;&lt;author&gt;Fennell, Tim&lt;/author&gt;&lt;author&gt;Ruan, Jue&lt;/author&gt;&lt;author&gt;Homer, Nils&lt;/author&gt;&lt;author&gt;Marth, Gabor&lt;/author&gt;&lt;author&gt;Abecasis, Goncalo&lt;/author&gt;&lt;author&gt;Durbin, Richard&lt;/author&gt;&lt;/authors&gt;&lt;/contributors&gt;&lt;titles&gt;&lt;title&gt;The sequence alignment/map format and SAMtools&lt;/title&gt;&lt;secondary-title&gt;Bioinformatics&lt;/secondary-title&gt;&lt;/titles&gt;&lt;periodical&gt;&lt;full-title&gt;Bioinformatics&lt;/full-title&gt;&lt;/periodical&gt;&lt;pages&gt;2078-2079&lt;/pages&gt;&lt;volume&gt;25&lt;/volume&gt;&lt;number&gt;16&lt;/number&gt;&lt;dates&gt;&lt;year&gt;2009&lt;/year&gt;&lt;/dates&gt;&lt;isbn&gt;1367-4803&lt;/isbn&gt;&lt;urls&gt;&lt;/urls&gt;&lt;/record&gt;&lt;/Cite&gt;&lt;/EndNote&gt;</w:instrText>
      </w:r>
      <w:r w:rsidR="002B3F5C">
        <w:rPr>
          <w:rFonts w:ascii="Arial" w:eastAsia="Times New Roman" w:hAnsi="Arial" w:cs="Arial"/>
          <w:color w:val="000000"/>
          <w:sz w:val="22"/>
          <w:szCs w:val="22"/>
        </w:rPr>
        <w:fldChar w:fldCharType="separate"/>
      </w:r>
      <w:r w:rsidR="006474F5">
        <w:rPr>
          <w:rFonts w:ascii="Arial" w:eastAsia="Times New Roman" w:hAnsi="Arial" w:cs="Arial"/>
          <w:noProof/>
          <w:color w:val="000000"/>
          <w:sz w:val="22"/>
          <w:szCs w:val="22"/>
        </w:rPr>
        <w:t>[7]</w:t>
      </w:r>
      <w:r w:rsidR="002B3F5C">
        <w:rPr>
          <w:rFonts w:ascii="Arial" w:eastAsia="Times New Roman" w:hAnsi="Arial" w:cs="Arial"/>
          <w:color w:val="000000"/>
          <w:sz w:val="22"/>
          <w:szCs w:val="22"/>
        </w:rPr>
        <w:fldChar w:fldCharType="end"/>
      </w:r>
      <w:r w:rsidR="002B3F5C">
        <w:rPr>
          <w:rFonts w:ascii="Arial" w:eastAsia="Times New Roman" w:hAnsi="Arial" w:cs="Arial"/>
          <w:color w:val="000000"/>
          <w:sz w:val="22"/>
          <w:szCs w:val="22"/>
        </w:rPr>
        <w:t xml:space="preserve">. </w:t>
      </w:r>
      <w:r w:rsidR="00101E98">
        <w:rPr>
          <w:rFonts w:ascii="Arial" w:eastAsia="Times New Roman" w:hAnsi="Arial" w:cs="Arial"/>
          <w:color w:val="000000"/>
          <w:sz w:val="22"/>
          <w:szCs w:val="22"/>
        </w:rPr>
        <w:t xml:space="preserve">Scripts can be found at </w:t>
      </w:r>
      <w:commentRangeStart w:id="51"/>
      <w:r w:rsidR="00F52122" w:rsidRPr="00F52122">
        <w:rPr>
          <w:rFonts w:ascii="Times New Roman" w:eastAsia="Times New Roman" w:hAnsi="Times New Roman" w:cs="Times New Roman"/>
        </w:rPr>
        <w:fldChar w:fldCharType="begin"/>
      </w:r>
      <w:r w:rsidR="00F52122" w:rsidRPr="00F52122">
        <w:rPr>
          <w:rFonts w:ascii="Times New Roman" w:eastAsia="Times New Roman" w:hAnsi="Times New Roman" w:cs="Times New Roman"/>
        </w:rPr>
        <w:instrText xml:space="preserve"> HYPERLINK "https://github.com/hollygene/Dosage_Compensation/blob/master/assembly_script.sh" </w:instrText>
      </w:r>
      <w:r w:rsidR="00F52122" w:rsidRPr="00F52122">
        <w:rPr>
          <w:rFonts w:ascii="Times New Roman" w:eastAsia="Times New Roman" w:hAnsi="Times New Roman" w:cs="Times New Roman"/>
        </w:rPr>
        <w:fldChar w:fldCharType="separate"/>
      </w:r>
      <w:r w:rsidR="00F52122" w:rsidRPr="00F52122">
        <w:rPr>
          <w:rFonts w:ascii="Arial" w:eastAsia="Times New Roman" w:hAnsi="Arial" w:cs="Arial"/>
          <w:color w:val="1155CC"/>
          <w:sz w:val="22"/>
          <w:szCs w:val="22"/>
          <w:u w:val="single"/>
        </w:rPr>
        <w:t>https://github.com/hollygene/Dosage_Compensation/blob/master/assembly_script.sh</w:t>
      </w:r>
      <w:r w:rsidR="00F52122" w:rsidRPr="00F52122">
        <w:rPr>
          <w:rFonts w:ascii="Times New Roman" w:eastAsia="Times New Roman" w:hAnsi="Times New Roman" w:cs="Times New Roman"/>
        </w:rPr>
        <w:fldChar w:fldCharType="end"/>
      </w:r>
      <w:r w:rsidR="00101E98">
        <w:rPr>
          <w:rFonts w:ascii="Times New Roman" w:eastAsia="Times New Roman" w:hAnsi="Times New Roman" w:cs="Times New Roman"/>
        </w:rPr>
        <w:t xml:space="preserve">. </w:t>
      </w:r>
      <w:commentRangeEnd w:id="51"/>
      <w:r w:rsidR="001F68C1">
        <w:rPr>
          <w:rStyle w:val="CommentReference"/>
        </w:rPr>
        <w:commentReference w:id="51"/>
      </w:r>
    </w:p>
    <w:p w14:paraId="31868B7C" w14:textId="3C9DC37E" w:rsidR="001F68C1" w:rsidRDefault="001F68C1" w:rsidP="00F52122">
      <w:pPr>
        <w:rPr>
          <w:rFonts w:ascii="Arial" w:eastAsia="Times New Roman" w:hAnsi="Arial" w:cs="Arial"/>
          <w:sz w:val="22"/>
        </w:rPr>
      </w:pPr>
      <w:r>
        <w:rPr>
          <w:rFonts w:ascii="Times New Roman" w:eastAsia="Times New Roman" w:hAnsi="Times New Roman" w:cs="Times New Roman"/>
        </w:rPr>
        <w:tab/>
      </w:r>
      <w:proofErr w:type="spellStart"/>
      <w:r w:rsidRPr="001F68C1">
        <w:rPr>
          <w:rFonts w:ascii="Arial" w:eastAsia="Times New Roman" w:hAnsi="Arial" w:cs="Arial"/>
          <w:sz w:val="22"/>
        </w:rPr>
        <w:t>Cuffnorm</w:t>
      </w:r>
      <w:proofErr w:type="spellEnd"/>
      <w:r w:rsidRPr="001F68C1">
        <w:rPr>
          <w:rFonts w:ascii="Arial" w:eastAsia="Times New Roman" w:hAnsi="Arial" w:cs="Arial"/>
          <w:sz w:val="22"/>
        </w:rPr>
        <w:t xml:space="preserve"> </w:t>
      </w:r>
      <w:r>
        <w:rPr>
          <w:rFonts w:ascii="Arial" w:eastAsia="Times New Roman" w:hAnsi="Arial" w:cs="Arial"/>
          <w:sz w:val="22"/>
        </w:rPr>
        <w:t xml:space="preserve">was used to find FPKM (fragments per kilobase per million reads). A homebrew bash script was used to join the FPKM values for each line with the gene attributes file, turn the file into a .csv, remove mitochondrial sequences, and change the chromosome </w:t>
      </w:r>
      <w:r>
        <w:rPr>
          <w:rFonts w:ascii="Arial" w:eastAsia="Times New Roman" w:hAnsi="Arial" w:cs="Arial"/>
          <w:sz w:val="22"/>
        </w:rPr>
        <w:lastRenderedPageBreak/>
        <w:t xml:space="preserve">names from Roman numerals to numbers (script can be found at </w:t>
      </w:r>
      <w:hyperlink r:id="rId12" w:history="1">
        <w:r w:rsidRPr="006128C1">
          <w:rPr>
            <w:rStyle w:val="Hyperlink"/>
            <w:rFonts w:ascii="Arial" w:eastAsia="Times New Roman" w:hAnsi="Arial" w:cs="Arial"/>
            <w:sz w:val="22"/>
          </w:rPr>
          <w:t>https://github.com/hollygene/Dosage_Compensation/blob/master/DC_workflow_April2017.sh</w:t>
        </w:r>
      </w:hyperlink>
      <w:r>
        <w:rPr>
          <w:rFonts w:ascii="Arial" w:eastAsia="Times New Roman" w:hAnsi="Arial" w:cs="Arial"/>
          <w:sz w:val="22"/>
        </w:rPr>
        <w:t xml:space="preserve">). This data file was then read into the R statistical software </w:t>
      </w:r>
      <w:r w:rsidR="00F54630">
        <w:rPr>
          <w:rFonts w:ascii="Arial" w:eastAsia="Times New Roman" w:hAnsi="Arial" w:cs="Arial"/>
          <w:sz w:val="22"/>
        </w:rPr>
        <w:fldChar w:fldCharType="begin"/>
      </w:r>
      <w:r w:rsidR="006474F5">
        <w:rPr>
          <w:rFonts w:ascii="Arial" w:eastAsia="Times New Roman" w:hAnsi="Arial" w:cs="Arial"/>
          <w:sz w:val="22"/>
        </w:rPr>
        <w:instrText xml:space="preserve"> ADDIN EN.CITE &lt;EndNote&gt;&lt;Cite&gt;&lt;Author&gt;Team&lt;/Author&gt;&lt;Year&gt;2013&lt;/Year&gt;&lt;RecNum&gt;670&lt;/RecNum&gt;&lt;DisplayText&gt;[8]&lt;/DisplayText&gt;&lt;record&gt;&lt;rec-number&gt;670&lt;/rec-number&gt;&lt;foreign-keys&gt;&lt;key app="EN" db-id="sprxp9feba2er9e22dn52tac2tsrsd225sf5" timestamp="1521574677"&gt;670&lt;/key&gt;&lt;/foreign-keys&gt;&lt;ref-type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F54630">
        <w:rPr>
          <w:rFonts w:ascii="Arial" w:eastAsia="Times New Roman" w:hAnsi="Arial" w:cs="Arial"/>
          <w:sz w:val="22"/>
        </w:rPr>
        <w:fldChar w:fldCharType="separate"/>
      </w:r>
      <w:r w:rsidR="006474F5">
        <w:rPr>
          <w:rFonts w:ascii="Arial" w:eastAsia="Times New Roman" w:hAnsi="Arial" w:cs="Arial"/>
          <w:noProof/>
          <w:sz w:val="22"/>
        </w:rPr>
        <w:t>[8]</w:t>
      </w:r>
      <w:r w:rsidR="00F54630">
        <w:rPr>
          <w:rFonts w:ascii="Arial" w:eastAsia="Times New Roman" w:hAnsi="Arial" w:cs="Arial"/>
          <w:sz w:val="22"/>
        </w:rPr>
        <w:fldChar w:fldCharType="end"/>
      </w:r>
      <w:r w:rsidR="00F54630">
        <w:rPr>
          <w:rFonts w:ascii="Arial" w:eastAsia="Times New Roman" w:hAnsi="Arial" w:cs="Arial"/>
          <w:sz w:val="22"/>
        </w:rPr>
        <w:t xml:space="preserve">. </w:t>
      </w:r>
      <w:r w:rsidR="005319EF">
        <w:rPr>
          <w:rFonts w:ascii="Arial" w:eastAsia="Times New Roman" w:hAnsi="Arial" w:cs="Arial"/>
          <w:sz w:val="22"/>
        </w:rPr>
        <w:t xml:space="preserve">Average FPKM between the replicates for each line at each chromosome was found, followed by the average FPKM ratio (average FPKM of descendent line/average FPKM of ancestral line). Boxplots and </w:t>
      </w:r>
      <w:r w:rsidR="00D615F2">
        <w:rPr>
          <w:rFonts w:ascii="Arial" w:eastAsia="Times New Roman" w:hAnsi="Arial" w:cs="Arial"/>
          <w:sz w:val="22"/>
        </w:rPr>
        <w:t>ANOVAs were done in R. Comparisons made between aneupl</w:t>
      </w:r>
      <w:r w:rsidR="00512A4B">
        <w:rPr>
          <w:rFonts w:ascii="Arial" w:eastAsia="Times New Roman" w:hAnsi="Arial" w:cs="Arial"/>
          <w:sz w:val="22"/>
        </w:rPr>
        <w:t>oid lines and the expected log2</w:t>
      </w:r>
      <w:r w:rsidR="00D615F2">
        <w:rPr>
          <w:rFonts w:ascii="Arial" w:eastAsia="Times New Roman" w:hAnsi="Arial" w:cs="Arial"/>
          <w:sz w:val="22"/>
        </w:rPr>
        <w:t xml:space="preserve"> ratio of trisomic, monosomic, or </w:t>
      </w:r>
      <w:proofErr w:type="spellStart"/>
      <w:r w:rsidR="00D615F2">
        <w:rPr>
          <w:rFonts w:ascii="Arial" w:eastAsia="Times New Roman" w:hAnsi="Arial" w:cs="Arial"/>
          <w:sz w:val="22"/>
        </w:rPr>
        <w:t>tetrasomic</w:t>
      </w:r>
      <w:proofErr w:type="spellEnd"/>
      <w:r w:rsidR="00D615F2">
        <w:rPr>
          <w:rFonts w:ascii="Arial" w:eastAsia="Times New Roman" w:hAnsi="Arial" w:cs="Arial"/>
          <w:sz w:val="22"/>
        </w:rPr>
        <w:t xml:space="preserve"> chromosomes were made using a one-sample t-test with mu = log2(1.5) for trisomic, mu = log2(0.5) for monosomic, and mu = log2(2) for </w:t>
      </w:r>
      <w:proofErr w:type="spellStart"/>
      <w:r w:rsidR="00D615F2">
        <w:rPr>
          <w:rFonts w:ascii="Arial" w:eastAsia="Times New Roman" w:hAnsi="Arial" w:cs="Arial"/>
          <w:sz w:val="22"/>
        </w:rPr>
        <w:t>tetrasomic</w:t>
      </w:r>
      <w:proofErr w:type="spellEnd"/>
      <w:r w:rsidR="00D615F2">
        <w:rPr>
          <w:rFonts w:ascii="Arial" w:eastAsia="Times New Roman" w:hAnsi="Arial" w:cs="Arial"/>
          <w:sz w:val="22"/>
        </w:rPr>
        <w:t xml:space="preserve">. </w:t>
      </w:r>
      <w:r w:rsidR="005319EF">
        <w:rPr>
          <w:rFonts w:ascii="Arial" w:eastAsia="Times New Roman" w:hAnsi="Arial" w:cs="Arial"/>
          <w:sz w:val="22"/>
        </w:rPr>
        <w:t xml:space="preserve">Two separate, but identical, analyses were done for each of the datasets. </w:t>
      </w:r>
      <w:r w:rsidR="00F50CF4">
        <w:rPr>
          <w:rFonts w:ascii="Arial" w:eastAsia="Times New Roman" w:hAnsi="Arial" w:cs="Arial"/>
          <w:sz w:val="22"/>
        </w:rPr>
        <w:t xml:space="preserve">R scripts are located at </w:t>
      </w:r>
      <w:hyperlink r:id="rId13" w:history="1">
        <w:r w:rsidR="00F50CF4" w:rsidRPr="006128C1">
          <w:rPr>
            <w:rStyle w:val="Hyperlink"/>
            <w:rFonts w:ascii="Arial" w:eastAsia="Times New Roman" w:hAnsi="Arial" w:cs="Arial"/>
            <w:sz w:val="22"/>
          </w:rPr>
          <w:t>https://github.com/hollygene/Dosage_Compensation/blob/master/DC_workflow_old_MA.Rmd</w:t>
        </w:r>
      </w:hyperlink>
      <w:r w:rsidR="00F50CF4">
        <w:rPr>
          <w:rFonts w:ascii="Arial" w:eastAsia="Times New Roman" w:hAnsi="Arial" w:cs="Arial"/>
          <w:sz w:val="22"/>
        </w:rPr>
        <w:t xml:space="preserve"> and </w:t>
      </w:r>
      <w:hyperlink r:id="rId14" w:history="1">
        <w:r w:rsidR="00F50CF4" w:rsidRPr="006128C1">
          <w:rPr>
            <w:rStyle w:val="Hyperlink"/>
            <w:rFonts w:ascii="Arial" w:eastAsia="Times New Roman" w:hAnsi="Arial" w:cs="Arial"/>
            <w:sz w:val="22"/>
          </w:rPr>
          <w:t>https://github.com/hollygene/Dosage_Compensation/blob/master/DC_workflow.Rmd</w:t>
        </w:r>
      </w:hyperlink>
      <w:r w:rsidR="00F50CF4">
        <w:rPr>
          <w:rFonts w:ascii="Arial" w:eastAsia="Times New Roman" w:hAnsi="Arial" w:cs="Arial"/>
          <w:sz w:val="22"/>
        </w:rPr>
        <w:t xml:space="preserve">. </w:t>
      </w:r>
    </w:p>
    <w:p w14:paraId="753506E7" w14:textId="52B3117E" w:rsidR="00F50CF4" w:rsidDel="000A6CFB" w:rsidRDefault="00F50CF4" w:rsidP="00F52122">
      <w:pPr>
        <w:rPr>
          <w:del w:id="52" w:author="Holly McQueary" w:date="2018-03-28T13:32:00Z"/>
          <w:rFonts w:ascii="Arial" w:eastAsia="Times New Roman" w:hAnsi="Arial" w:cs="Arial"/>
          <w:sz w:val="22"/>
        </w:rPr>
      </w:pPr>
    </w:p>
    <w:p w14:paraId="3AB2FE31" w14:textId="04F991BD" w:rsidR="002F0361" w:rsidDel="000A6CFB" w:rsidRDefault="002F0361" w:rsidP="00F52122">
      <w:pPr>
        <w:rPr>
          <w:del w:id="53" w:author="Holly McQueary" w:date="2018-03-28T13:32:00Z"/>
          <w:rFonts w:ascii="Arial" w:eastAsia="Times New Roman" w:hAnsi="Arial" w:cs="Arial"/>
          <w:sz w:val="22"/>
        </w:rPr>
      </w:pPr>
    </w:p>
    <w:p w14:paraId="7558C005" w14:textId="03F5CFBE" w:rsidR="002F0361" w:rsidRDefault="002F0361" w:rsidP="00F52122">
      <w:pPr>
        <w:rPr>
          <w:rFonts w:ascii="Arial" w:eastAsia="Times New Roman" w:hAnsi="Arial" w:cs="Arial"/>
          <w:sz w:val="22"/>
        </w:rPr>
      </w:pPr>
    </w:p>
    <w:p w14:paraId="082F5011" w14:textId="1FCD7A3A" w:rsidR="002F0361" w:rsidRPr="00FC53CF" w:rsidDel="004E187E" w:rsidRDefault="002F0361" w:rsidP="00F52122">
      <w:pPr>
        <w:rPr>
          <w:del w:id="54" w:author="Holly McQueary" w:date="2018-04-24T10:34:00Z"/>
          <w:rFonts w:ascii="Arial" w:eastAsia="Times New Roman" w:hAnsi="Arial" w:cs="Arial"/>
          <w:b/>
          <w:sz w:val="22"/>
        </w:rPr>
      </w:pPr>
      <w:r w:rsidRPr="00FC53CF">
        <w:rPr>
          <w:rFonts w:ascii="Arial" w:eastAsia="Times New Roman" w:hAnsi="Arial" w:cs="Arial"/>
          <w:b/>
          <w:sz w:val="22"/>
        </w:rPr>
        <w:t>Result</w:t>
      </w:r>
      <w:ins w:id="55" w:author="Holly McQueary" w:date="2018-04-24T10:34:00Z">
        <w:r w:rsidR="004E187E">
          <w:rPr>
            <w:rFonts w:ascii="Arial" w:hAnsi="Arial" w:cs="Arial"/>
            <w:i/>
            <w:color w:val="000000"/>
            <w:sz w:val="22"/>
            <w:szCs w:val="117"/>
          </w:rPr>
          <w:t>s</w:t>
        </w:r>
      </w:ins>
      <w:del w:id="56" w:author="Holly McQueary" w:date="2018-04-24T10:34:00Z">
        <w:r w:rsidRPr="00FC53CF" w:rsidDel="004E187E">
          <w:rPr>
            <w:rFonts w:ascii="Arial" w:eastAsia="Times New Roman" w:hAnsi="Arial" w:cs="Arial"/>
            <w:b/>
            <w:sz w:val="22"/>
          </w:rPr>
          <w:delText>s</w:delText>
        </w:r>
      </w:del>
    </w:p>
    <w:p w14:paraId="45A8274A" w14:textId="6AE3CF04" w:rsidR="00F46192" w:rsidRPr="00F46192" w:rsidDel="004E187E" w:rsidRDefault="00F46192" w:rsidP="00F52122">
      <w:pPr>
        <w:rPr>
          <w:del w:id="57" w:author="Holly McQueary" w:date="2018-04-24T10:34:00Z"/>
          <w:rFonts w:ascii="Arial" w:eastAsia="Times New Roman" w:hAnsi="Arial" w:cs="Arial"/>
          <w:i/>
          <w:sz w:val="22"/>
        </w:rPr>
      </w:pPr>
      <w:del w:id="58" w:author="Holly McQueary" w:date="2018-04-24T10:34:00Z">
        <w:r w:rsidRPr="00F46192" w:rsidDel="004E187E">
          <w:rPr>
            <w:rFonts w:ascii="Arial" w:hAnsi="Arial" w:cs="Arial"/>
            <w:i/>
            <w:color w:val="000000"/>
            <w:sz w:val="22"/>
            <w:szCs w:val="117"/>
          </w:rPr>
          <w:delText xml:space="preserve">No </w:delText>
        </w:r>
        <w:r w:rsidDel="004E187E">
          <w:rPr>
            <w:rFonts w:ascii="Arial" w:hAnsi="Arial" w:cs="Arial"/>
            <w:i/>
            <w:color w:val="000000"/>
            <w:sz w:val="22"/>
            <w:szCs w:val="117"/>
          </w:rPr>
          <w:delText>evidence for whole-chromosome dosage compensation</w:delText>
        </w:r>
        <w:r w:rsidRPr="00F46192" w:rsidDel="004E187E">
          <w:rPr>
            <w:rFonts w:ascii="Arial" w:hAnsi="Arial" w:cs="Arial"/>
            <w:i/>
            <w:color w:val="000000"/>
            <w:sz w:val="22"/>
            <w:szCs w:val="117"/>
          </w:rPr>
          <w:delText xml:space="preserve"> in either lab or hybrid strains</w:delText>
        </w:r>
      </w:del>
    </w:p>
    <w:p w14:paraId="13DDE66E" w14:textId="7279B046" w:rsidR="004356E6" w:rsidDel="004E187E" w:rsidRDefault="004356E6" w:rsidP="00F52122">
      <w:pPr>
        <w:rPr>
          <w:del w:id="59" w:author="Holly McQueary" w:date="2018-04-24T10:34:00Z"/>
          <w:rFonts w:ascii="Arial" w:eastAsia="Times New Roman" w:hAnsi="Arial" w:cs="Arial"/>
          <w:sz w:val="22"/>
        </w:rPr>
      </w:pPr>
      <w:del w:id="60" w:author="Holly McQueary" w:date="2018-04-24T10:34:00Z">
        <w:r w:rsidDel="004E187E">
          <w:rPr>
            <w:rFonts w:ascii="Arial" w:eastAsia="Times New Roman" w:hAnsi="Arial" w:cs="Arial"/>
            <w:sz w:val="22"/>
          </w:rPr>
          <w:tab/>
        </w:r>
        <w:r w:rsidR="007D6007" w:rsidDel="004E187E">
          <w:rPr>
            <w:rFonts w:ascii="Arial" w:eastAsia="Times New Roman" w:hAnsi="Arial" w:cs="Arial"/>
            <w:sz w:val="22"/>
          </w:rPr>
          <w:delText>Figure: for each chromosome, make a boxplot like the other ones but include all of the lines on it</w:delText>
        </w:r>
      </w:del>
    </w:p>
    <w:p w14:paraId="59F9D59B" w14:textId="779A09D1" w:rsidR="0053523C" w:rsidDel="000A6CFB" w:rsidRDefault="0053523C">
      <w:pPr>
        <w:ind w:firstLine="720"/>
        <w:rPr>
          <w:del w:id="61" w:author="Holly McQueary" w:date="2018-03-28T13:31:00Z"/>
          <w:rFonts w:ascii="Arial" w:eastAsia="Times New Roman" w:hAnsi="Arial" w:cs="Arial"/>
          <w:b/>
          <w:sz w:val="22"/>
        </w:rPr>
        <w:pPrChange w:id="62" w:author="Holly McQueary" w:date="2018-03-28T13:31:00Z">
          <w:pPr/>
        </w:pPrChange>
      </w:pPr>
      <w:del w:id="63" w:author="Holly McQueary" w:date="2018-04-24T10:34:00Z">
        <w:r w:rsidDel="004E187E">
          <w:rPr>
            <w:rFonts w:ascii="Arial" w:eastAsia="Times New Roman" w:hAnsi="Arial" w:cs="Arial"/>
            <w:sz w:val="22"/>
          </w:rPr>
          <w:delText>Table: p-values of each aneuploid line compared with euploid lines (highest p value of those comparisons). comaprisons of lines aneuploid for the same chromosome to one another</w:delText>
        </w:r>
      </w:del>
    </w:p>
    <w:p w14:paraId="558A9DAB" w14:textId="6B779075" w:rsidR="006E618A" w:rsidDel="004E187E" w:rsidRDefault="006E618A">
      <w:pPr>
        <w:ind w:firstLine="720"/>
        <w:rPr>
          <w:del w:id="64" w:author="Holly McQueary" w:date="2018-04-24T10:34:00Z"/>
          <w:rFonts w:ascii="Arial" w:eastAsia="Times New Roman" w:hAnsi="Arial" w:cs="Arial"/>
          <w:b/>
          <w:sz w:val="22"/>
        </w:rPr>
        <w:pPrChange w:id="65" w:author="Holly McQueary" w:date="2018-03-28T13:31:00Z">
          <w:pPr/>
        </w:pPrChange>
      </w:pPr>
    </w:p>
    <w:p w14:paraId="66B97226" w14:textId="16FB927A" w:rsidR="000A6CFB" w:rsidDel="000A6CFB" w:rsidRDefault="00890A24" w:rsidP="00F52122">
      <w:pPr>
        <w:rPr>
          <w:del w:id="66" w:author="Holly McQueary" w:date="2018-03-28T13:31:00Z"/>
          <w:rFonts w:ascii="Arial" w:eastAsia="Times New Roman" w:hAnsi="Arial" w:cs="Arial"/>
          <w:sz w:val="22"/>
        </w:rPr>
      </w:pPr>
      <w:del w:id="67" w:author="Holly McQueary" w:date="2018-04-24T10:34:00Z">
        <w:r w:rsidDel="004E187E">
          <w:rPr>
            <w:rFonts w:ascii="Arial" w:eastAsia="Times New Roman" w:hAnsi="Arial" w:cs="Arial"/>
            <w:sz w:val="22"/>
          </w:rPr>
          <w:tab/>
        </w:r>
        <w:r w:rsidR="000A6CFB" w:rsidDel="004E187E">
          <w:rPr>
            <w:rFonts w:ascii="Arial" w:eastAsia="Times New Roman" w:hAnsi="Arial" w:cs="Arial"/>
            <w:sz w:val="22"/>
          </w:rPr>
          <w:delText xml:space="preserve">Comparisons using Tukey’s Honestly Significantly Different Test </w:delText>
        </w:r>
        <w:r w:rsidR="000A6CFB" w:rsidRPr="000A6CFB" w:rsidDel="004E187E">
          <w:rPr>
            <w:rFonts w:ascii="Arial" w:eastAsia="Times New Roman" w:hAnsi="Arial" w:cs="Arial"/>
            <w:sz w:val="22"/>
            <w:highlight w:val="yellow"/>
          </w:rPr>
          <w:delText>(cite)</w:delText>
        </w:r>
        <w:r w:rsidR="000A6CFB" w:rsidDel="004E187E">
          <w:rPr>
            <w:rFonts w:ascii="Arial" w:eastAsia="Times New Roman" w:hAnsi="Arial" w:cs="Arial"/>
            <w:sz w:val="22"/>
          </w:rPr>
          <w:delText xml:space="preserve"> were made between euploid and the aneuploid lines of interest (i.e. for chromosome 1, only those lines aneuploid for chromosome one were analyzed against </w:delText>
        </w:r>
      </w:del>
      <w:del w:id="68" w:author="Holly McQueary" w:date="2018-04-24T10:32:00Z">
        <w:r w:rsidR="000A6CFB" w:rsidDel="004E187E">
          <w:rPr>
            <w:rFonts w:ascii="Arial" w:eastAsia="Times New Roman" w:hAnsi="Arial" w:cs="Arial"/>
            <w:sz w:val="22"/>
          </w:rPr>
          <w:delText>all</w:delText>
        </w:r>
      </w:del>
      <w:del w:id="69" w:author="Holly McQueary" w:date="2018-04-24T10:34:00Z">
        <w:r w:rsidR="000A6CFB" w:rsidDel="004E187E">
          <w:rPr>
            <w:rFonts w:ascii="Arial" w:eastAsia="Times New Roman" w:hAnsi="Arial" w:cs="Arial"/>
            <w:sz w:val="22"/>
          </w:rPr>
          <w:delText xml:space="preserve"> of the euploid lines). All aneuploid lines analyzed showed significant differential expression against</w:delText>
        </w:r>
      </w:del>
      <w:del w:id="70" w:author="Holly McQueary" w:date="2018-04-24T10:32:00Z">
        <w:r w:rsidR="000A6CFB" w:rsidDel="004E187E">
          <w:rPr>
            <w:rFonts w:ascii="Arial" w:eastAsia="Times New Roman" w:hAnsi="Arial" w:cs="Arial"/>
            <w:sz w:val="22"/>
          </w:rPr>
          <w:delText xml:space="preserve"> all</w:delText>
        </w:r>
      </w:del>
      <w:del w:id="71" w:author="Holly McQueary" w:date="2018-04-24T10:34:00Z">
        <w:r w:rsidR="000A6CFB" w:rsidDel="004E187E">
          <w:rPr>
            <w:rFonts w:ascii="Arial" w:eastAsia="Times New Roman" w:hAnsi="Arial" w:cs="Arial"/>
            <w:sz w:val="22"/>
          </w:rPr>
          <w:delText xml:space="preserve"> euploid line</w:delText>
        </w:r>
      </w:del>
      <w:del w:id="72" w:author="Holly McQueary" w:date="2018-04-24T10:32:00Z">
        <w:r w:rsidR="000A6CFB" w:rsidDel="004E187E">
          <w:rPr>
            <w:rFonts w:ascii="Arial" w:eastAsia="Times New Roman" w:hAnsi="Arial" w:cs="Arial"/>
            <w:sz w:val="22"/>
          </w:rPr>
          <w:delText>s</w:delText>
        </w:r>
      </w:del>
      <w:del w:id="73" w:author="Holly McQueary" w:date="2018-04-24T10:34:00Z">
        <w:r w:rsidR="000A6CFB" w:rsidDel="004E187E">
          <w:rPr>
            <w:rFonts w:ascii="Arial" w:eastAsia="Times New Roman" w:hAnsi="Arial" w:cs="Arial"/>
            <w:sz w:val="22"/>
          </w:rPr>
          <w:delText xml:space="preserve"> for the chromosome of interest. Most, but not all, aneuploid lines had nonsignificant p-values when comparing the gene expression on the aneuploid chromosome to the expected value of gene expression of a monosomic/trisomic/tetrasomic chromosome. Together, these observations support the conclusion that there is no whole-chromosome dosage compensation occurring in either the hybrid or lab strains</w:delText>
        </w:r>
      </w:del>
      <w:del w:id="74" w:author="Holly McQueary" w:date="2018-04-24T10:32:00Z">
        <w:r w:rsidR="000A6CFB" w:rsidDel="004E187E">
          <w:rPr>
            <w:rFonts w:ascii="Arial" w:eastAsia="Times New Roman" w:hAnsi="Arial" w:cs="Arial"/>
            <w:sz w:val="22"/>
          </w:rPr>
          <w:delText xml:space="preserve"> analyzed</w:delText>
        </w:r>
      </w:del>
      <w:del w:id="75" w:author="Holly McQueary" w:date="2018-04-24T10:34:00Z">
        <w:r w:rsidR="000A6CFB" w:rsidDel="004E187E">
          <w:rPr>
            <w:rFonts w:ascii="Arial" w:eastAsia="Times New Roman" w:hAnsi="Arial" w:cs="Arial"/>
            <w:sz w:val="22"/>
          </w:rPr>
          <w:delText xml:space="preserve">. </w:delText>
        </w:r>
      </w:del>
    </w:p>
    <w:p w14:paraId="3827E80A" w14:textId="4C2F0BF1" w:rsidR="000A6CFB" w:rsidDel="004E187E" w:rsidRDefault="000A6CFB" w:rsidP="00F52122">
      <w:pPr>
        <w:rPr>
          <w:del w:id="76" w:author="Holly McQueary" w:date="2018-04-24T10:34:00Z"/>
          <w:rFonts w:ascii="Arial" w:eastAsia="Times New Roman" w:hAnsi="Arial" w:cs="Arial"/>
          <w:sz w:val="22"/>
        </w:rPr>
      </w:pPr>
    </w:p>
    <w:p w14:paraId="05C39D66" w14:textId="3B81F928" w:rsidR="007D6007" w:rsidDel="004E187E" w:rsidRDefault="000A6CFB">
      <w:pPr>
        <w:ind w:firstLine="720"/>
        <w:rPr>
          <w:del w:id="77" w:author="Holly McQueary" w:date="2018-04-24T10:32:00Z"/>
          <w:rFonts w:ascii="Arial" w:eastAsia="Times New Roman" w:hAnsi="Arial" w:cs="Arial"/>
          <w:sz w:val="22"/>
        </w:rPr>
        <w:pPrChange w:id="78" w:author="Holly McQueary" w:date="2018-03-28T13:31:00Z">
          <w:pPr/>
        </w:pPrChange>
      </w:pPr>
      <w:del w:id="79" w:author="Holly McQueary" w:date="2018-04-24T10:32:00Z">
        <w:r w:rsidDel="004E187E">
          <w:rPr>
            <w:rFonts w:ascii="Arial" w:eastAsia="Times New Roman" w:hAnsi="Arial" w:cs="Arial"/>
            <w:sz w:val="22"/>
          </w:rPr>
          <w:delText xml:space="preserve">Gene expression of each aneuploid line is significantly different from every euploid line. </w:delText>
        </w:r>
        <w:r w:rsidR="004878D1" w:rsidDel="004E187E">
          <w:rPr>
            <w:rFonts w:ascii="Arial" w:eastAsia="Times New Roman" w:hAnsi="Arial" w:cs="Arial"/>
            <w:sz w:val="22"/>
          </w:rPr>
          <w:delText>Gene expression</w:delText>
        </w:r>
        <w:r w:rsidR="006E618A" w:rsidDel="004E187E">
          <w:rPr>
            <w:rFonts w:ascii="Arial" w:eastAsia="Times New Roman" w:hAnsi="Arial" w:cs="Arial"/>
            <w:sz w:val="22"/>
          </w:rPr>
          <w:delText xml:space="preserve"> on chromosome 1 of three</w:delText>
        </w:r>
        <w:r w:rsidR="004878D1" w:rsidDel="004E187E">
          <w:rPr>
            <w:rFonts w:ascii="Arial" w:eastAsia="Times New Roman" w:hAnsi="Arial" w:cs="Arial"/>
            <w:sz w:val="22"/>
          </w:rPr>
          <w:delText xml:space="preserve"> of the trisomic lines is</w:delText>
        </w:r>
        <w:r w:rsidR="00890A24" w:rsidDel="004E187E">
          <w:rPr>
            <w:rFonts w:ascii="Arial" w:eastAsia="Times New Roman" w:hAnsi="Arial" w:cs="Arial"/>
            <w:sz w:val="22"/>
          </w:rPr>
          <w:delText xml:space="preserve"> not significantly different from the expected value of a trisomic chromosome (Table 1). However, </w:delText>
        </w:r>
        <w:r w:rsidR="004878D1" w:rsidDel="004E187E">
          <w:rPr>
            <w:rFonts w:ascii="Arial" w:eastAsia="Times New Roman" w:hAnsi="Arial" w:cs="Arial"/>
            <w:sz w:val="22"/>
          </w:rPr>
          <w:delText>gene expre</w:delText>
        </w:r>
        <w:r w:rsidR="006E618A" w:rsidDel="004E187E">
          <w:rPr>
            <w:rFonts w:ascii="Arial" w:eastAsia="Times New Roman" w:hAnsi="Arial" w:cs="Arial"/>
            <w:sz w:val="22"/>
          </w:rPr>
          <w:delText>ssion of two</w:delText>
        </w:r>
        <w:r w:rsidR="004878D1" w:rsidDel="004E187E">
          <w:rPr>
            <w:rFonts w:ascii="Arial" w:eastAsia="Times New Roman" w:hAnsi="Arial" w:cs="Arial"/>
            <w:sz w:val="22"/>
          </w:rPr>
          <w:delText xml:space="preserve"> line</w:delText>
        </w:r>
        <w:r w:rsidR="006E618A" w:rsidDel="004E187E">
          <w:rPr>
            <w:rFonts w:ascii="Arial" w:eastAsia="Times New Roman" w:hAnsi="Arial" w:cs="Arial"/>
            <w:sz w:val="22"/>
          </w:rPr>
          <w:delText>s</w:delText>
        </w:r>
        <w:r w:rsidR="004878D1" w:rsidDel="004E187E">
          <w:rPr>
            <w:rFonts w:ascii="Arial" w:eastAsia="Times New Roman" w:hAnsi="Arial" w:cs="Arial"/>
            <w:sz w:val="22"/>
          </w:rPr>
          <w:delText xml:space="preserve"> i</w:delText>
        </w:r>
        <w:r w:rsidR="00890A24" w:rsidDel="004E187E">
          <w:rPr>
            <w:rFonts w:ascii="Arial" w:eastAsia="Times New Roman" w:hAnsi="Arial" w:cs="Arial"/>
            <w:sz w:val="22"/>
          </w:rPr>
          <w:delText>s significantly different from this expected value (Ta</w:delText>
        </w:r>
        <w:r w:rsidR="004878D1" w:rsidDel="004E187E">
          <w:rPr>
            <w:rFonts w:ascii="Arial" w:eastAsia="Times New Roman" w:hAnsi="Arial" w:cs="Arial"/>
            <w:sz w:val="22"/>
          </w:rPr>
          <w:delText xml:space="preserve">ble 1). Gene expression of genes on chromosome 1 of the monosomic line </w:delText>
        </w:r>
        <w:r w:rsidR="00890A24" w:rsidDel="004E187E">
          <w:rPr>
            <w:rFonts w:ascii="Arial" w:eastAsia="Times New Roman" w:hAnsi="Arial" w:cs="Arial"/>
            <w:sz w:val="22"/>
          </w:rPr>
          <w:delText xml:space="preserve">is not significantly different from the expected value of a monosomic chromosome (Table 1). </w:delText>
        </w:r>
        <w:r w:rsidR="007D6007" w:rsidDel="004E187E">
          <w:rPr>
            <w:rFonts w:ascii="Arial" w:eastAsia="Times New Roman" w:hAnsi="Arial" w:cs="Arial"/>
            <w:sz w:val="22"/>
          </w:rPr>
          <w:delText xml:space="preserve">Trisomic lines are not significantly different from each other, and monosomic and trisomic lines are significantly different from each other. </w:delText>
        </w:r>
        <w:r w:rsidR="006E618A" w:rsidDel="004E187E">
          <w:rPr>
            <w:rFonts w:ascii="Arial" w:eastAsia="Times New Roman" w:hAnsi="Arial" w:cs="Arial"/>
            <w:sz w:val="22"/>
          </w:rPr>
          <w:delText xml:space="preserve">There is no evidence for dosage compensation or attenuation at the whole chromosome level for chromosome 1. If there was dosage compensation or attenuation, we would expect to see a nonsignificant difference in gene expression between aneuploid and euploid lines. </w:delText>
        </w:r>
      </w:del>
    </w:p>
    <w:p w14:paraId="0E86F13D" w14:textId="43E9EA2D" w:rsidR="0026382A" w:rsidDel="004E187E" w:rsidRDefault="0026382A" w:rsidP="00F52122">
      <w:pPr>
        <w:rPr>
          <w:del w:id="80" w:author="Holly McQueary" w:date="2018-04-24T10:34:00Z"/>
          <w:rFonts w:ascii="Arial" w:eastAsia="Times New Roman" w:hAnsi="Arial" w:cs="Arial"/>
          <w:sz w:val="22"/>
        </w:rPr>
      </w:pPr>
      <w:commentRangeStart w:id="81"/>
    </w:p>
    <w:p w14:paraId="19C89849" w14:textId="5A955102" w:rsidR="000A6CFB" w:rsidDel="000A6CFB" w:rsidRDefault="007D6007" w:rsidP="00F52122">
      <w:pPr>
        <w:rPr>
          <w:del w:id="82" w:author="Holly McQueary" w:date="2018-03-28T13:31:00Z"/>
          <w:rFonts w:ascii="Arial" w:eastAsia="Times New Roman" w:hAnsi="Arial" w:cs="Arial"/>
          <w:sz w:val="22"/>
        </w:rPr>
      </w:pPr>
      <w:del w:id="83" w:author="Holly McQueary" w:date="2018-04-24T10:34:00Z">
        <w:r w:rsidDel="004E187E">
          <w:rPr>
            <w:rFonts w:ascii="Arial" w:eastAsia="Times New Roman" w:hAnsi="Arial" w:cs="Arial"/>
            <w:sz w:val="22"/>
          </w:rPr>
          <w:delText xml:space="preserve">*Maybe include a plot of the correlation between DNA copy number and RNA copy number in aneuploid chromosomes. </w:delText>
        </w:r>
        <w:commentRangeEnd w:id="81"/>
        <w:r w:rsidR="000A6CFB" w:rsidDel="004E187E">
          <w:rPr>
            <w:rStyle w:val="CommentReference"/>
          </w:rPr>
          <w:commentReference w:id="81"/>
        </w:r>
      </w:del>
    </w:p>
    <w:p w14:paraId="2D3275EF" w14:textId="2D51997D" w:rsidR="006E618A" w:rsidDel="000A6CFB" w:rsidRDefault="006E618A" w:rsidP="00F52122">
      <w:pPr>
        <w:rPr>
          <w:del w:id="84" w:author="Holly McQueary" w:date="2018-03-28T13:31:00Z"/>
          <w:rFonts w:ascii="Arial" w:eastAsia="Times New Roman" w:hAnsi="Arial" w:cs="Arial"/>
          <w:sz w:val="22"/>
        </w:rPr>
      </w:pPr>
      <w:del w:id="85" w:author="Holly McQueary" w:date="2018-04-24T10:34:00Z">
        <w:r w:rsidDel="004E187E">
          <w:rPr>
            <w:rFonts w:ascii="Arial" w:eastAsia="Times New Roman" w:hAnsi="Arial" w:cs="Arial"/>
            <w:sz w:val="22"/>
          </w:rPr>
          <w:tab/>
        </w:r>
      </w:del>
      <w:del w:id="86" w:author="Holly McQueary" w:date="2018-03-28T13:30:00Z">
        <w:r w:rsidDel="000A6CFB">
          <w:rPr>
            <w:rFonts w:ascii="Arial" w:eastAsia="Times New Roman" w:hAnsi="Arial" w:cs="Arial"/>
            <w:sz w:val="22"/>
          </w:rPr>
          <w:delText xml:space="preserve">Gene expression of chromosome 5 of the trisomic lines is significantly different from euploid gene expression at chromosome 5 (Table 1). Gene expression is not significantly different from expected levels (Table 1). </w:delText>
        </w:r>
        <w:r w:rsidR="00E62614" w:rsidDel="000A6CFB">
          <w:rPr>
            <w:rFonts w:ascii="Arial" w:eastAsia="Times New Roman" w:hAnsi="Arial" w:cs="Arial"/>
            <w:sz w:val="22"/>
          </w:rPr>
          <w:delText>This is further evidence for the lack of whole-chromosome dosage compensation or attenuation.</w:delText>
        </w:r>
      </w:del>
      <w:del w:id="87" w:author="Holly McQueary" w:date="2018-03-28T13:31:00Z">
        <w:r w:rsidR="00E62614" w:rsidDel="000A6CFB">
          <w:rPr>
            <w:rFonts w:ascii="Arial" w:eastAsia="Times New Roman" w:hAnsi="Arial" w:cs="Arial"/>
            <w:sz w:val="22"/>
          </w:rPr>
          <w:delText xml:space="preserve"> </w:delText>
        </w:r>
      </w:del>
    </w:p>
    <w:p w14:paraId="5BE71696" w14:textId="001DC69E" w:rsidR="00A36C1F" w:rsidDel="004E187E" w:rsidRDefault="00A36C1F" w:rsidP="00F52122">
      <w:pPr>
        <w:rPr>
          <w:del w:id="88" w:author="Holly McQueary" w:date="2018-04-24T10:32:00Z"/>
          <w:rFonts w:ascii="Arial" w:eastAsia="Times New Roman" w:hAnsi="Arial" w:cs="Arial"/>
          <w:sz w:val="22"/>
        </w:rPr>
      </w:pPr>
    </w:p>
    <w:p w14:paraId="748311EB" w14:textId="5112624B" w:rsidR="007D6007" w:rsidDel="000A6CFB" w:rsidRDefault="00C27D39" w:rsidP="00F52122">
      <w:pPr>
        <w:rPr>
          <w:del w:id="89" w:author="Holly McQueary" w:date="2018-03-28T13:31:00Z"/>
          <w:rFonts w:ascii="Arial" w:eastAsia="Times New Roman" w:hAnsi="Arial" w:cs="Arial"/>
          <w:sz w:val="22"/>
        </w:rPr>
      </w:pPr>
      <w:del w:id="90" w:author="Holly McQueary" w:date="2018-04-24T10:32:00Z">
        <w:r w:rsidDel="004E187E">
          <w:rPr>
            <w:rFonts w:ascii="Arial" w:eastAsia="Times New Roman" w:hAnsi="Arial" w:cs="Arial"/>
            <w:sz w:val="22"/>
          </w:rPr>
          <w:delText xml:space="preserve">Old MA Lines: no dosage compensation for line 108. Significantly different from the euploid lines, and also not significantly different from the expected value of a trisomic line (p-value = 0.8134, d.f. = 271). </w:delText>
        </w:r>
      </w:del>
    </w:p>
    <w:p w14:paraId="1B771A8F" w14:textId="3A849DCE" w:rsidR="0053523C" w:rsidDel="000A6CFB" w:rsidRDefault="0053523C" w:rsidP="00F52122">
      <w:pPr>
        <w:rPr>
          <w:del w:id="91" w:author="Holly McQueary" w:date="2018-03-28T13:31:00Z"/>
          <w:rFonts w:ascii="Arial" w:eastAsia="Times New Roman" w:hAnsi="Arial" w:cs="Arial"/>
          <w:sz w:val="22"/>
        </w:rPr>
      </w:pPr>
    </w:p>
    <w:p w14:paraId="0CA6B88A" w14:textId="52C00651" w:rsidR="0053523C" w:rsidDel="000A6CFB" w:rsidRDefault="0053523C" w:rsidP="00F52122">
      <w:pPr>
        <w:rPr>
          <w:del w:id="92" w:author="Holly McQueary" w:date="2018-03-28T13:30:00Z"/>
          <w:rFonts w:ascii="Arial" w:eastAsia="Times New Roman" w:hAnsi="Arial" w:cs="Arial"/>
          <w:sz w:val="22"/>
        </w:rPr>
      </w:pPr>
    </w:p>
    <w:p w14:paraId="2CD15813" w14:textId="738CC385" w:rsidR="0053523C" w:rsidDel="000A6CFB" w:rsidRDefault="0053523C" w:rsidP="00F52122">
      <w:pPr>
        <w:rPr>
          <w:del w:id="93" w:author="Holly McQueary" w:date="2018-03-28T13:30:00Z"/>
          <w:rFonts w:ascii="Arial" w:eastAsia="Times New Roman" w:hAnsi="Arial" w:cs="Arial"/>
          <w:sz w:val="22"/>
        </w:rPr>
      </w:pPr>
      <w:del w:id="94" w:author="Holly McQueary" w:date="2018-03-28T13:30:00Z">
        <w:r w:rsidDel="000A6CFB">
          <w:rPr>
            <w:rFonts w:ascii="Arial" w:eastAsia="Times New Roman" w:hAnsi="Arial" w:cs="Arial"/>
            <w:sz w:val="22"/>
          </w:rPr>
          <w:tab/>
        </w:r>
        <w:r w:rsidR="00B1121D" w:rsidDel="000A6CFB">
          <w:rPr>
            <w:rFonts w:ascii="Arial" w:eastAsia="Times New Roman" w:hAnsi="Arial" w:cs="Arial"/>
            <w:sz w:val="22"/>
          </w:rPr>
          <w:delText xml:space="preserve">Take-homes from whole chromosome gene expression analyses: No evidence for whole-chromosome dosage compensation. Every aneuploid line, even those with partial duplications, is significantly different from each euploid line it was compared to (Table 1). </w:delText>
        </w:r>
        <w:r w:rsidR="00015CAC" w:rsidDel="000A6CFB">
          <w:rPr>
            <w:rFonts w:ascii="Arial" w:eastAsia="Times New Roman" w:hAnsi="Arial" w:cs="Arial"/>
            <w:sz w:val="22"/>
          </w:rPr>
          <w:delText xml:space="preserve">Further, comparisons of each aneuploid line to the expected log2 ratio for the particular aneuploidy (monosomy, trisomy, or tetrasomy) did not show significant differences. This indicates that the gene expression level, at the whole-chromosome level, is not being compensated for when there is more or less DNA than a disomic chromosome. </w:delText>
        </w:r>
      </w:del>
    </w:p>
    <w:p w14:paraId="1BCDBE87" w14:textId="2E7A0922" w:rsidR="00015CAC" w:rsidDel="004E187E" w:rsidRDefault="00015CAC" w:rsidP="00F52122">
      <w:pPr>
        <w:rPr>
          <w:del w:id="95" w:author="Holly McQueary" w:date="2018-04-24T10:34:00Z"/>
          <w:rFonts w:ascii="Arial" w:eastAsia="Times New Roman" w:hAnsi="Arial" w:cs="Arial"/>
          <w:sz w:val="22"/>
        </w:rPr>
      </w:pPr>
    </w:p>
    <w:p w14:paraId="1948444D" w14:textId="508F953A" w:rsidR="00D25927" w:rsidDel="000A6CFB" w:rsidRDefault="00D25927" w:rsidP="00F52122">
      <w:pPr>
        <w:rPr>
          <w:del w:id="96" w:author="Holly McQueary" w:date="2018-03-28T13:31:00Z"/>
          <w:rFonts w:ascii="Arial" w:eastAsia="Times New Roman" w:hAnsi="Arial" w:cs="Arial"/>
          <w:sz w:val="22"/>
        </w:rPr>
      </w:pPr>
      <w:del w:id="97" w:author="Holly McQueary" w:date="2018-04-24T10:34:00Z">
        <w:r w:rsidDel="004E187E">
          <w:rPr>
            <w:rFonts w:ascii="Arial" w:eastAsia="Times New Roman" w:hAnsi="Arial" w:cs="Arial"/>
            <w:sz w:val="22"/>
          </w:rPr>
          <w:tab/>
        </w:r>
        <w:r w:rsidR="000B70A0" w:rsidDel="004E187E">
          <w:rPr>
            <w:rFonts w:ascii="Arial" w:eastAsia="Times New Roman" w:hAnsi="Arial" w:cs="Arial"/>
            <w:sz w:val="22"/>
          </w:rPr>
          <w:delText xml:space="preserve">even though some lines have statistically significantly different </w:delText>
        </w:r>
        <w:r w:rsidR="00A03848" w:rsidDel="004E187E">
          <w:rPr>
            <w:rFonts w:ascii="Arial" w:eastAsia="Times New Roman" w:hAnsi="Arial" w:cs="Arial"/>
            <w:sz w:val="22"/>
          </w:rPr>
          <w:delText xml:space="preserve">gene expression levels, it could be because there is more RNA present to be degraded in trisomic lines, and less RNA present to be degraded in monosomic lines </w:delText>
        </w:r>
      </w:del>
    </w:p>
    <w:p w14:paraId="06C43E51" w14:textId="2F5CB3DA" w:rsidR="00A03848" w:rsidDel="000A6CFB" w:rsidRDefault="00080E06" w:rsidP="00F52122">
      <w:pPr>
        <w:rPr>
          <w:del w:id="98" w:author="Holly McQueary" w:date="2018-03-28T13:31:00Z"/>
          <w:rFonts w:ascii="Arial" w:eastAsia="Times New Roman" w:hAnsi="Arial" w:cs="Arial"/>
          <w:sz w:val="22"/>
        </w:rPr>
      </w:pPr>
      <w:del w:id="99" w:author="Holly McQueary" w:date="2018-03-28T13:31:00Z">
        <w:r w:rsidDel="000A6CFB">
          <w:rPr>
            <w:rFonts w:ascii="Arial" w:eastAsia="Times New Roman" w:hAnsi="Arial" w:cs="Arial"/>
            <w:sz w:val="22"/>
          </w:rPr>
          <w:delText xml:space="preserve">                   </w:delText>
        </w:r>
      </w:del>
      <w:del w:id="100" w:author="Holly McQueary" w:date="2018-04-24T10:34:00Z">
        <w:r w:rsidDel="004E187E">
          <w:rPr>
            <w:rFonts w:ascii="Arial" w:eastAsia="Times New Roman" w:hAnsi="Arial" w:cs="Arial"/>
            <w:sz w:val="22"/>
          </w:rPr>
          <w:delText xml:space="preserve">                                                                           </w:delText>
        </w:r>
      </w:del>
    </w:p>
    <w:p w14:paraId="47056B31" w14:textId="126C8D9C" w:rsidR="00D25927" w:rsidDel="004E187E" w:rsidRDefault="00D25927" w:rsidP="00F52122">
      <w:pPr>
        <w:rPr>
          <w:del w:id="101" w:author="Holly McQueary" w:date="2018-04-24T10:34:00Z"/>
          <w:rFonts w:ascii="Arial" w:eastAsia="Times New Roman" w:hAnsi="Arial" w:cs="Arial"/>
          <w:sz w:val="22"/>
        </w:rPr>
      </w:pPr>
    </w:p>
    <w:p w14:paraId="1A53B40C" w14:textId="603647D6" w:rsidR="007D6007" w:rsidDel="004E187E" w:rsidRDefault="00E3603F">
      <w:pPr>
        <w:ind w:firstLine="720"/>
        <w:rPr>
          <w:del w:id="102" w:author="Holly McQueary" w:date="2018-04-24T10:34:00Z"/>
          <w:rFonts w:ascii="Arial" w:eastAsia="Times New Roman" w:hAnsi="Arial" w:cs="Arial"/>
          <w:sz w:val="22"/>
        </w:rPr>
        <w:pPrChange w:id="103" w:author="Holly McQueary" w:date="2018-03-28T13:31:00Z">
          <w:pPr/>
        </w:pPrChange>
      </w:pPr>
      <w:del w:id="104" w:author="Holly McQueary" w:date="2018-04-24T10:34:00Z">
        <w:r w:rsidDel="004E187E">
          <w:rPr>
            <w:rFonts w:ascii="Arial" w:eastAsia="Times New Roman" w:hAnsi="Arial" w:cs="Arial"/>
            <w:sz w:val="22"/>
          </w:rPr>
          <w:delText xml:space="preserve">Although autosomal dosage compensation has been observed in higher eukaryotes (cite some drosophila autosomal DC papers), it may be that these loci are more susceptible to dosage imbalances, or the phenomenon and mechanism of autosomal dosage compensation has </w:delText>
        </w:r>
        <w:commentRangeStart w:id="105"/>
        <w:r w:rsidDel="004E187E">
          <w:rPr>
            <w:rFonts w:ascii="Arial" w:eastAsia="Times New Roman" w:hAnsi="Arial" w:cs="Arial"/>
            <w:sz w:val="22"/>
          </w:rPr>
          <w:delText xml:space="preserve">evolved later in eukaryotes. </w:delText>
        </w:r>
        <w:commentRangeEnd w:id="105"/>
        <w:r w:rsidR="004E187E" w:rsidDel="004E187E">
          <w:rPr>
            <w:rStyle w:val="CommentReference"/>
          </w:rPr>
          <w:commentReference w:id="105"/>
        </w:r>
        <w:r w:rsidDel="004E187E">
          <w:rPr>
            <w:rFonts w:ascii="Arial" w:eastAsia="Times New Roman" w:hAnsi="Arial" w:cs="Arial"/>
            <w:sz w:val="22"/>
          </w:rPr>
          <w:delText xml:space="preserve">Perhaps yeast do not require a mechanism of autosomal DC as they are so numerous </w:delText>
        </w:r>
        <w:r w:rsidR="00B1121D" w:rsidDel="004E187E">
          <w:rPr>
            <w:rFonts w:ascii="Arial" w:eastAsia="Times New Roman" w:hAnsi="Arial" w:cs="Arial"/>
            <w:sz w:val="22"/>
          </w:rPr>
          <w:delText xml:space="preserve">and have a short generation time, so </w:delText>
        </w:r>
        <w:r w:rsidDel="004E187E">
          <w:rPr>
            <w:rFonts w:ascii="Arial" w:eastAsia="Times New Roman" w:hAnsi="Arial" w:cs="Arial"/>
            <w:sz w:val="22"/>
          </w:rPr>
          <w:delText xml:space="preserve">selection can act quickly to </w:delText>
        </w:r>
        <w:r w:rsidR="00FB3DF9" w:rsidDel="004E187E">
          <w:rPr>
            <w:rFonts w:ascii="Arial" w:eastAsia="Times New Roman" w:hAnsi="Arial" w:cs="Arial"/>
            <w:sz w:val="22"/>
          </w:rPr>
          <w:delText xml:space="preserve">get rid of segmental or whole chromosome aneuploidies. </w:delText>
        </w:r>
      </w:del>
    </w:p>
    <w:p w14:paraId="60D0705F" w14:textId="78168FB6" w:rsidR="000A6CFB" w:rsidRDefault="000A6CFB" w:rsidP="00F52122">
      <w:pPr>
        <w:rPr>
          <w:ins w:id="106" w:author="Holly McQueary" w:date="2018-03-28T13:31:00Z"/>
          <w:rFonts w:ascii="Arial" w:eastAsia="Times New Roman" w:hAnsi="Arial" w:cs="Arial"/>
          <w:sz w:val="22"/>
        </w:rPr>
      </w:pPr>
    </w:p>
    <w:p w14:paraId="0F3A9F9B" w14:textId="5AA255F3" w:rsidR="000A6CFB" w:rsidRPr="000A6CFB" w:rsidDel="004E187E" w:rsidRDefault="000A6CFB" w:rsidP="00F52122">
      <w:pPr>
        <w:rPr>
          <w:del w:id="107" w:author="Holly McQueary" w:date="2018-04-24T10:33:00Z"/>
          <w:rFonts w:ascii="Arial" w:eastAsia="Times New Roman" w:hAnsi="Arial" w:cs="Arial"/>
          <w:i/>
          <w:sz w:val="22"/>
          <w:rPrChange w:id="108" w:author="Holly McQueary" w:date="2018-03-28T13:33:00Z">
            <w:rPr>
              <w:del w:id="109" w:author="Holly McQueary" w:date="2018-04-24T10:33:00Z"/>
              <w:rFonts w:ascii="Arial" w:eastAsia="Times New Roman" w:hAnsi="Arial" w:cs="Arial"/>
              <w:sz w:val="22"/>
            </w:rPr>
          </w:rPrChange>
        </w:rPr>
      </w:pPr>
    </w:p>
    <w:p w14:paraId="0C1B5493" w14:textId="17CFF107" w:rsidR="00361E29" w:rsidDel="004E187E" w:rsidRDefault="00361E29" w:rsidP="00F52122">
      <w:pPr>
        <w:rPr>
          <w:del w:id="110" w:author="Holly McQueary" w:date="2018-04-24T10:33:00Z"/>
          <w:rFonts w:ascii="Arial" w:eastAsia="Times New Roman" w:hAnsi="Arial" w:cs="Arial"/>
          <w:sz w:val="22"/>
        </w:rPr>
      </w:pPr>
      <w:del w:id="111" w:author="Holly McQueary" w:date="2018-04-24T10:33:00Z">
        <w:r w:rsidDel="004E187E">
          <w:rPr>
            <w:rFonts w:ascii="Arial" w:eastAsia="Times New Roman" w:hAnsi="Arial" w:cs="Arial"/>
            <w:sz w:val="22"/>
          </w:rPr>
          <w:delText xml:space="preserve">Are the segmental duplications where you would expect them to be? </w:delText>
        </w:r>
        <w:r w:rsidR="00F13762" w:rsidDel="004E187E">
          <w:rPr>
            <w:rFonts w:ascii="Arial" w:eastAsia="Times New Roman" w:hAnsi="Arial" w:cs="Arial"/>
            <w:sz w:val="22"/>
          </w:rPr>
          <w:delText xml:space="preserve">(i.e. the ratios?) </w:delText>
        </w:r>
      </w:del>
    </w:p>
    <w:p w14:paraId="674AA0BD" w14:textId="7F3C304E" w:rsidR="000A6CFB" w:rsidDel="004E187E" w:rsidRDefault="008060FD" w:rsidP="00F52122">
      <w:pPr>
        <w:rPr>
          <w:del w:id="112" w:author="Holly McQueary" w:date="2018-04-24T10:33:00Z"/>
          <w:rFonts w:ascii="Arial" w:eastAsia="Times New Roman" w:hAnsi="Arial" w:cs="Arial"/>
          <w:sz w:val="22"/>
        </w:rPr>
      </w:pPr>
      <w:del w:id="113" w:author="Holly McQueary" w:date="2018-04-24T10:33:00Z">
        <w:r w:rsidDel="004E187E">
          <w:rPr>
            <w:rFonts w:ascii="Arial" w:eastAsia="Times New Roman" w:hAnsi="Arial" w:cs="Arial"/>
            <w:sz w:val="22"/>
          </w:rPr>
          <w:delText>For line 76, where is the breakpoint? Presumably the section has to contain the centromere. Is the breakpoint in a gene?</w:delText>
        </w:r>
      </w:del>
    </w:p>
    <w:p w14:paraId="1E22B57A" w14:textId="77777777" w:rsidR="000A6CFB" w:rsidRPr="00F46192" w:rsidRDefault="000A6CFB" w:rsidP="000A6CFB">
      <w:pPr>
        <w:rPr>
          <w:moveTo w:id="114" w:author="Holly McQueary" w:date="2018-03-28T13:33:00Z"/>
          <w:rFonts w:ascii="Arial" w:eastAsia="Times New Roman" w:hAnsi="Arial" w:cs="Arial"/>
          <w:i/>
          <w:sz w:val="22"/>
          <w:szCs w:val="22"/>
        </w:rPr>
      </w:pPr>
      <w:moveToRangeStart w:id="115" w:author="Holly McQueary" w:date="2018-03-28T13:33:00Z" w:name="move510007341"/>
      <w:moveTo w:id="116" w:author="Holly McQueary" w:date="2018-03-28T13:33:00Z">
        <w:r w:rsidRPr="00F46192">
          <w:rPr>
            <w:rFonts w:ascii="Arial" w:hAnsi="Arial" w:cs="Arial"/>
            <w:i/>
            <w:color w:val="000000"/>
            <w:sz w:val="22"/>
            <w:szCs w:val="22"/>
          </w:rPr>
          <w:t>Rate of spontaneous aneuploidy is twice as high in hybrid strain than lab strain</w:t>
        </w:r>
      </w:moveTo>
    </w:p>
    <w:moveToRangeEnd w:id="115"/>
    <w:p w14:paraId="23E98C79" w14:textId="15F6D00C" w:rsidR="000A6CFB" w:rsidDel="000A6CFB" w:rsidRDefault="000A6CFB">
      <w:pPr>
        <w:rPr>
          <w:del w:id="117" w:author="Holly McQueary" w:date="2018-03-28T13:33:00Z"/>
          <w:rFonts w:ascii="Arial" w:eastAsia="Times New Roman" w:hAnsi="Arial" w:cs="Arial"/>
          <w:i/>
          <w:sz w:val="22"/>
        </w:rPr>
        <w:pPrChange w:id="118" w:author="Holly McQueary" w:date="2018-03-28T13:32:00Z">
          <w:pPr>
            <w:ind w:firstLine="720"/>
          </w:pPr>
        </w:pPrChange>
      </w:pPr>
    </w:p>
    <w:p w14:paraId="3898274A" w14:textId="77777777" w:rsidR="000A6CFB" w:rsidRPr="000A6CFB" w:rsidRDefault="000A6CFB" w:rsidP="00F52122">
      <w:pPr>
        <w:rPr>
          <w:ins w:id="119" w:author="Holly McQueary" w:date="2018-03-28T13:33:00Z"/>
          <w:rFonts w:ascii="Arial" w:eastAsia="Times New Roman" w:hAnsi="Arial" w:cs="Arial"/>
          <w:i/>
          <w:sz w:val="22"/>
          <w:rPrChange w:id="120" w:author="Holly McQueary" w:date="2018-03-28T13:32:00Z">
            <w:rPr>
              <w:ins w:id="121" w:author="Holly McQueary" w:date="2018-03-28T13:33:00Z"/>
              <w:rFonts w:ascii="Arial" w:eastAsia="Times New Roman" w:hAnsi="Arial" w:cs="Arial"/>
              <w:sz w:val="22"/>
            </w:rPr>
          </w:rPrChange>
        </w:rPr>
      </w:pPr>
    </w:p>
    <w:p w14:paraId="31897BB1" w14:textId="3363FBEB" w:rsidR="002F0361" w:rsidRDefault="00FC53CF">
      <w:pPr>
        <w:rPr>
          <w:rFonts w:ascii="Arial" w:eastAsia="Times New Roman" w:hAnsi="Arial" w:cs="Arial"/>
          <w:sz w:val="22"/>
        </w:rPr>
        <w:pPrChange w:id="122" w:author="Holly McQueary" w:date="2018-03-28T13:32:00Z">
          <w:pPr>
            <w:ind w:firstLine="720"/>
          </w:pPr>
        </w:pPrChange>
      </w:pPr>
      <w:r>
        <w:rPr>
          <w:rFonts w:ascii="Arial" w:eastAsia="Times New Roman" w:hAnsi="Arial" w:cs="Arial"/>
          <w:sz w:val="22"/>
        </w:rPr>
        <w:t xml:space="preserve">proportion of lines with aneuploidies: </w:t>
      </w:r>
    </w:p>
    <w:p w14:paraId="2BE545CB" w14:textId="6CA3631E" w:rsidR="00F46192" w:rsidRDefault="00F46192" w:rsidP="00F52122">
      <w:pPr>
        <w:rPr>
          <w:ins w:id="123" w:author="Holly McQueary" w:date="2018-05-12T20:20:00Z"/>
          <w:rFonts w:ascii="Arial" w:eastAsia="Times New Roman" w:hAnsi="Arial" w:cs="Arial"/>
          <w:sz w:val="22"/>
        </w:rPr>
      </w:pPr>
      <w:r>
        <w:rPr>
          <w:rFonts w:ascii="Arial" w:eastAsia="Times New Roman" w:hAnsi="Arial" w:cs="Arial"/>
          <w:sz w:val="22"/>
        </w:rPr>
        <w:t xml:space="preserve">MA experiment: </w:t>
      </w:r>
      <w:ins w:id="124" w:author="Holly McQueary" w:date="2018-05-12T20:20:00Z">
        <w:r w:rsidR="005C07F5">
          <w:rPr>
            <w:rFonts w:ascii="Arial" w:eastAsia="Times New Roman" w:hAnsi="Arial" w:cs="Arial"/>
            <w:sz w:val="22"/>
          </w:rPr>
          <w:t>31</w:t>
        </w:r>
      </w:ins>
      <w:del w:id="125" w:author="Holly McQueary" w:date="2018-04-24T10:38:00Z">
        <w:r w:rsidDel="004E187E">
          <w:rPr>
            <w:rFonts w:ascii="Arial" w:eastAsia="Times New Roman" w:hAnsi="Arial" w:cs="Arial"/>
            <w:sz w:val="22"/>
          </w:rPr>
          <w:delText>31</w:delText>
        </w:r>
      </w:del>
      <w:r>
        <w:rPr>
          <w:rFonts w:ascii="Arial" w:eastAsia="Times New Roman" w:hAnsi="Arial" w:cs="Arial"/>
          <w:sz w:val="22"/>
        </w:rPr>
        <w:t>/145</w:t>
      </w:r>
    </w:p>
    <w:p w14:paraId="531E6A1D" w14:textId="27B14548" w:rsidR="005C07F5" w:rsidRDefault="005C07F5" w:rsidP="00F52122">
      <w:pPr>
        <w:rPr>
          <w:ins w:id="126" w:author="Holly McQueary" w:date="2018-05-12T20:20:00Z"/>
          <w:rFonts w:ascii="Arial" w:eastAsia="Times New Roman" w:hAnsi="Arial" w:cs="Arial"/>
          <w:sz w:val="22"/>
        </w:rPr>
      </w:pPr>
      <w:ins w:id="127" w:author="Holly McQueary" w:date="2018-05-12T20:20:00Z">
        <w:r>
          <w:rPr>
            <w:rFonts w:ascii="Arial" w:eastAsia="Times New Roman" w:hAnsi="Arial" w:cs="Arial"/>
            <w:sz w:val="22"/>
          </w:rPr>
          <w:tab/>
          <w:t>29 whole-chromosomal duplications</w:t>
        </w:r>
      </w:ins>
    </w:p>
    <w:p w14:paraId="56BB985F" w14:textId="4D05D359" w:rsidR="005C07F5" w:rsidRDefault="005C07F5" w:rsidP="00F52122">
      <w:pPr>
        <w:rPr>
          <w:rFonts w:ascii="Arial" w:eastAsia="Times New Roman" w:hAnsi="Arial" w:cs="Arial"/>
          <w:sz w:val="22"/>
        </w:rPr>
      </w:pPr>
      <w:ins w:id="128" w:author="Holly McQueary" w:date="2018-05-12T20:21:00Z">
        <w:r>
          <w:rPr>
            <w:rFonts w:ascii="Arial" w:eastAsia="Times New Roman" w:hAnsi="Arial" w:cs="Arial"/>
            <w:sz w:val="22"/>
          </w:rPr>
          <w:tab/>
          <w:t xml:space="preserve">2 whole-chromosome losses </w:t>
        </w:r>
      </w:ins>
    </w:p>
    <w:p w14:paraId="67542AA7" w14:textId="13B88D1E" w:rsidR="00F46192" w:rsidRDefault="00F46192" w:rsidP="00F52122">
      <w:pPr>
        <w:rPr>
          <w:rFonts w:ascii="Arial" w:eastAsia="Times New Roman" w:hAnsi="Arial" w:cs="Arial"/>
          <w:sz w:val="22"/>
        </w:rPr>
      </w:pPr>
      <w:r w:rsidRPr="004E187E">
        <w:rPr>
          <w:rFonts w:ascii="Arial" w:eastAsia="Times New Roman" w:hAnsi="Arial" w:cs="Arial"/>
          <w:sz w:val="22"/>
          <w:highlight w:val="yellow"/>
          <w:rPrChange w:id="129" w:author="Holly McQueary" w:date="2018-04-24T10:34:00Z">
            <w:rPr>
              <w:rFonts w:ascii="Arial" w:eastAsia="Times New Roman" w:hAnsi="Arial" w:cs="Arial"/>
              <w:sz w:val="22"/>
            </w:rPr>
          </w:rPrChange>
        </w:rPr>
        <w:t>GC experiment: 30/93 lines</w:t>
      </w:r>
    </w:p>
    <w:p w14:paraId="2A0A75F1" w14:textId="77777777" w:rsidR="00494F90" w:rsidRDefault="00494F90" w:rsidP="00F52122">
      <w:pPr>
        <w:rPr>
          <w:rFonts w:ascii="Arial" w:eastAsia="Times New Roman" w:hAnsi="Arial" w:cs="Arial"/>
          <w:sz w:val="22"/>
        </w:rPr>
      </w:pPr>
    </w:p>
    <w:p w14:paraId="699F86D0" w14:textId="35BE43B0" w:rsidR="00FC53CF" w:rsidRDefault="00FC53CF" w:rsidP="00F52122">
      <w:pPr>
        <w:rPr>
          <w:rFonts w:ascii="Arial" w:eastAsia="Times New Roman" w:hAnsi="Arial" w:cs="Arial"/>
          <w:sz w:val="22"/>
        </w:rPr>
      </w:pPr>
      <w:del w:id="130" w:author="Holly McQueary" w:date="2018-03-28T13:32:00Z">
        <w:r w:rsidDel="000A6CFB">
          <w:rPr>
            <w:rFonts w:ascii="Arial" w:eastAsia="Times New Roman" w:hAnsi="Arial" w:cs="Arial"/>
            <w:sz w:val="22"/>
          </w:rPr>
          <w:tab/>
        </w:r>
      </w:del>
      <w:r>
        <w:rPr>
          <w:rFonts w:ascii="Arial" w:eastAsia="Times New Roman" w:hAnsi="Arial" w:cs="Arial"/>
          <w:sz w:val="22"/>
        </w:rPr>
        <w:t>proportion of lines with segmental duplications:</w:t>
      </w:r>
    </w:p>
    <w:p w14:paraId="3ACCE3DF" w14:textId="1FEDB9CE" w:rsidR="009263BF" w:rsidRDefault="00F46192" w:rsidP="00F52122">
      <w:pPr>
        <w:rPr>
          <w:rFonts w:ascii="Arial" w:eastAsia="Times New Roman" w:hAnsi="Arial" w:cs="Arial"/>
          <w:sz w:val="22"/>
        </w:rPr>
      </w:pPr>
      <w:r>
        <w:rPr>
          <w:rFonts w:ascii="Arial" w:eastAsia="Times New Roman" w:hAnsi="Arial" w:cs="Arial"/>
          <w:sz w:val="22"/>
        </w:rPr>
        <w:t>MA:</w:t>
      </w:r>
      <w:r w:rsidR="009263BF">
        <w:rPr>
          <w:rFonts w:ascii="Arial" w:eastAsia="Times New Roman" w:hAnsi="Arial" w:cs="Arial"/>
          <w:sz w:val="22"/>
        </w:rPr>
        <w:t xml:space="preserve"> 0</w:t>
      </w:r>
    </w:p>
    <w:p w14:paraId="393B237F" w14:textId="2BB7790A" w:rsidR="00F46192" w:rsidRDefault="00F46192" w:rsidP="00F52122">
      <w:pPr>
        <w:rPr>
          <w:ins w:id="131" w:author="Holly McQueary" w:date="2018-03-28T13:34:00Z"/>
          <w:rFonts w:ascii="Arial" w:eastAsia="Times New Roman" w:hAnsi="Arial" w:cs="Arial"/>
          <w:sz w:val="22"/>
        </w:rPr>
      </w:pPr>
      <w:r w:rsidRPr="004E187E">
        <w:rPr>
          <w:rFonts w:ascii="Arial" w:eastAsia="Times New Roman" w:hAnsi="Arial" w:cs="Arial"/>
          <w:sz w:val="22"/>
          <w:highlight w:val="yellow"/>
          <w:rPrChange w:id="132" w:author="Holly McQueary" w:date="2018-04-24T10:34:00Z">
            <w:rPr>
              <w:rFonts w:ascii="Arial" w:eastAsia="Times New Roman" w:hAnsi="Arial" w:cs="Arial"/>
              <w:sz w:val="22"/>
            </w:rPr>
          </w:rPrChange>
        </w:rPr>
        <w:t>GC:</w:t>
      </w:r>
      <w:r w:rsidR="009263BF" w:rsidRPr="004E187E">
        <w:rPr>
          <w:rFonts w:ascii="Arial" w:eastAsia="Times New Roman" w:hAnsi="Arial" w:cs="Arial"/>
          <w:sz w:val="22"/>
          <w:highlight w:val="yellow"/>
          <w:rPrChange w:id="133" w:author="Holly McQueary" w:date="2018-04-24T10:34:00Z">
            <w:rPr>
              <w:rFonts w:ascii="Arial" w:eastAsia="Times New Roman" w:hAnsi="Arial" w:cs="Arial"/>
              <w:sz w:val="22"/>
            </w:rPr>
          </w:rPrChange>
        </w:rPr>
        <w:t xml:space="preserve"> 2</w:t>
      </w:r>
    </w:p>
    <w:p w14:paraId="38AB3D8A" w14:textId="77777777" w:rsidR="000A6CFB" w:rsidRDefault="000A6CFB" w:rsidP="00F52122">
      <w:pPr>
        <w:rPr>
          <w:rFonts w:ascii="Arial" w:eastAsia="Times New Roman" w:hAnsi="Arial" w:cs="Arial"/>
          <w:sz w:val="22"/>
        </w:rPr>
      </w:pPr>
    </w:p>
    <w:p w14:paraId="0DD98844" w14:textId="638ACB28" w:rsidR="00FC53CF" w:rsidRDefault="00FC53CF">
      <w:pPr>
        <w:rPr>
          <w:rFonts w:ascii="Arial" w:eastAsia="Times New Roman" w:hAnsi="Arial" w:cs="Arial"/>
          <w:sz w:val="22"/>
        </w:rPr>
        <w:pPrChange w:id="134" w:author="Holly McQueary" w:date="2018-03-28T13:32:00Z">
          <w:pPr>
            <w:ind w:firstLine="720"/>
          </w:pPr>
        </w:pPrChange>
      </w:pPr>
      <w:r>
        <w:rPr>
          <w:rFonts w:ascii="Arial" w:eastAsia="Times New Roman" w:hAnsi="Arial" w:cs="Arial"/>
          <w:sz w:val="22"/>
        </w:rPr>
        <w:t>proportion of lines with multiple aneuploidies:</w:t>
      </w:r>
    </w:p>
    <w:p w14:paraId="667DBEB8" w14:textId="010A8545" w:rsidR="009263BF" w:rsidRPr="009263BF" w:rsidDel="000A6CFB" w:rsidRDefault="009263BF" w:rsidP="009263BF">
      <w:pPr>
        <w:rPr>
          <w:del w:id="135" w:author="Holly McQueary" w:date="2018-03-28T13:34:00Z"/>
          <w:rFonts w:ascii="Calibri" w:eastAsia="Times New Roman" w:hAnsi="Calibri" w:cs="Calibri"/>
          <w:color w:val="000000"/>
        </w:rPr>
      </w:pPr>
      <w:r>
        <w:rPr>
          <w:rFonts w:ascii="Arial" w:eastAsia="Times New Roman" w:hAnsi="Arial" w:cs="Arial"/>
          <w:sz w:val="22"/>
        </w:rPr>
        <w:t xml:space="preserve">MA: </w:t>
      </w:r>
      <w:r w:rsidRPr="009263BF">
        <w:rPr>
          <w:rFonts w:ascii="Calibri" w:eastAsia="Times New Roman" w:hAnsi="Calibri" w:cs="Calibri"/>
          <w:color w:val="000000"/>
        </w:rPr>
        <w:t xml:space="preserve">4 MA lines multiple aneuploidies </w:t>
      </w:r>
    </w:p>
    <w:p w14:paraId="043C51F4" w14:textId="64294A9B" w:rsidR="009263BF" w:rsidRDefault="009263BF" w:rsidP="009263BF">
      <w:pPr>
        <w:rPr>
          <w:rFonts w:ascii="Arial" w:eastAsia="Times New Roman" w:hAnsi="Arial" w:cs="Arial"/>
          <w:sz w:val="22"/>
        </w:rPr>
      </w:pPr>
    </w:p>
    <w:p w14:paraId="014FC9BE" w14:textId="6CFB3ACA" w:rsidR="009263BF" w:rsidRPr="009263BF" w:rsidDel="000A6CFB" w:rsidRDefault="009263BF" w:rsidP="009263BF">
      <w:pPr>
        <w:rPr>
          <w:del w:id="136" w:author="Holly McQueary" w:date="2018-03-28T13:34:00Z"/>
          <w:rFonts w:ascii="Calibri" w:eastAsia="Times New Roman" w:hAnsi="Calibri" w:cs="Calibri"/>
          <w:color w:val="000000"/>
        </w:rPr>
      </w:pPr>
      <w:r w:rsidRPr="004E187E">
        <w:rPr>
          <w:rFonts w:ascii="Arial" w:eastAsia="Times New Roman" w:hAnsi="Arial" w:cs="Arial"/>
          <w:sz w:val="22"/>
          <w:highlight w:val="yellow"/>
          <w:rPrChange w:id="137" w:author="Holly McQueary" w:date="2018-04-24T10:35:00Z">
            <w:rPr>
              <w:rFonts w:ascii="Arial" w:eastAsia="Times New Roman" w:hAnsi="Arial" w:cs="Arial"/>
              <w:sz w:val="22"/>
            </w:rPr>
          </w:rPrChange>
        </w:rPr>
        <w:t xml:space="preserve">GC: </w:t>
      </w:r>
      <w:r w:rsidRPr="004E187E">
        <w:rPr>
          <w:rFonts w:ascii="Calibri" w:eastAsia="Times New Roman" w:hAnsi="Calibri" w:cs="Calibri"/>
          <w:color w:val="000000"/>
          <w:highlight w:val="yellow"/>
          <w:rPrChange w:id="138" w:author="Holly McQueary" w:date="2018-04-24T10:35:00Z">
            <w:rPr>
              <w:rFonts w:ascii="Calibri" w:eastAsia="Times New Roman" w:hAnsi="Calibri" w:cs="Calibri"/>
              <w:color w:val="000000"/>
            </w:rPr>
          </w:rPrChange>
        </w:rPr>
        <w:t>7 lines GC with multiple aneuploidies</w:t>
      </w:r>
      <w:r w:rsidRPr="009263BF">
        <w:rPr>
          <w:rFonts w:ascii="Calibri" w:eastAsia="Times New Roman" w:hAnsi="Calibri" w:cs="Calibri"/>
          <w:color w:val="000000"/>
        </w:rPr>
        <w:t xml:space="preserve"> </w:t>
      </w:r>
    </w:p>
    <w:p w14:paraId="5EA0AFDF" w14:textId="5B48C981" w:rsidR="009263BF" w:rsidRDefault="009263BF" w:rsidP="009263BF">
      <w:pPr>
        <w:rPr>
          <w:rFonts w:ascii="Arial" w:eastAsia="Times New Roman" w:hAnsi="Arial" w:cs="Arial"/>
          <w:sz w:val="22"/>
        </w:rPr>
      </w:pPr>
    </w:p>
    <w:p w14:paraId="09B56473" w14:textId="5747132C" w:rsidR="00FC53CF" w:rsidDel="000A6CFB" w:rsidRDefault="00FC53CF" w:rsidP="009263BF">
      <w:pPr>
        <w:ind w:firstLine="720"/>
        <w:rPr>
          <w:moveFrom w:id="139" w:author="Holly McQueary" w:date="2018-03-28T13:33:00Z"/>
          <w:rFonts w:ascii="Arial" w:eastAsia="Times New Roman" w:hAnsi="Arial" w:cs="Arial"/>
          <w:sz w:val="22"/>
        </w:rPr>
      </w:pPr>
      <w:moveFromRangeStart w:id="140" w:author="Holly McQueary" w:date="2018-03-28T13:33:00Z" w:name="move510007327"/>
      <w:moveFrom w:id="141" w:author="Holly McQueary" w:date="2018-03-28T13:33:00Z">
        <w:r w:rsidDel="000A6CFB">
          <w:rPr>
            <w:rFonts w:ascii="Arial" w:eastAsia="Times New Roman" w:hAnsi="Arial" w:cs="Arial"/>
            <w:sz w:val="22"/>
          </w:rPr>
          <w:t>chromosomes that were aneuploid in multiple lines:</w:t>
        </w:r>
      </w:moveFrom>
    </w:p>
    <w:moveFromRangeEnd w:id="140"/>
    <w:p w14:paraId="584D9293" w14:textId="77777777" w:rsidR="009263BF" w:rsidRDefault="009263BF" w:rsidP="009263BF">
      <w:pPr>
        <w:ind w:firstLine="720"/>
        <w:rPr>
          <w:rFonts w:ascii="Arial" w:eastAsia="Times New Roman" w:hAnsi="Arial" w:cs="Arial"/>
          <w:sz w:val="22"/>
        </w:rPr>
      </w:pPr>
    </w:p>
    <w:p w14:paraId="54257F66" w14:textId="77777777" w:rsidR="004E187E" w:rsidRDefault="00F46192" w:rsidP="004E187E">
      <w:pPr>
        <w:rPr>
          <w:ins w:id="142" w:author="Holly McQueary" w:date="2018-04-24T10:35:00Z"/>
          <w:rFonts w:ascii="Arial" w:eastAsia="Times New Roman" w:hAnsi="Arial" w:cs="Arial"/>
          <w:sz w:val="22"/>
        </w:rPr>
      </w:pPr>
      <w:r w:rsidRPr="00F46192">
        <w:rPr>
          <w:rFonts w:ascii="Arial" w:eastAsia="Times New Roman" w:hAnsi="Arial" w:cs="Arial"/>
          <w:noProof/>
          <w:sz w:val="22"/>
        </w:rPr>
        <w:drawing>
          <wp:inline distT="0" distB="0" distL="0" distR="0" wp14:anchorId="3CED9D39" wp14:editId="1FFE2393">
            <wp:extent cx="2989690" cy="25727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470" cy="2595753"/>
                    </a:xfrm>
                    <a:prstGeom prst="rect">
                      <a:avLst/>
                    </a:prstGeom>
                  </pic:spPr>
                </pic:pic>
              </a:graphicData>
            </a:graphic>
          </wp:inline>
        </w:drawing>
      </w:r>
    </w:p>
    <w:p w14:paraId="3CFD6B9F" w14:textId="54A0A33D" w:rsidR="004E187E" w:rsidRDefault="004E187E" w:rsidP="004E187E">
      <w:pPr>
        <w:rPr>
          <w:ins w:id="143" w:author="Holly McQueary" w:date="2018-04-24T10:35:00Z"/>
          <w:rFonts w:ascii="Arial" w:eastAsia="Times New Roman" w:hAnsi="Arial" w:cs="Arial"/>
          <w:sz w:val="22"/>
        </w:rPr>
      </w:pPr>
      <w:ins w:id="144" w:author="Holly McQueary" w:date="2018-04-24T10:35:00Z">
        <w:r>
          <w:rPr>
            <w:rFonts w:ascii="Arial" w:eastAsia="Times New Roman" w:hAnsi="Arial" w:cs="Arial"/>
            <w:sz w:val="22"/>
          </w:rPr>
          <w:t>Chromosomes with Multiple Aneuploid Lines:</w:t>
        </w:r>
      </w:ins>
      <w:ins w:id="145" w:author="Holly McQueary" w:date="2018-04-24T10:36:00Z">
        <w:r>
          <w:rPr>
            <w:rFonts w:ascii="Arial" w:eastAsia="Times New Roman" w:hAnsi="Arial" w:cs="Arial"/>
            <w:sz w:val="22"/>
          </w:rPr>
          <w:t xml:space="preserve"> (calculated from MA data only)</w:t>
        </w:r>
      </w:ins>
    </w:p>
    <w:p w14:paraId="62C4D777" w14:textId="11FA36A0" w:rsidR="004E187E" w:rsidRDefault="004E187E" w:rsidP="004E187E">
      <w:pPr>
        <w:rPr>
          <w:ins w:id="146" w:author="Holly McQueary" w:date="2018-04-24T10:35:00Z"/>
          <w:rFonts w:ascii="Arial" w:eastAsia="Times New Roman" w:hAnsi="Arial" w:cs="Arial"/>
          <w:sz w:val="22"/>
        </w:rPr>
      </w:pPr>
      <w:ins w:id="147" w:author="Holly McQueary" w:date="2018-04-24T10:35:00Z">
        <w:r>
          <w:rPr>
            <w:rFonts w:ascii="Arial" w:eastAsia="Times New Roman" w:hAnsi="Arial" w:cs="Arial"/>
            <w:sz w:val="22"/>
          </w:rPr>
          <w:t>2</w:t>
        </w:r>
      </w:ins>
      <w:ins w:id="148" w:author="Holly McQueary" w:date="2018-04-24T10:36:00Z">
        <w:r>
          <w:rPr>
            <w:rFonts w:ascii="Arial" w:eastAsia="Times New Roman" w:hAnsi="Arial" w:cs="Arial"/>
            <w:sz w:val="22"/>
          </w:rPr>
          <w:t>: 3</w:t>
        </w:r>
      </w:ins>
    </w:p>
    <w:p w14:paraId="6358E2AE" w14:textId="3DDD9534" w:rsidR="004E187E" w:rsidRDefault="004E187E" w:rsidP="004E187E">
      <w:pPr>
        <w:rPr>
          <w:ins w:id="149" w:author="Holly McQueary" w:date="2018-04-24T10:35:00Z"/>
          <w:rFonts w:ascii="Arial" w:eastAsia="Times New Roman" w:hAnsi="Arial" w:cs="Arial"/>
          <w:sz w:val="22"/>
        </w:rPr>
      </w:pPr>
      <w:ins w:id="150" w:author="Holly McQueary" w:date="2018-04-24T10:35:00Z">
        <w:r>
          <w:rPr>
            <w:rFonts w:ascii="Arial" w:eastAsia="Times New Roman" w:hAnsi="Arial" w:cs="Arial"/>
            <w:sz w:val="22"/>
          </w:rPr>
          <w:t>3</w:t>
        </w:r>
      </w:ins>
      <w:ins w:id="151" w:author="Holly McQueary" w:date="2018-04-24T10:36:00Z">
        <w:r>
          <w:rPr>
            <w:rFonts w:ascii="Arial" w:eastAsia="Times New Roman" w:hAnsi="Arial" w:cs="Arial"/>
            <w:sz w:val="22"/>
          </w:rPr>
          <w:t>: 2</w:t>
        </w:r>
      </w:ins>
    </w:p>
    <w:p w14:paraId="651D8038" w14:textId="27208AC3" w:rsidR="004E187E" w:rsidRDefault="004E187E" w:rsidP="004E187E">
      <w:pPr>
        <w:rPr>
          <w:ins w:id="152" w:author="Holly McQueary" w:date="2018-04-24T10:35:00Z"/>
          <w:rFonts w:ascii="Arial" w:eastAsia="Times New Roman" w:hAnsi="Arial" w:cs="Arial"/>
          <w:sz w:val="22"/>
        </w:rPr>
      </w:pPr>
      <w:ins w:id="153" w:author="Holly McQueary" w:date="2018-04-24T10:35:00Z">
        <w:r>
          <w:rPr>
            <w:rFonts w:ascii="Arial" w:eastAsia="Times New Roman" w:hAnsi="Arial" w:cs="Arial"/>
            <w:sz w:val="22"/>
          </w:rPr>
          <w:t>4</w:t>
        </w:r>
      </w:ins>
      <w:ins w:id="154" w:author="Holly McQueary" w:date="2018-04-24T10:36:00Z">
        <w:r>
          <w:rPr>
            <w:rFonts w:ascii="Arial" w:eastAsia="Times New Roman" w:hAnsi="Arial" w:cs="Arial"/>
            <w:sz w:val="22"/>
          </w:rPr>
          <w:t>: 3</w:t>
        </w:r>
      </w:ins>
    </w:p>
    <w:p w14:paraId="77B86778" w14:textId="734321EB" w:rsidR="004E187E" w:rsidRDefault="004E187E" w:rsidP="004E187E">
      <w:pPr>
        <w:rPr>
          <w:ins w:id="155" w:author="Holly McQueary" w:date="2018-04-24T10:35:00Z"/>
          <w:rFonts w:ascii="Arial" w:eastAsia="Times New Roman" w:hAnsi="Arial" w:cs="Arial"/>
          <w:sz w:val="22"/>
        </w:rPr>
      </w:pPr>
      <w:ins w:id="156" w:author="Holly McQueary" w:date="2018-04-24T10:35:00Z">
        <w:r>
          <w:rPr>
            <w:rFonts w:ascii="Arial" w:eastAsia="Times New Roman" w:hAnsi="Arial" w:cs="Arial"/>
            <w:sz w:val="22"/>
          </w:rPr>
          <w:t>5</w:t>
        </w:r>
      </w:ins>
      <w:ins w:id="157" w:author="Holly McQueary" w:date="2018-04-24T10:36:00Z">
        <w:r>
          <w:rPr>
            <w:rFonts w:ascii="Arial" w:eastAsia="Times New Roman" w:hAnsi="Arial" w:cs="Arial"/>
            <w:sz w:val="22"/>
          </w:rPr>
          <w:t>: 3</w:t>
        </w:r>
      </w:ins>
    </w:p>
    <w:p w14:paraId="13EDAFB5" w14:textId="3A20BF5A" w:rsidR="004E187E" w:rsidRDefault="004E187E" w:rsidP="004E187E">
      <w:pPr>
        <w:rPr>
          <w:ins w:id="158" w:author="Holly McQueary" w:date="2018-04-24T10:35:00Z"/>
          <w:rFonts w:ascii="Arial" w:eastAsia="Times New Roman" w:hAnsi="Arial" w:cs="Arial"/>
          <w:sz w:val="22"/>
        </w:rPr>
      </w:pPr>
      <w:ins w:id="159" w:author="Holly McQueary" w:date="2018-04-24T10:35:00Z">
        <w:r>
          <w:rPr>
            <w:rFonts w:ascii="Arial" w:eastAsia="Times New Roman" w:hAnsi="Arial" w:cs="Arial"/>
            <w:sz w:val="22"/>
          </w:rPr>
          <w:lastRenderedPageBreak/>
          <w:t>8</w:t>
        </w:r>
      </w:ins>
      <w:ins w:id="160" w:author="Holly McQueary" w:date="2018-04-24T10:36:00Z">
        <w:r>
          <w:rPr>
            <w:rFonts w:ascii="Arial" w:eastAsia="Times New Roman" w:hAnsi="Arial" w:cs="Arial"/>
            <w:sz w:val="22"/>
          </w:rPr>
          <w:t>: 4</w:t>
        </w:r>
      </w:ins>
    </w:p>
    <w:p w14:paraId="3DA70875" w14:textId="06F64512" w:rsidR="004E187E" w:rsidRDefault="004E187E" w:rsidP="004E187E">
      <w:pPr>
        <w:rPr>
          <w:ins w:id="161" w:author="Holly McQueary" w:date="2018-04-24T10:35:00Z"/>
          <w:rFonts w:ascii="Arial" w:eastAsia="Times New Roman" w:hAnsi="Arial" w:cs="Arial"/>
          <w:sz w:val="22"/>
        </w:rPr>
      </w:pPr>
      <w:ins w:id="162" w:author="Holly McQueary" w:date="2018-04-24T10:35:00Z">
        <w:r>
          <w:rPr>
            <w:rFonts w:ascii="Arial" w:eastAsia="Times New Roman" w:hAnsi="Arial" w:cs="Arial"/>
            <w:sz w:val="22"/>
          </w:rPr>
          <w:t>9</w:t>
        </w:r>
      </w:ins>
      <w:ins w:id="163" w:author="Holly McQueary" w:date="2018-04-24T10:36:00Z">
        <w:r>
          <w:rPr>
            <w:rFonts w:ascii="Arial" w:eastAsia="Times New Roman" w:hAnsi="Arial" w:cs="Arial"/>
            <w:sz w:val="22"/>
          </w:rPr>
          <w:t>: 5</w:t>
        </w:r>
      </w:ins>
    </w:p>
    <w:p w14:paraId="38D848FF" w14:textId="40E146C8" w:rsidR="004E187E" w:rsidRDefault="004E187E" w:rsidP="004E187E">
      <w:pPr>
        <w:rPr>
          <w:ins w:id="164" w:author="Holly McQueary" w:date="2018-04-24T10:35:00Z"/>
          <w:rFonts w:ascii="Arial" w:eastAsia="Times New Roman" w:hAnsi="Arial" w:cs="Arial"/>
          <w:sz w:val="22"/>
        </w:rPr>
      </w:pPr>
      <w:ins w:id="165" w:author="Holly McQueary" w:date="2018-04-24T10:35:00Z">
        <w:r>
          <w:rPr>
            <w:rFonts w:ascii="Arial" w:eastAsia="Times New Roman" w:hAnsi="Arial" w:cs="Arial"/>
            <w:sz w:val="22"/>
          </w:rPr>
          <w:t>14</w:t>
        </w:r>
      </w:ins>
      <w:ins w:id="166" w:author="Holly McQueary" w:date="2018-04-24T10:36:00Z">
        <w:r>
          <w:rPr>
            <w:rFonts w:ascii="Arial" w:eastAsia="Times New Roman" w:hAnsi="Arial" w:cs="Arial"/>
            <w:sz w:val="22"/>
          </w:rPr>
          <w:t>: 3</w:t>
        </w:r>
      </w:ins>
    </w:p>
    <w:p w14:paraId="72DAC14D" w14:textId="7A49F6FC" w:rsidR="004E187E" w:rsidRDefault="004E187E" w:rsidP="004E187E">
      <w:pPr>
        <w:rPr>
          <w:ins w:id="167" w:author="Holly McQueary" w:date="2018-04-24T10:35:00Z"/>
          <w:rFonts w:ascii="Arial" w:eastAsia="Times New Roman" w:hAnsi="Arial" w:cs="Arial"/>
          <w:sz w:val="22"/>
        </w:rPr>
      </w:pPr>
      <w:ins w:id="168" w:author="Holly McQueary" w:date="2018-04-24T10:35:00Z">
        <w:r>
          <w:rPr>
            <w:rFonts w:ascii="Arial" w:eastAsia="Times New Roman" w:hAnsi="Arial" w:cs="Arial"/>
            <w:sz w:val="22"/>
          </w:rPr>
          <w:t>16</w:t>
        </w:r>
      </w:ins>
      <w:ins w:id="169" w:author="Holly McQueary" w:date="2018-04-24T10:36:00Z">
        <w:r>
          <w:rPr>
            <w:rFonts w:ascii="Arial" w:eastAsia="Times New Roman" w:hAnsi="Arial" w:cs="Arial"/>
            <w:sz w:val="22"/>
          </w:rPr>
          <w:t xml:space="preserve">: 3 </w:t>
        </w:r>
      </w:ins>
    </w:p>
    <w:p w14:paraId="56EF25F1" w14:textId="77777777" w:rsidR="004E187E" w:rsidRDefault="004E187E" w:rsidP="004E187E">
      <w:pPr>
        <w:rPr>
          <w:ins w:id="170" w:author="Holly McQueary" w:date="2018-04-24T10:37:00Z"/>
          <w:rFonts w:ascii="Arial" w:eastAsia="Times New Roman" w:hAnsi="Arial" w:cs="Arial"/>
          <w:sz w:val="22"/>
        </w:rPr>
      </w:pPr>
    </w:p>
    <w:p w14:paraId="0824352F" w14:textId="283F7EFB" w:rsidR="00F46192" w:rsidDel="004E187E" w:rsidRDefault="004E187E">
      <w:pPr>
        <w:rPr>
          <w:del w:id="171" w:author="Holly McQueary" w:date="2018-04-24T10:34:00Z"/>
          <w:rFonts w:ascii="Arial" w:eastAsia="Times New Roman" w:hAnsi="Arial" w:cs="Arial"/>
          <w:sz w:val="22"/>
        </w:rPr>
      </w:pPr>
      <w:ins w:id="172" w:author="Holly McQueary" w:date="2018-04-24T10:37:00Z">
        <w:r>
          <w:rPr>
            <w:rFonts w:ascii="Arial" w:eastAsia="Times New Roman" w:hAnsi="Arial" w:cs="Arial"/>
            <w:sz w:val="22"/>
          </w:rPr>
          <w:t>2 Lines had multiple events: 43: 2&amp;3 trisomic, 108: 9 monosomic, 8 trisomic</w:t>
        </w:r>
      </w:ins>
      <w:del w:id="173" w:author="Holly McQueary" w:date="2018-04-24T10:36:00Z">
        <w:r w:rsidR="00F46192" w:rsidDel="004E187E">
          <w:rPr>
            <w:rFonts w:ascii="Arial" w:eastAsia="Times New Roman" w:hAnsi="Arial" w:cs="Arial"/>
            <w:sz w:val="22"/>
          </w:rPr>
          <w:delText xml:space="preserve"> </w:delText>
        </w:r>
      </w:del>
      <w:del w:id="174" w:author="Holly McQueary" w:date="2018-04-24T10:34:00Z">
        <w:r w:rsidR="00F46192" w:rsidDel="004E187E">
          <w:rPr>
            <w:rFonts w:ascii="Arial" w:eastAsia="Times New Roman" w:hAnsi="Arial" w:cs="Arial"/>
            <w:sz w:val="22"/>
          </w:rPr>
          <w:delText>M</w:delText>
        </w:r>
      </w:del>
      <w:del w:id="175" w:author="Holly McQueary" w:date="2018-03-28T13:33:00Z">
        <w:r w:rsidR="00F46192" w:rsidDel="000A6CFB">
          <w:rPr>
            <w:rFonts w:ascii="Arial" w:eastAsia="Times New Roman" w:hAnsi="Arial" w:cs="Arial"/>
            <w:sz w:val="22"/>
          </w:rPr>
          <w:delText>A</w:delText>
        </w:r>
      </w:del>
    </w:p>
    <w:p w14:paraId="2DE23F04" w14:textId="2FD23555" w:rsidR="00F46192" w:rsidDel="004E187E" w:rsidRDefault="00F46192">
      <w:pPr>
        <w:rPr>
          <w:del w:id="176" w:author="Holly McQueary" w:date="2018-04-24T10:34:00Z"/>
          <w:rFonts w:ascii="Arial" w:eastAsia="Times New Roman" w:hAnsi="Arial" w:cs="Arial"/>
          <w:sz w:val="22"/>
        </w:rPr>
      </w:pPr>
    </w:p>
    <w:p w14:paraId="7C0CAF08" w14:textId="2E54C3B7" w:rsidR="000A6CFB" w:rsidDel="004E187E" w:rsidRDefault="00F46192">
      <w:pPr>
        <w:rPr>
          <w:del w:id="177" w:author="Holly McQueary" w:date="2018-04-24T10:34:00Z"/>
          <w:moveTo w:id="178" w:author="Holly McQueary" w:date="2018-03-28T13:33:00Z"/>
          <w:rFonts w:ascii="Arial" w:eastAsia="Times New Roman" w:hAnsi="Arial" w:cs="Arial"/>
          <w:sz w:val="22"/>
        </w:rPr>
        <w:pPrChange w:id="179" w:author="Holly McQueary" w:date="2018-04-24T10:34:00Z">
          <w:pPr>
            <w:ind w:firstLine="720"/>
          </w:pPr>
        </w:pPrChange>
      </w:pPr>
      <w:del w:id="180" w:author="Holly McQueary" w:date="2018-04-24T10:34:00Z">
        <w:r w:rsidRPr="00F46192" w:rsidDel="004E187E">
          <w:rPr>
            <w:rFonts w:ascii="Arial" w:eastAsia="Times New Roman" w:hAnsi="Arial" w:cs="Arial"/>
            <w:noProof/>
            <w:sz w:val="22"/>
          </w:rPr>
          <w:drawing>
            <wp:inline distT="0" distB="0" distL="0" distR="0" wp14:anchorId="144207F6" wp14:editId="477165C2">
              <wp:extent cx="2595217" cy="2136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590" cy="2141042"/>
                      </a:xfrm>
                      <a:prstGeom prst="rect">
                        <a:avLst/>
                      </a:prstGeom>
                    </pic:spPr>
                  </pic:pic>
                </a:graphicData>
              </a:graphic>
            </wp:inline>
          </w:drawing>
        </w:r>
        <w:r w:rsidDel="004E187E">
          <w:rPr>
            <w:rFonts w:ascii="Arial" w:eastAsia="Times New Roman" w:hAnsi="Arial" w:cs="Arial"/>
            <w:sz w:val="22"/>
          </w:rPr>
          <w:delText xml:space="preserve"> GC</w:delText>
        </w:r>
      </w:del>
      <w:moveToRangeStart w:id="181" w:author="Holly McQueary" w:date="2018-03-28T13:33:00Z" w:name="move510007327"/>
      <w:moveTo w:id="182" w:author="Holly McQueary" w:date="2018-03-28T13:33:00Z">
        <w:del w:id="183" w:author="Holly McQueary" w:date="2018-04-24T10:34:00Z">
          <w:r w:rsidR="000A6CFB" w:rsidDel="004E187E">
            <w:rPr>
              <w:rFonts w:ascii="Arial" w:eastAsia="Times New Roman" w:hAnsi="Arial" w:cs="Arial"/>
              <w:sz w:val="22"/>
            </w:rPr>
            <w:delText>chromosomes that were aneuploid in multiple lines:</w:delText>
          </w:r>
        </w:del>
      </w:moveTo>
    </w:p>
    <w:moveToRangeEnd w:id="181"/>
    <w:p w14:paraId="7609687A" w14:textId="026D8C0F" w:rsidR="006D3213" w:rsidRDefault="006D3213" w:rsidP="004E187E">
      <w:pPr>
        <w:rPr>
          <w:rFonts w:ascii="Arial" w:eastAsia="Times New Roman" w:hAnsi="Arial" w:cs="Arial"/>
          <w:sz w:val="22"/>
        </w:rPr>
      </w:pPr>
    </w:p>
    <w:p w14:paraId="4CBF7D60" w14:textId="39BB87CF" w:rsidR="00F46192" w:rsidRPr="00F46192" w:rsidDel="000A6CFB" w:rsidRDefault="00F46192" w:rsidP="00F52122">
      <w:pPr>
        <w:rPr>
          <w:moveFrom w:id="184" w:author="Holly McQueary" w:date="2018-03-28T13:33:00Z"/>
          <w:rFonts w:ascii="Arial" w:eastAsia="Times New Roman" w:hAnsi="Arial" w:cs="Arial"/>
          <w:i/>
          <w:sz w:val="22"/>
          <w:szCs w:val="22"/>
        </w:rPr>
      </w:pPr>
      <w:moveFromRangeStart w:id="185" w:author="Holly McQueary" w:date="2018-03-28T13:33:00Z" w:name="move510007341"/>
      <w:moveFrom w:id="186" w:author="Holly McQueary" w:date="2018-03-28T13:33:00Z">
        <w:r w:rsidRPr="00F46192" w:rsidDel="000A6CFB">
          <w:rPr>
            <w:rFonts w:ascii="Arial" w:hAnsi="Arial" w:cs="Arial"/>
            <w:i/>
            <w:color w:val="000000"/>
            <w:sz w:val="22"/>
            <w:szCs w:val="22"/>
          </w:rPr>
          <w:t>Rate of spontaneous aneuploidy is twice as high in hybrid strain than</w:t>
        </w:r>
        <w:del w:id="187" w:author="Unknown">
          <w:r w:rsidRPr="00F46192" w:rsidDel="004E187E">
            <w:rPr>
              <w:rFonts w:ascii="Arial" w:hAnsi="Arial" w:cs="Arial"/>
              <w:i/>
              <w:color w:val="000000"/>
              <w:sz w:val="22"/>
              <w:szCs w:val="22"/>
            </w:rPr>
            <w:delText xml:space="preserve"> </w:delText>
          </w:r>
        </w:del>
        <w:ins w:id="188" w:author="Holly McQueary" w:date="2018-04-24T10:37:00Z">
          <w:r w:rsidRPr="00F46192">
            <w:rPr>
              <w:rFonts w:ascii="Arial" w:hAnsi="Arial" w:cs="Arial"/>
              <w:i/>
              <w:color w:val="000000"/>
              <w:sz w:val="22"/>
              <w:szCs w:val="22"/>
            </w:rPr>
            <w:t>l</w:t>
          </w:r>
        </w:ins>
        <w:r w:rsidRPr="00F46192" w:rsidDel="000A6CFB">
          <w:rPr>
            <w:rFonts w:ascii="Arial" w:hAnsi="Arial" w:cs="Arial"/>
            <w:i/>
            <w:color w:val="000000"/>
            <w:sz w:val="22"/>
            <w:szCs w:val="22"/>
          </w:rPr>
          <w:t>ab strain</w:t>
        </w:r>
      </w:moveFrom>
    </w:p>
    <w:moveFromRangeEnd w:id="185"/>
    <w:p w14:paraId="0521C474" w14:textId="41001A1A" w:rsidR="002F0361" w:rsidDel="000A6CFB" w:rsidRDefault="002F0361" w:rsidP="00F52122">
      <w:pPr>
        <w:rPr>
          <w:del w:id="189" w:author="Holly McQueary" w:date="2018-03-28T13:33:00Z"/>
          <w:rFonts w:ascii="Arial" w:eastAsia="Times New Roman" w:hAnsi="Arial" w:cs="Arial"/>
          <w:sz w:val="22"/>
        </w:rPr>
      </w:pPr>
    </w:p>
    <w:p w14:paraId="741E7EFA" w14:textId="152527BE" w:rsidR="00F46192" w:rsidDel="004E187E" w:rsidRDefault="00F46192" w:rsidP="00F52122">
      <w:pPr>
        <w:rPr>
          <w:del w:id="190" w:author="Holly McQueary" w:date="2018-04-24T10:36:00Z"/>
          <w:rFonts w:ascii="Arial" w:eastAsia="Times New Roman" w:hAnsi="Arial" w:cs="Arial"/>
          <w:sz w:val="22"/>
        </w:rPr>
      </w:pPr>
    </w:p>
    <w:p w14:paraId="75250188" w14:textId="73822935" w:rsidR="00E254F0" w:rsidRDefault="00E254F0" w:rsidP="00F52122">
      <w:pPr>
        <w:rPr>
          <w:rFonts w:ascii="Arial" w:eastAsia="Times New Roman" w:hAnsi="Arial" w:cs="Arial"/>
          <w:sz w:val="22"/>
        </w:rPr>
      </w:pPr>
      <w:del w:id="191" w:author="Holly McQueary" w:date="2018-04-24T10:36:00Z">
        <w:r w:rsidDel="004E187E">
          <w:rPr>
            <w:rFonts w:ascii="Arial" w:eastAsia="Times New Roman" w:hAnsi="Arial" w:cs="Arial"/>
            <w:sz w:val="22"/>
          </w:rPr>
          <w:tab/>
        </w:r>
      </w:del>
      <w:r>
        <w:rPr>
          <w:rFonts w:ascii="Arial" w:eastAsia="Times New Roman" w:hAnsi="Arial" w:cs="Arial"/>
          <w:sz w:val="22"/>
        </w:rPr>
        <w:t xml:space="preserve">more </w:t>
      </w:r>
      <w:proofErr w:type="spellStart"/>
      <w:r>
        <w:rPr>
          <w:rFonts w:ascii="Arial" w:eastAsia="Times New Roman" w:hAnsi="Arial" w:cs="Arial"/>
          <w:sz w:val="22"/>
        </w:rPr>
        <w:t>tetrasomies</w:t>
      </w:r>
      <w:proofErr w:type="spellEnd"/>
      <w:r>
        <w:rPr>
          <w:rFonts w:ascii="Arial" w:eastAsia="Times New Roman" w:hAnsi="Arial" w:cs="Arial"/>
          <w:sz w:val="22"/>
        </w:rPr>
        <w:t xml:space="preserve"> (1) in GC than MA experiment </w:t>
      </w:r>
    </w:p>
    <w:p w14:paraId="352C3D98" w14:textId="16978326" w:rsidR="009263BF" w:rsidDel="008825A0" w:rsidRDefault="004D0BA5" w:rsidP="009263BF">
      <w:pPr>
        <w:rPr>
          <w:del w:id="192" w:author="Holly McQueary" w:date="2018-03-28T14:33:00Z"/>
          <w:rFonts w:ascii="Arial" w:eastAsia="Times New Roman" w:hAnsi="Arial" w:cs="Arial"/>
          <w:sz w:val="22"/>
        </w:rPr>
      </w:pPr>
      <w:del w:id="193" w:author="Holly McQueary" w:date="2018-03-28T14:33:00Z">
        <w:r w:rsidDel="008825A0">
          <w:rPr>
            <w:rFonts w:ascii="Arial" w:eastAsia="Times New Roman" w:hAnsi="Arial" w:cs="Arial"/>
            <w:sz w:val="22"/>
          </w:rPr>
          <w:tab/>
        </w:r>
      </w:del>
    </w:p>
    <w:p w14:paraId="129511BA" w14:textId="1F95E41E" w:rsidR="008B640B" w:rsidDel="008825A0" w:rsidRDefault="008B640B" w:rsidP="009263BF">
      <w:pPr>
        <w:rPr>
          <w:del w:id="194" w:author="Holly McQueary" w:date="2018-03-28T14:33:00Z"/>
          <w:rFonts w:ascii="Arial" w:eastAsia="Times New Roman" w:hAnsi="Arial" w:cs="Arial"/>
          <w:sz w:val="22"/>
        </w:rPr>
      </w:pPr>
    </w:p>
    <w:p w14:paraId="545D0FAA" w14:textId="77777777" w:rsidR="008B640B" w:rsidRDefault="008B640B" w:rsidP="009263BF">
      <w:pPr>
        <w:rPr>
          <w:rFonts w:ascii="Arial" w:eastAsia="Times New Roman" w:hAnsi="Arial" w:cs="Arial"/>
          <w:sz w:val="22"/>
        </w:rPr>
      </w:pPr>
    </w:p>
    <w:p w14:paraId="47A89AD9" w14:textId="3609E0A5" w:rsidR="004D0BA5" w:rsidRDefault="00260DD2" w:rsidP="00F52122">
      <w:pPr>
        <w:rPr>
          <w:rFonts w:ascii="Arial" w:eastAsia="Times New Roman" w:hAnsi="Arial" w:cs="Arial"/>
          <w:sz w:val="22"/>
        </w:rPr>
      </w:pPr>
      <w:r>
        <w:rPr>
          <w:rFonts w:ascii="Arial" w:eastAsia="Times New Roman" w:hAnsi="Arial" w:cs="Arial"/>
          <w:sz w:val="22"/>
        </w:rPr>
        <w:t xml:space="preserve"> (monosomies and </w:t>
      </w:r>
      <w:proofErr w:type="spellStart"/>
      <w:r>
        <w:rPr>
          <w:rFonts w:ascii="Arial" w:eastAsia="Times New Roman" w:hAnsi="Arial" w:cs="Arial"/>
          <w:sz w:val="22"/>
        </w:rPr>
        <w:t>trisomies</w:t>
      </w:r>
      <w:proofErr w:type="spellEnd"/>
      <w:r>
        <w:rPr>
          <w:rFonts w:ascii="Arial" w:eastAsia="Times New Roman" w:hAnsi="Arial" w:cs="Arial"/>
          <w:sz w:val="22"/>
        </w:rPr>
        <w:t>) and 2 events (</w:t>
      </w:r>
      <w:proofErr w:type="spellStart"/>
      <w:r>
        <w:rPr>
          <w:rFonts w:ascii="Arial" w:eastAsia="Times New Roman" w:hAnsi="Arial" w:cs="Arial"/>
          <w:sz w:val="22"/>
        </w:rPr>
        <w:t>tetrasomies</w:t>
      </w:r>
      <w:proofErr w:type="spellEnd"/>
      <w:r>
        <w:rPr>
          <w:rFonts w:ascii="Arial" w:eastAsia="Times New Roman" w:hAnsi="Arial" w:cs="Arial"/>
          <w:sz w:val="22"/>
        </w:rPr>
        <w:t>)</w:t>
      </w:r>
      <w:r w:rsidR="007A289F">
        <w:rPr>
          <w:rFonts w:ascii="Arial" w:eastAsia="Times New Roman" w:hAnsi="Arial" w:cs="Arial"/>
          <w:sz w:val="22"/>
        </w:rPr>
        <w:t xml:space="preserve"> </w:t>
      </w:r>
    </w:p>
    <w:tbl>
      <w:tblPr>
        <w:tblW w:w="7148" w:type="dxa"/>
        <w:tblLook w:val="04A0" w:firstRow="1" w:lastRow="0" w:firstColumn="1" w:lastColumn="0" w:noHBand="0" w:noVBand="1"/>
        <w:tblPrChange w:id="195" w:author="Holly McQueary" w:date="2018-03-28T13:40:00Z">
          <w:tblPr>
            <w:tblW w:w="7148" w:type="dxa"/>
            <w:tblLook w:val="04A0" w:firstRow="1" w:lastRow="0" w:firstColumn="1" w:lastColumn="0" w:noHBand="0" w:noVBand="1"/>
          </w:tblPr>
        </w:tblPrChange>
      </w:tblPr>
      <w:tblGrid>
        <w:gridCol w:w="1300"/>
        <w:gridCol w:w="1300"/>
        <w:gridCol w:w="1300"/>
        <w:gridCol w:w="1300"/>
        <w:gridCol w:w="1948"/>
        <w:tblGridChange w:id="196">
          <w:tblGrid>
            <w:gridCol w:w="1300"/>
            <w:gridCol w:w="1300"/>
            <w:gridCol w:w="1300"/>
            <w:gridCol w:w="1300"/>
            <w:gridCol w:w="1948"/>
          </w:tblGrid>
        </w:tblGridChange>
      </w:tblGrid>
      <w:tr w:rsidR="009263BF" w:rsidRPr="009263BF" w14:paraId="0E4809C5" w14:textId="77777777" w:rsidTr="006D3213">
        <w:trPr>
          <w:trHeight w:val="320"/>
          <w:trPrChange w:id="197" w:author="Holly McQueary" w:date="2018-03-28T13:40:00Z">
            <w:trPr>
              <w:trHeight w:val="320"/>
            </w:trPr>
          </w:trPrChange>
        </w:trPr>
        <w:tc>
          <w:tcPr>
            <w:tcW w:w="1300" w:type="dxa"/>
            <w:tcBorders>
              <w:top w:val="nil"/>
              <w:left w:val="nil"/>
              <w:bottom w:val="nil"/>
              <w:right w:val="nil"/>
            </w:tcBorders>
            <w:shd w:val="clear" w:color="auto" w:fill="auto"/>
            <w:noWrap/>
            <w:vAlign w:val="bottom"/>
            <w:hideMark/>
            <w:tcPrChange w:id="198" w:author="Holly McQueary" w:date="2018-03-28T13:40:00Z">
              <w:tcPr>
                <w:tcW w:w="1300" w:type="dxa"/>
                <w:tcBorders>
                  <w:top w:val="nil"/>
                  <w:left w:val="nil"/>
                  <w:bottom w:val="nil"/>
                  <w:right w:val="nil"/>
                </w:tcBorders>
                <w:shd w:val="clear" w:color="auto" w:fill="auto"/>
                <w:noWrap/>
                <w:vAlign w:val="bottom"/>
                <w:hideMark/>
              </w:tcPr>
            </w:tcPrChange>
          </w:tcPr>
          <w:p w14:paraId="2A693A0F" w14:textId="77777777" w:rsidR="009263BF" w:rsidRPr="009263BF" w:rsidRDefault="009263BF" w:rsidP="009263BF">
            <w:pPr>
              <w:rPr>
                <w:rFonts w:ascii="Calibri" w:eastAsia="Times New Roman" w:hAnsi="Calibri" w:cs="Calibri"/>
                <w:color w:val="000000"/>
              </w:rPr>
            </w:pPr>
            <w:r w:rsidRPr="009263BF">
              <w:rPr>
                <w:rFonts w:ascii="Calibri" w:eastAsia="Times New Roman" w:hAnsi="Calibri" w:cs="Calibri"/>
                <w:color w:val="000000"/>
              </w:rPr>
              <w:t># events</w:t>
            </w:r>
          </w:p>
        </w:tc>
        <w:tc>
          <w:tcPr>
            <w:tcW w:w="1300" w:type="dxa"/>
            <w:tcBorders>
              <w:top w:val="nil"/>
              <w:left w:val="nil"/>
              <w:bottom w:val="nil"/>
              <w:right w:val="nil"/>
            </w:tcBorders>
            <w:shd w:val="clear" w:color="auto" w:fill="auto"/>
            <w:noWrap/>
            <w:vAlign w:val="bottom"/>
            <w:hideMark/>
            <w:tcPrChange w:id="199" w:author="Holly McQueary" w:date="2018-03-28T13:40:00Z">
              <w:tcPr>
                <w:tcW w:w="1300" w:type="dxa"/>
                <w:tcBorders>
                  <w:top w:val="nil"/>
                  <w:left w:val="nil"/>
                  <w:bottom w:val="nil"/>
                  <w:right w:val="nil"/>
                </w:tcBorders>
                <w:shd w:val="clear" w:color="auto" w:fill="auto"/>
                <w:noWrap/>
                <w:vAlign w:val="bottom"/>
                <w:hideMark/>
              </w:tcPr>
            </w:tcPrChange>
          </w:tcPr>
          <w:p w14:paraId="21E512DD" w14:textId="77777777" w:rsidR="009263BF" w:rsidRPr="004E187E" w:rsidRDefault="009263BF" w:rsidP="009263BF">
            <w:pPr>
              <w:rPr>
                <w:rFonts w:ascii="Calibri" w:eastAsia="Times New Roman" w:hAnsi="Calibri" w:cs="Calibri"/>
                <w:color w:val="000000"/>
                <w:highlight w:val="yellow"/>
                <w:rPrChange w:id="200" w:author="Holly McQueary" w:date="2018-04-24T10:37:00Z">
                  <w:rPr>
                    <w:rFonts w:ascii="Calibri" w:eastAsia="Times New Roman" w:hAnsi="Calibri" w:cs="Calibri"/>
                    <w:color w:val="000000"/>
                  </w:rPr>
                </w:rPrChange>
              </w:rPr>
            </w:pPr>
            <w:r w:rsidRPr="004E187E">
              <w:rPr>
                <w:rFonts w:ascii="Calibri" w:eastAsia="Times New Roman" w:hAnsi="Calibri" w:cs="Calibri"/>
                <w:color w:val="000000"/>
                <w:highlight w:val="yellow"/>
                <w:rPrChange w:id="201" w:author="Holly McQueary" w:date="2018-04-24T10:37:00Z">
                  <w:rPr>
                    <w:rFonts w:ascii="Calibri" w:eastAsia="Times New Roman" w:hAnsi="Calibri" w:cs="Calibri"/>
                    <w:color w:val="000000"/>
                  </w:rPr>
                </w:rPrChange>
              </w:rPr>
              <w:t>GC</w:t>
            </w:r>
          </w:p>
        </w:tc>
        <w:tc>
          <w:tcPr>
            <w:tcW w:w="1300" w:type="dxa"/>
            <w:tcBorders>
              <w:top w:val="nil"/>
              <w:left w:val="nil"/>
              <w:bottom w:val="nil"/>
              <w:right w:val="nil"/>
            </w:tcBorders>
            <w:shd w:val="clear" w:color="auto" w:fill="auto"/>
            <w:noWrap/>
            <w:vAlign w:val="bottom"/>
            <w:hideMark/>
            <w:tcPrChange w:id="202" w:author="Holly McQueary" w:date="2018-03-28T13:40:00Z">
              <w:tcPr>
                <w:tcW w:w="1300" w:type="dxa"/>
                <w:tcBorders>
                  <w:top w:val="nil"/>
                  <w:left w:val="nil"/>
                  <w:bottom w:val="nil"/>
                  <w:right w:val="nil"/>
                </w:tcBorders>
                <w:shd w:val="clear" w:color="auto" w:fill="auto"/>
                <w:noWrap/>
                <w:vAlign w:val="bottom"/>
                <w:hideMark/>
              </w:tcPr>
            </w:tcPrChange>
          </w:tcPr>
          <w:p w14:paraId="6C1171B6" w14:textId="77777777" w:rsidR="009263BF" w:rsidRPr="009263BF" w:rsidRDefault="009263BF" w:rsidP="009263BF">
            <w:pPr>
              <w:rPr>
                <w:rFonts w:ascii="Calibri" w:eastAsia="Times New Roman" w:hAnsi="Calibri" w:cs="Calibri"/>
                <w:color w:val="000000"/>
              </w:rPr>
            </w:pPr>
            <w:r w:rsidRPr="009263BF">
              <w:rPr>
                <w:rFonts w:ascii="Calibri" w:eastAsia="Times New Roman" w:hAnsi="Calibri" w:cs="Calibri"/>
                <w:color w:val="000000"/>
              </w:rPr>
              <w:t>MA</w:t>
            </w:r>
          </w:p>
        </w:tc>
        <w:tc>
          <w:tcPr>
            <w:tcW w:w="1300" w:type="dxa"/>
            <w:tcBorders>
              <w:top w:val="nil"/>
              <w:left w:val="nil"/>
              <w:bottom w:val="nil"/>
              <w:right w:val="nil"/>
            </w:tcBorders>
            <w:shd w:val="clear" w:color="auto" w:fill="auto"/>
            <w:noWrap/>
            <w:vAlign w:val="bottom"/>
            <w:hideMark/>
            <w:tcPrChange w:id="203" w:author="Holly McQueary" w:date="2018-03-28T13:40:00Z">
              <w:tcPr>
                <w:tcW w:w="1300" w:type="dxa"/>
                <w:tcBorders>
                  <w:top w:val="nil"/>
                  <w:left w:val="nil"/>
                  <w:bottom w:val="nil"/>
                  <w:right w:val="nil"/>
                </w:tcBorders>
                <w:shd w:val="clear" w:color="auto" w:fill="auto"/>
                <w:noWrap/>
                <w:vAlign w:val="bottom"/>
                <w:hideMark/>
              </w:tcPr>
            </w:tcPrChange>
          </w:tcPr>
          <w:p w14:paraId="7444539E" w14:textId="77777777" w:rsidR="009263BF" w:rsidRPr="004E187E" w:rsidRDefault="009263BF" w:rsidP="009263BF">
            <w:pPr>
              <w:rPr>
                <w:rFonts w:ascii="Calibri" w:eastAsia="Times New Roman" w:hAnsi="Calibri" w:cs="Calibri"/>
                <w:color w:val="000000"/>
                <w:highlight w:val="yellow"/>
                <w:rPrChange w:id="204" w:author="Holly McQueary" w:date="2018-04-24T10:39:00Z">
                  <w:rPr>
                    <w:rFonts w:ascii="Calibri" w:eastAsia="Times New Roman" w:hAnsi="Calibri" w:cs="Calibri"/>
                    <w:color w:val="000000"/>
                  </w:rPr>
                </w:rPrChange>
              </w:rPr>
            </w:pPr>
            <w:r w:rsidRPr="004E187E">
              <w:rPr>
                <w:rFonts w:ascii="Calibri" w:eastAsia="Times New Roman" w:hAnsi="Calibri" w:cs="Calibri"/>
                <w:color w:val="000000"/>
                <w:highlight w:val="yellow"/>
                <w:rPrChange w:id="205" w:author="Holly McQueary" w:date="2018-04-24T10:39:00Z">
                  <w:rPr>
                    <w:rFonts w:ascii="Calibri" w:eastAsia="Times New Roman" w:hAnsi="Calibri" w:cs="Calibri"/>
                    <w:color w:val="000000"/>
                  </w:rPr>
                </w:rPrChange>
              </w:rPr>
              <w:t>total</w:t>
            </w:r>
          </w:p>
        </w:tc>
        <w:tc>
          <w:tcPr>
            <w:tcW w:w="1948" w:type="dxa"/>
            <w:tcBorders>
              <w:top w:val="nil"/>
              <w:left w:val="nil"/>
              <w:bottom w:val="nil"/>
              <w:right w:val="nil"/>
            </w:tcBorders>
            <w:shd w:val="clear" w:color="auto" w:fill="auto"/>
            <w:noWrap/>
            <w:vAlign w:val="bottom"/>
            <w:hideMark/>
            <w:tcPrChange w:id="206" w:author="Holly McQueary" w:date="2018-03-28T13:40:00Z">
              <w:tcPr>
                <w:tcW w:w="1948" w:type="dxa"/>
                <w:tcBorders>
                  <w:top w:val="nil"/>
                  <w:left w:val="nil"/>
                  <w:bottom w:val="nil"/>
                  <w:right w:val="nil"/>
                </w:tcBorders>
                <w:shd w:val="clear" w:color="auto" w:fill="auto"/>
                <w:noWrap/>
                <w:vAlign w:val="bottom"/>
                <w:hideMark/>
              </w:tcPr>
            </w:tcPrChange>
          </w:tcPr>
          <w:p w14:paraId="7C48C204" w14:textId="77777777" w:rsidR="009263BF" w:rsidRPr="009263BF" w:rsidRDefault="009263BF" w:rsidP="009263BF">
            <w:pPr>
              <w:rPr>
                <w:rFonts w:ascii="Calibri" w:eastAsia="Times New Roman" w:hAnsi="Calibri" w:cs="Calibri"/>
                <w:color w:val="000000"/>
              </w:rPr>
            </w:pPr>
          </w:p>
        </w:tc>
      </w:tr>
      <w:tr w:rsidR="009263BF" w:rsidRPr="009263BF" w14:paraId="0F694294" w14:textId="77777777" w:rsidTr="006D3213">
        <w:trPr>
          <w:trHeight w:val="320"/>
          <w:trPrChange w:id="207" w:author="Holly McQueary" w:date="2018-03-28T13:40:00Z">
            <w:trPr>
              <w:trHeight w:val="320"/>
            </w:trPr>
          </w:trPrChange>
        </w:trPr>
        <w:tc>
          <w:tcPr>
            <w:tcW w:w="1300" w:type="dxa"/>
            <w:tcBorders>
              <w:top w:val="nil"/>
              <w:left w:val="nil"/>
              <w:bottom w:val="nil"/>
              <w:right w:val="nil"/>
            </w:tcBorders>
            <w:shd w:val="clear" w:color="auto" w:fill="auto"/>
            <w:noWrap/>
            <w:vAlign w:val="bottom"/>
            <w:hideMark/>
            <w:tcPrChange w:id="208" w:author="Holly McQueary" w:date="2018-03-28T13:40:00Z">
              <w:tcPr>
                <w:tcW w:w="1300" w:type="dxa"/>
                <w:tcBorders>
                  <w:top w:val="nil"/>
                  <w:left w:val="nil"/>
                  <w:bottom w:val="nil"/>
                  <w:right w:val="nil"/>
                </w:tcBorders>
                <w:shd w:val="clear" w:color="auto" w:fill="auto"/>
                <w:noWrap/>
                <w:vAlign w:val="bottom"/>
                <w:hideMark/>
              </w:tcPr>
            </w:tcPrChange>
          </w:tcPr>
          <w:p w14:paraId="7CAB76D8" w14:textId="77777777" w:rsidR="009263BF" w:rsidRPr="009263BF" w:rsidRDefault="009263BF">
            <w:pPr>
              <w:jc w:val="center"/>
              <w:rPr>
                <w:rFonts w:ascii="Calibri" w:eastAsia="Times New Roman" w:hAnsi="Calibri" w:cs="Calibri"/>
                <w:color w:val="000000"/>
              </w:rPr>
              <w:pPrChange w:id="209" w:author="Holly McQueary" w:date="2018-03-28T13:40:00Z">
                <w:pPr>
                  <w:jc w:val="right"/>
                </w:pPr>
              </w:pPrChange>
            </w:pPr>
            <w:r w:rsidRPr="009263BF">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Change w:id="210" w:author="Holly McQueary" w:date="2018-03-28T13:40:00Z">
              <w:tcPr>
                <w:tcW w:w="1300" w:type="dxa"/>
                <w:tcBorders>
                  <w:top w:val="nil"/>
                  <w:left w:val="nil"/>
                  <w:bottom w:val="nil"/>
                  <w:right w:val="nil"/>
                </w:tcBorders>
                <w:shd w:val="clear" w:color="auto" w:fill="auto"/>
                <w:noWrap/>
                <w:vAlign w:val="bottom"/>
                <w:hideMark/>
              </w:tcPr>
            </w:tcPrChange>
          </w:tcPr>
          <w:p w14:paraId="58FB4A15" w14:textId="77777777" w:rsidR="009263BF" w:rsidRPr="004E187E" w:rsidRDefault="009263BF">
            <w:pPr>
              <w:rPr>
                <w:rFonts w:ascii="Calibri" w:eastAsia="Times New Roman" w:hAnsi="Calibri" w:cs="Calibri"/>
                <w:color w:val="000000"/>
                <w:highlight w:val="yellow"/>
                <w:rPrChange w:id="211" w:author="Holly McQueary" w:date="2018-04-24T10:37:00Z">
                  <w:rPr>
                    <w:rFonts w:ascii="Calibri" w:eastAsia="Times New Roman" w:hAnsi="Calibri" w:cs="Calibri"/>
                    <w:color w:val="000000"/>
                  </w:rPr>
                </w:rPrChange>
              </w:rPr>
              <w:pPrChange w:id="212" w:author="Holly McQueary" w:date="2018-03-28T13:40:00Z">
                <w:pPr>
                  <w:jc w:val="right"/>
                </w:pPr>
              </w:pPrChange>
            </w:pPr>
            <w:r w:rsidRPr="004E187E">
              <w:rPr>
                <w:rFonts w:ascii="Calibri" w:eastAsia="Times New Roman" w:hAnsi="Calibri" w:cs="Calibri"/>
                <w:color w:val="000000"/>
                <w:highlight w:val="yellow"/>
                <w:rPrChange w:id="213" w:author="Holly McQueary" w:date="2018-04-24T10:37:00Z">
                  <w:rPr>
                    <w:rFonts w:ascii="Calibri" w:eastAsia="Times New Roman" w:hAnsi="Calibri" w:cs="Calibri"/>
                    <w:color w:val="000000"/>
                  </w:rPr>
                </w:rPrChange>
              </w:rPr>
              <w:t>57</w:t>
            </w:r>
          </w:p>
        </w:tc>
        <w:tc>
          <w:tcPr>
            <w:tcW w:w="1300" w:type="dxa"/>
            <w:tcBorders>
              <w:top w:val="nil"/>
              <w:left w:val="nil"/>
              <w:bottom w:val="nil"/>
              <w:right w:val="nil"/>
            </w:tcBorders>
            <w:shd w:val="clear" w:color="auto" w:fill="auto"/>
            <w:noWrap/>
            <w:vAlign w:val="bottom"/>
            <w:hideMark/>
            <w:tcPrChange w:id="214" w:author="Holly McQueary" w:date="2018-03-28T13:40:00Z">
              <w:tcPr>
                <w:tcW w:w="1300" w:type="dxa"/>
                <w:tcBorders>
                  <w:top w:val="nil"/>
                  <w:left w:val="nil"/>
                  <w:bottom w:val="nil"/>
                  <w:right w:val="nil"/>
                </w:tcBorders>
                <w:shd w:val="clear" w:color="auto" w:fill="auto"/>
                <w:noWrap/>
                <w:vAlign w:val="bottom"/>
                <w:hideMark/>
              </w:tcPr>
            </w:tcPrChange>
          </w:tcPr>
          <w:p w14:paraId="3B55ED28" w14:textId="6AD7AC93" w:rsidR="009263BF" w:rsidRPr="009263BF" w:rsidRDefault="009263BF">
            <w:pPr>
              <w:rPr>
                <w:rFonts w:ascii="Calibri" w:eastAsia="Times New Roman" w:hAnsi="Calibri" w:cs="Calibri"/>
                <w:color w:val="000000"/>
              </w:rPr>
              <w:pPrChange w:id="215" w:author="Holly McQueary" w:date="2018-03-28T13:40:00Z">
                <w:pPr>
                  <w:jc w:val="right"/>
                </w:pPr>
              </w:pPrChange>
            </w:pPr>
            <w:r w:rsidRPr="009263BF">
              <w:rPr>
                <w:rFonts w:ascii="Calibri" w:eastAsia="Times New Roman" w:hAnsi="Calibri" w:cs="Calibri"/>
                <w:color w:val="000000"/>
              </w:rPr>
              <w:t>1</w:t>
            </w:r>
            <w:ins w:id="216" w:author="Holly McQueary" w:date="2018-04-24T10:36:00Z">
              <w:r w:rsidR="004E187E">
                <w:rPr>
                  <w:rFonts w:ascii="Calibri" w:eastAsia="Times New Roman" w:hAnsi="Calibri" w:cs="Calibri"/>
                  <w:color w:val="000000"/>
                </w:rPr>
                <w:t>16</w:t>
              </w:r>
            </w:ins>
            <w:del w:id="217" w:author="Holly McQueary" w:date="2018-04-24T10:36:00Z">
              <w:r w:rsidRPr="009263BF" w:rsidDel="004E187E">
                <w:rPr>
                  <w:rFonts w:ascii="Calibri" w:eastAsia="Times New Roman" w:hAnsi="Calibri" w:cs="Calibri"/>
                  <w:color w:val="000000"/>
                </w:rPr>
                <w:delText>29</w:delText>
              </w:r>
            </w:del>
          </w:p>
        </w:tc>
        <w:tc>
          <w:tcPr>
            <w:tcW w:w="1300" w:type="dxa"/>
            <w:tcBorders>
              <w:top w:val="nil"/>
              <w:left w:val="nil"/>
              <w:bottom w:val="nil"/>
              <w:right w:val="nil"/>
            </w:tcBorders>
            <w:shd w:val="clear" w:color="auto" w:fill="auto"/>
            <w:noWrap/>
            <w:vAlign w:val="bottom"/>
            <w:hideMark/>
            <w:tcPrChange w:id="218" w:author="Holly McQueary" w:date="2018-03-28T13:40:00Z">
              <w:tcPr>
                <w:tcW w:w="1300" w:type="dxa"/>
                <w:tcBorders>
                  <w:top w:val="nil"/>
                  <w:left w:val="nil"/>
                  <w:bottom w:val="nil"/>
                  <w:right w:val="nil"/>
                </w:tcBorders>
                <w:shd w:val="clear" w:color="auto" w:fill="auto"/>
                <w:noWrap/>
                <w:vAlign w:val="bottom"/>
                <w:hideMark/>
              </w:tcPr>
            </w:tcPrChange>
          </w:tcPr>
          <w:p w14:paraId="6A77F617" w14:textId="77777777" w:rsidR="009263BF" w:rsidRPr="004E187E" w:rsidRDefault="009263BF">
            <w:pPr>
              <w:rPr>
                <w:rFonts w:ascii="Calibri" w:eastAsia="Times New Roman" w:hAnsi="Calibri" w:cs="Calibri"/>
                <w:color w:val="000000"/>
                <w:highlight w:val="yellow"/>
                <w:rPrChange w:id="219" w:author="Holly McQueary" w:date="2018-04-24T10:39:00Z">
                  <w:rPr>
                    <w:rFonts w:ascii="Calibri" w:eastAsia="Times New Roman" w:hAnsi="Calibri" w:cs="Calibri"/>
                    <w:color w:val="000000"/>
                  </w:rPr>
                </w:rPrChange>
              </w:rPr>
              <w:pPrChange w:id="220" w:author="Holly McQueary" w:date="2018-03-28T13:40:00Z">
                <w:pPr>
                  <w:jc w:val="right"/>
                </w:pPr>
              </w:pPrChange>
            </w:pPr>
            <w:r w:rsidRPr="004E187E">
              <w:rPr>
                <w:rFonts w:ascii="Calibri" w:eastAsia="Times New Roman" w:hAnsi="Calibri" w:cs="Calibri"/>
                <w:color w:val="000000"/>
                <w:highlight w:val="yellow"/>
                <w:rPrChange w:id="221" w:author="Holly McQueary" w:date="2018-04-24T10:39:00Z">
                  <w:rPr>
                    <w:rFonts w:ascii="Calibri" w:eastAsia="Times New Roman" w:hAnsi="Calibri" w:cs="Calibri"/>
                    <w:color w:val="000000"/>
                  </w:rPr>
                </w:rPrChange>
              </w:rPr>
              <w:t>186</w:t>
            </w:r>
          </w:p>
        </w:tc>
        <w:tc>
          <w:tcPr>
            <w:tcW w:w="1948" w:type="dxa"/>
            <w:tcBorders>
              <w:top w:val="nil"/>
              <w:left w:val="nil"/>
              <w:bottom w:val="nil"/>
              <w:right w:val="nil"/>
            </w:tcBorders>
            <w:shd w:val="clear" w:color="auto" w:fill="auto"/>
            <w:noWrap/>
            <w:vAlign w:val="bottom"/>
            <w:hideMark/>
            <w:tcPrChange w:id="222" w:author="Holly McQueary" w:date="2018-03-28T13:40:00Z">
              <w:tcPr>
                <w:tcW w:w="1948" w:type="dxa"/>
                <w:tcBorders>
                  <w:top w:val="nil"/>
                  <w:left w:val="nil"/>
                  <w:bottom w:val="nil"/>
                  <w:right w:val="nil"/>
                </w:tcBorders>
                <w:shd w:val="clear" w:color="auto" w:fill="auto"/>
                <w:noWrap/>
                <w:vAlign w:val="bottom"/>
                <w:hideMark/>
              </w:tcPr>
            </w:tcPrChange>
          </w:tcPr>
          <w:p w14:paraId="1728B30A" w14:textId="77777777" w:rsidR="009263BF" w:rsidRPr="009263BF" w:rsidRDefault="009263BF" w:rsidP="009263BF">
            <w:pPr>
              <w:jc w:val="right"/>
              <w:rPr>
                <w:rFonts w:ascii="Calibri" w:eastAsia="Times New Roman" w:hAnsi="Calibri" w:cs="Calibri"/>
                <w:color w:val="000000"/>
              </w:rPr>
            </w:pPr>
          </w:p>
        </w:tc>
      </w:tr>
      <w:tr w:rsidR="004E187E" w:rsidRPr="009263BF" w14:paraId="01055D71" w14:textId="77777777" w:rsidTr="006D3213">
        <w:trPr>
          <w:gridAfter w:val="1"/>
          <w:wAfter w:w="1948" w:type="dxa"/>
          <w:trHeight w:val="320"/>
        </w:trPr>
        <w:tc>
          <w:tcPr>
            <w:tcW w:w="1300" w:type="dxa"/>
            <w:tcBorders>
              <w:top w:val="nil"/>
              <w:left w:val="nil"/>
              <w:bottom w:val="nil"/>
              <w:right w:val="nil"/>
            </w:tcBorders>
            <w:shd w:val="clear" w:color="auto" w:fill="auto"/>
            <w:noWrap/>
            <w:vAlign w:val="bottom"/>
            <w:hideMark/>
          </w:tcPr>
          <w:p w14:paraId="542BE73B" w14:textId="77777777" w:rsidR="004E187E" w:rsidRPr="009263BF" w:rsidRDefault="004E187E">
            <w:pPr>
              <w:jc w:val="center"/>
              <w:rPr>
                <w:rFonts w:ascii="Calibri" w:eastAsia="Times New Roman" w:hAnsi="Calibri" w:cs="Calibri"/>
                <w:color w:val="000000"/>
              </w:rPr>
              <w:pPrChange w:id="223" w:author="Holly McQueary" w:date="2018-03-28T13:40:00Z">
                <w:pPr>
                  <w:jc w:val="right"/>
                </w:pPr>
              </w:pPrChange>
            </w:pPr>
            <w:r w:rsidRPr="009263BF">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hideMark/>
          </w:tcPr>
          <w:p w14:paraId="33529681" w14:textId="77777777" w:rsidR="004E187E" w:rsidRPr="004E187E" w:rsidRDefault="004E187E">
            <w:pPr>
              <w:rPr>
                <w:rFonts w:ascii="Calibri" w:eastAsia="Times New Roman" w:hAnsi="Calibri" w:cs="Calibri"/>
                <w:color w:val="000000"/>
                <w:highlight w:val="yellow"/>
                <w:rPrChange w:id="224" w:author="Holly McQueary" w:date="2018-04-24T10:37:00Z">
                  <w:rPr>
                    <w:rFonts w:ascii="Calibri" w:eastAsia="Times New Roman" w:hAnsi="Calibri" w:cs="Calibri"/>
                    <w:color w:val="000000"/>
                  </w:rPr>
                </w:rPrChange>
              </w:rPr>
              <w:pPrChange w:id="225" w:author="Holly McQueary" w:date="2018-03-28T13:40:00Z">
                <w:pPr>
                  <w:jc w:val="right"/>
                </w:pPr>
              </w:pPrChange>
            </w:pPr>
            <w:r w:rsidRPr="004E187E">
              <w:rPr>
                <w:rFonts w:ascii="Calibri" w:eastAsia="Times New Roman" w:hAnsi="Calibri" w:cs="Calibri"/>
                <w:color w:val="000000"/>
                <w:highlight w:val="yellow"/>
                <w:rPrChange w:id="226" w:author="Holly McQueary" w:date="2018-04-24T10:37:00Z">
                  <w:rPr>
                    <w:rFonts w:ascii="Calibri" w:eastAsia="Times New Roman" w:hAnsi="Calibri" w:cs="Calibri"/>
                    <w:color w:val="000000"/>
                  </w:rPr>
                </w:rPrChange>
              </w:rPr>
              <w:t>37</w:t>
            </w:r>
          </w:p>
        </w:tc>
        <w:tc>
          <w:tcPr>
            <w:tcW w:w="1300" w:type="dxa"/>
            <w:tcBorders>
              <w:top w:val="nil"/>
              <w:left w:val="nil"/>
              <w:bottom w:val="nil"/>
              <w:right w:val="nil"/>
            </w:tcBorders>
            <w:shd w:val="clear" w:color="auto" w:fill="auto"/>
            <w:noWrap/>
            <w:vAlign w:val="bottom"/>
            <w:hideMark/>
          </w:tcPr>
          <w:p w14:paraId="0264A510" w14:textId="6D0DDFC0" w:rsidR="004E187E" w:rsidRPr="009263BF" w:rsidRDefault="004E187E">
            <w:pPr>
              <w:rPr>
                <w:rFonts w:ascii="Calibri" w:eastAsia="Times New Roman" w:hAnsi="Calibri" w:cs="Calibri"/>
                <w:color w:val="000000"/>
              </w:rPr>
              <w:pPrChange w:id="227" w:author="Holly McQueary" w:date="2018-03-28T13:40:00Z">
                <w:pPr>
                  <w:jc w:val="right"/>
                </w:pPr>
              </w:pPrChange>
            </w:pPr>
            <w:r w:rsidRPr="009263BF">
              <w:rPr>
                <w:rFonts w:ascii="Calibri" w:eastAsia="Times New Roman" w:hAnsi="Calibri" w:cs="Calibri"/>
                <w:color w:val="000000"/>
              </w:rPr>
              <w:t>2</w:t>
            </w:r>
            <w:ins w:id="228" w:author="Holly McQueary" w:date="2018-04-24T10:39:00Z">
              <w:r>
                <w:rPr>
                  <w:rFonts w:ascii="Calibri" w:eastAsia="Times New Roman" w:hAnsi="Calibri" w:cs="Calibri"/>
                  <w:color w:val="000000"/>
                </w:rPr>
                <w:t>7</w:t>
              </w:r>
            </w:ins>
            <w:del w:id="229" w:author="Holly McQueary" w:date="2018-03-28T13:42:00Z">
              <w:r w:rsidRPr="009263BF" w:rsidDel="00F0730B">
                <w:rPr>
                  <w:rFonts w:ascii="Calibri" w:eastAsia="Times New Roman" w:hAnsi="Calibri" w:cs="Calibri"/>
                  <w:color w:val="000000"/>
                </w:rPr>
                <w:delText>2</w:delText>
              </w:r>
            </w:del>
          </w:p>
        </w:tc>
        <w:tc>
          <w:tcPr>
            <w:tcW w:w="1300" w:type="dxa"/>
            <w:tcBorders>
              <w:top w:val="nil"/>
              <w:left w:val="nil"/>
              <w:bottom w:val="nil"/>
              <w:right w:val="nil"/>
            </w:tcBorders>
            <w:shd w:val="clear" w:color="auto" w:fill="auto"/>
            <w:noWrap/>
            <w:vAlign w:val="bottom"/>
            <w:hideMark/>
          </w:tcPr>
          <w:p w14:paraId="6A1D1440" w14:textId="779AC24E" w:rsidR="004E187E" w:rsidRPr="004E187E" w:rsidRDefault="004E187E">
            <w:pPr>
              <w:rPr>
                <w:rFonts w:ascii="Calibri" w:eastAsia="Times New Roman" w:hAnsi="Calibri" w:cs="Calibri"/>
                <w:color w:val="000000"/>
                <w:highlight w:val="yellow"/>
                <w:rPrChange w:id="230" w:author="Holly McQueary" w:date="2018-04-24T10:39:00Z">
                  <w:rPr>
                    <w:rFonts w:ascii="Calibri" w:eastAsia="Times New Roman" w:hAnsi="Calibri" w:cs="Calibri"/>
                    <w:color w:val="000000"/>
                  </w:rPr>
                </w:rPrChange>
              </w:rPr>
              <w:pPrChange w:id="231" w:author="Holly McQueary" w:date="2018-03-28T13:40:00Z">
                <w:pPr>
                  <w:jc w:val="right"/>
                </w:pPr>
              </w:pPrChange>
            </w:pPr>
            <w:ins w:id="232" w:author="Holly McQueary" w:date="2018-03-28T13:42:00Z">
              <w:r w:rsidRPr="004E187E">
                <w:rPr>
                  <w:rFonts w:ascii="Calibri" w:eastAsia="Times New Roman" w:hAnsi="Calibri" w:cs="Calibri"/>
                  <w:color w:val="000000"/>
                  <w:highlight w:val="yellow"/>
                  <w:rPrChange w:id="233" w:author="Holly McQueary" w:date="2018-04-24T10:39:00Z">
                    <w:rPr>
                      <w:rFonts w:ascii="Calibri" w:eastAsia="Times New Roman" w:hAnsi="Calibri" w:cs="Calibri"/>
                      <w:color w:val="000000"/>
                    </w:rPr>
                  </w:rPrChange>
                </w:rPr>
                <w:t>66</w:t>
              </w:r>
            </w:ins>
            <w:del w:id="234" w:author="Holly McQueary" w:date="2018-03-28T13:42:00Z">
              <w:r w:rsidRPr="004E187E" w:rsidDel="00F0730B">
                <w:rPr>
                  <w:rFonts w:ascii="Calibri" w:eastAsia="Times New Roman" w:hAnsi="Calibri" w:cs="Calibri"/>
                  <w:color w:val="000000"/>
                  <w:highlight w:val="yellow"/>
                  <w:rPrChange w:id="235" w:author="Holly McQueary" w:date="2018-04-24T10:39:00Z">
                    <w:rPr>
                      <w:rFonts w:ascii="Calibri" w:eastAsia="Times New Roman" w:hAnsi="Calibri" w:cs="Calibri"/>
                      <w:color w:val="000000"/>
                    </w:rPr>
                  </w:rPrChange>
                </w:rPr>
                <w:delText>59</w:delText>
              </w:r>
            </w:del>
          </w:p>
        </w:tc>
      </w:tr>
      <w:tr w:rsidR="009263BF" w:rsidRPr="009263BF" w14:paraId="37DEB16C" w14:textId="77777777" w:rsidTr="006D3213">
        <w:trPr>
          <w:trHeight w:val="320"/>
          <w:trPrChange w:id="236" w:author="Holly McQueary" w:date="2018-03-28T13:40:00Z">
            <w:trPr>
              <w:trHeight w:val="320"/>
            </w:trPr>
          </w:trPrChange>
        </w:trPr>
        <w:tc>
          <w:tcPr>
            <w:tcW w:w="1300" w:type="dxa"/>
            <w:tcBorders>
              <w:top w:val="nil"/>
              <w:left w:val="nil"/>
              <w:bottom w:val="nil"/>
              <w:right w:val="nil"/>
            </w:tcBorders>
            <w:shd w:val="clear" w:color="auto" w:fill="auto"/>
            <w:noWrap/>
            <w:vAlign w:val="bottom"/>
            <w:hideMark/>
            <w:tcPrChange w:id="237" w:author="Holly McQueary" w:date="2018-03-28T13:40:00Z">
              <w:tcPr>
                <w:tcW w:w="1300" w:type="dxa"/>
                <w:tcBorders>
                  <w:top w:val="nil"/>
                  <w:left w:val="nil"/>
                  <w:bottom w:val="nil"/>
                  <w:right w:val="nil"/>
                </w:tcBorders>
                <w:shd w:val="clear" w:color="auto" w:fill="auto"/>
                <w:noWrap/>
                <w:vAlign w:val="bottom"/>
                <w:hideMark/>
              </w:tcPr>
            </w:tcPrChange>
          </w:tcPr>
          <w:p w14:paraId="45DE6263" w14:textId="77777777" w:rsidR="009263BF" w:rsidRPr="009263BF" w:rsidRDefault="009263BF">
            <w:pPr>
              <w:jc w:val="center"/>
              <w:rPr>
                <w:rFonts w:ascii="Calibri" w:eastAsia="Times New Roman" w:hAnsi="Calibri" w:cs="Calibri"/>
                <w:color w:val="000000"/>
              </w:rPr>
              <w:pPrChange w:id="238" w:author="Holly McQueary" w:date="2018-03-28T13:40:00Z">
                <w:pPr>
                  <w:jc w:val="right"/>
                </w:pPr>
              </w:pPrChange>
            </w:pPr>
            <w:r w:rsidRPr="009263BF">
              <w:rPr>
                <w:rFonts w:ascii="Calibri" w:eastAsia="Times New Roman" w:hAnsi="Calibri" w:cs="Calibri"/>
                <w:color w:val="000000"/>
              </w:rPr>
              <w:t>2</w:t>
            </w:r>
          </w:p>
        </w:tc>
        <w:tc>
          <w:tcPr>
            <w:tcW w:w="1300" w:type="dxa"/>
            <w:tcBorders>
              <w:top w:val="nil"/>
              <w:left w:val="nil"/>
              <w:bottom w:val="nil"/>
              <w:right w:val="nil"/>
            </w:tcBorders>
            <w:shd w:val="clear" w:color="auto" w:fill="auto"/>
            <w:noWrap/>
            <w:vAlign w:val="bottom"/>
            <w:hideMark/>
            <w:tcPrChange w:id="239" w:author="Holly McQueary" w:date="2018-03-28T13:40:00Z">
              <w:tcPr>
                <w:tcW w:w="1300" w:type="dxa"/>
                <w:tcBorders>
                  <w:top w:val="nil"/>
                  <w:left w:val="nil"/>
                  <w:bottom w:val="nil"/>
                  <w:right w:val="nil"/>
                </w:tcBorders>
                <w:shd w:val="clear" w:color="auto" w:fill="auto"/>
                <w:noWrap/>
                <w:vAlign w:val="bottom"/>
                <w:hideMark/>
              </w:tcPr>
            </w:tcPrChange>
          </w:tcPr>
          <w:p w14:paraId="7F713B7D" w14:textId="77777777" w:rsidR="009263BF" w:rsidRPr="004E187E" w:rsidRDefault="009263BF">
            <w:pPr>
              <w:rPr>
                <w:rFonts w:ascii="Calibri" w:eastAsia="Times New Roman" w:hAnsi="Calibri" w:cs="Calibri"/>
                <w:color w:val="000000"/>
                <w:highlight w:val="yellow"/>
                <w:rPrChange w:id="240" w:author="Holly McQueary" w:date="2018-04-24T10:37:00Z">
                  <w:rPr>
                    <w:rFonts w:ascii="Calibri" w:eastAsia="Times New Roman" w:hAnsi="Calibri" w:cs="Calibri"/>
                    <w:color w:val="000000"/>
                  </w:rPr>
                </w:rPrChange>
              </w:rPr>
              <w:pPrChange w:id="241" w:author="Holly McQueary" w:date="2018-03-28T13:40:00Z">
                <w:pPr>
                  <w:jc w:val="right"/>
                </w:pPr>
              </w:pPrChange>
            </w:pPr>
            <w:r w:rsidRPr="004E187E">
              <w:rPr>
                <w:rFonts w:ascii="Calibri" w:eastAsia="Times New Roman" w:hAnsi="Calibri" w:cs="Calibri"/>
                <w:color w:val="000000"/>
                <w:highlight w:val="yellow"/>
                <w:rPrChange w:id="242" w:author="Holly McQueary" w:date="2018-04-24T10:37:00Z">
                  <w:rPr>
                    <w:rFonts w:ascii="Calibri" w:eastAsia="Times New Roman" w:hAnsi="Calibri" w:cs="Calibri"/>
                    <w:color w:val="000000"/>
                  </w:rPr>
                </w:rPrChange>
              </w:rPr>
              <w:t>1</w:t>
            </w:r>
          </w:p>
        </w:tc>
        <w:tc>
          <w:tcPr>
            <w:tcW w:w="1300" w:type="dxa"/>
            <w:tcBorders>
              <w:top w:val="nil"/>
              <w:left w:val="nil"/>
              <w:bottom w:val="nil"/>
              <w:right w:val="nil"/>
            </w:tcBorders>
            <w:shd w:val="clear" w:color="auto" w:fill="auto"/>
            <w:noWrap/>
            <w:vAlign w:val="bottom"/>
            <w:hideMark/>
            <w:tcPrChange w:id="243" w:author="Holly McQueary" w:date="2018-03-28T13:40:00Z">
              <w:tcPr>
                <w:tcW w:w="1300" w:type="dxa"/>
                <w:tcBorders>
                  <w:top w:val="nil"/>
                  <w:left w:val="nil"/>
                  <w:bottom w:val="nil"/>
                  <w:right w:val="nil"/>
                </w:tcBorders>
                <w:shd w:val="clear" w:color="auto" w:fill="auto"/>
                <w:noWrap/>
                <w:vAlign w:val="bottom"/>
                <w:hideMark/>
              </w:tcPr>
            </w:tcPrChange>
          </w:tcPr>
          <w:p w14:paraId="360439AD" w14:textId="15652D52" w:rsidR="009263BF" w:rsidRPr="009263BF" w:rsidRDefault="004E187E">
            <w:pPr>
              <w:rPr>
                <w:rFonts w:ascii="Calibri" w:eastAsia="Times New Roman" w:hAnsi="Calibri" w:cs="Calibri"/>
                <w:color w:val="000000"/>
              </w:rPr>
              <w:pPrChange w:id="244" w:author="Holly McQueary" w:date="2018-03-28T13:40:00Z">
                <w:pPr>
                  <w:jc w:val="right"/>
                </w:pPr>
              </w:pPrChange>
            </w:pPr>
            <w:ins w:id="245" w:author="Holly McQueary" w:date="2018-04-24T10:39:00Z">
              <w:r>
                <w:rPr>
                  <w:rFonts w:ascii="Calibri" w:eastAsia="Times New Roman" w:hAnsi="Calibri" w:cs="Calibri"/>
                  <w:color w:val="000000"/>
                </w:rPr>
                <w:t>2</w:t>
              </w:r>
            </w:ins>
            <w:del w:id="246" w:author="Holly McQueary" w:date="2018-04-24T10:39:00Z">
              <w:r w:rsidR="009263BF" w:rsidRPr="009263BF" w:rsidDel="004E187E">
                <w:rPr>
                  <w:rFonts w:ascii="Calibri" w:eastAsia="Times New Roman" w:hAnsi="Calibri" w:cs="Calibri"/>
                  <w:color w:val="000000"/>
                </w:rPr>
                <w:delText>0</w:delText>
              </w:r>
            </w:del>
          </w:p>
        </w:tc>
        <w:tc>
          <w:tcPr>
            <w:tcW w:w="1300" w:type="dxa"/>
            <w:tcBorders>
              <w:top w:val="nil"/>
              <w:left w:val="nil"/>
              <w:bottom w:val="nil"/>
              <w:right w:val="nil"/>
            </w:tcBorders>
            <w:shd w:val="clear" w:color="auto" w:fill="auto"/>
            <w:noWrap/>
            <w:vAlign w:val="bottom"/>
            <w:hideMark/>
            <w:tcPrChange w:id="247" w:author="Holly McQueary" w:date="2018-03-28T13:40:00Z">
              <w:tcPr>
                <w:tcW w:w="1300" w:type="dxa"/>
                <w:tcBorders>
                  <w:top w:val="nil"/>
                  <w:left w:val="nil"/>
                  <w:bottom w:val="nil"/>
                  <w:right w:val="nil"/>
                </w:tcBorders>
                <w:shd w:val="clear" w:color="auto" w:fill="auto"/>
                <w:noWrap/>
                <w:vAlign w:val="bottom"/>
                <w:hideMark/>
              </w:tcPr>
            </w:tcPrChange>
          </w:tcPr>
          <w:p w14:paraId="5B2560B6" w14:textId="77777777" w:rsidR="009263BF" w:rsidRPr="004E187E" w:rsidRDefault="009263BF">
            <w:pPr>
              <w:rPr>
                <w:rFonts w:ascii="Calibri" w:eastAsia="Times New Roman" w:hAnsi="Calibri" w:cs="Calibri"/>
                <w:color w:val="000000"/>
                <w:highlight w:val="yellow"/>
                <w:rPrChange w:id="248" w:author="Holly McQueary" w:date="2018-04-24T10:39:00Z">
                  <w:rPr>
                    <w:rFonts w:ascii="Calibri" w:eastAsia="Times New Roman" w:hAnsi="Calibri" w:cs="Calibri"/>
                    <w:color w:val="000000"/>
                  </w:rPr>
                </w:rPrChange>
              </w:rPr>
              <w:pPrChange w:id="249" w:author="Holly McQueary" w:date="2018-03-28T13:40:00Z">
                <w:pPr>
                  <w:jc w:val="right"/>
                </w:pPr>
              </w:pPrChange>
            </w:pPr>
            <w:r w:rsidRPr="004E187E">
              <w:rPr>
                <w:rFonts w:ascii="Calibri" w:eastAsia="Times New Roman" w:hAnsi="Calibri" w:cs="Calibri"/>
                <w:color w:val="000000"/>
                <w:highlight w:val="yellow"/>
                <w:rPrChange w:id="250" w:author="Holly McQueary" w:date="2018-04-24T10:39:00Z">
                  <w:rPr>
                    <w:rFonts w:ascii="Calibri" w:eastAsia="Times New Roman" w:hAnsi="Calibri" w:cs="Calibri"/>
                    <w:color w:val="000000"/>
                  </w:rPr>
                </w:rPrChange>
              </w:rPr>
              <w:t>1</w:t>
            </w:r>
          </w:p>
        </w:tc>
        <w:tc>
          <w:tcPr>
            <w:tcW w:w="1948" w:type="dxa"/>
            <w:tcBorders>
              <w:top w:val="nil"/>
              <w:left w:val="nil"/>
              <w:bottom w:val="nil"/>
              <w:right w:val="nil"/>
            </w:tcBorders>
            <w:shd w:val="clear" w:color="auto" w:fill="auto"/>
            <w:noWrap/>
            <w:vAlign w:val="bottom"/>
            <w:hideMark/>
            <w:tcPrChange w:id="251" w:author="Holly McQueary" w:date="2018-03-28T13:40:00Z">
              <w:tcPr>
                <w:tcW w:w="1948" w:type="dxa"/>
                <w:tcBorders>
                  <w:top w:val="nil"/>
                  <w:left w:val="nil"/>
                  <w:bottom w:val="nil"/>
                  <w:right w:val="nil"/>
                </w:tcBorders>
                <w:shd w:val="clear" w:color="auto" w:fill="auto"/>
                <w:noWrap/>
                <w:vAlign w:val="bottom"/>
                <w:hideMark/>
              </w:tcPr>
            </w:tcPrChange>
          </w:tcPr>
          <w:p w14:paraId="43FC0F2B" w14:textId="77777777" w:rsidR="009263BF" w:rsidRPr="009263BF" w:rsidRDefault="009263BF" w:rsidP="009263BF">
            <w:pPr>
              <w:jc w:val="right"/>
              <w:rPr>
                <w:rFonts w:ascii="Calibri" w:eastAsia="Times New Roman" w:hAnsi="Calibri" w:cs="Calibri"/>
                <w:color w:val="000000"/>
              </w:rPr>
            </w:pPr>
          </w:p>
        </w:tc>
      </w:tr>
    </w:tbl>
    <w:p w14:paraId="4D70B06D" w14:textId="29DCEE58" w:rsidR="009263BF" w:rsidRDefault="009263BF" w:rsidP="00F52122">
      <w:pPr>
        <w:rPr>
          <w:rFonts w:ascii="Arial" w:eastAsia="Times New Roman" w:hAnsi="Arial" w:cs="Arial"/>
          <w:sz w:val="22"/>
        </w:rPr>
      </w:pPr>
    </w:p>
    <w:p w14:paraId="1BB06702" w14:textId="7D377602" w:rsidR="009263BF" w:rsidDel="00F82603" w:rsidRDefault="009263BF" w:rsidP="00F52122">
      <w:pPr>
        <w:rPr>
          <w:del w:id="252" w:author="Holly McQueary" w:date="2018-05-15T17:27:00Z"/>
          <w:rFonts w:ascii="Arial" w:eastAsia="Times New Roman" w:hAnsi="Arial" w:cs="Arial"/>
          <w:sz w:val="22"/>
        </w:rPr>
      </w:pPr>
    </w:p>
    <w:p w14:paraId="79D47BFE" w14:textId="1AD856F6" w:rsidR="00260DD2" w:rsidDel="00F82603" w:rsidRDefault="00260DD2" w:rsidP="00F52122">
      <w:pPr>
        <w:rPr>
          <w:del w:id="253" w:author="Holly McQueary" w:date="2018-05-15T17:27:00Z"/>
          <w:rFonts w:ascii="Arial" w:eastAsia="Times New Roman" w:hAnsi="Arial" w:cs="Arial"/>
          <w:sz w:val="22"/>
        </w:rPr>
      </w:pPr>
      <w:del w:id="254" w:author="Holly McQueary" w:date="2018-05-15T17:27:00Z">
        <w:r w:rsidDel="00F82603">
          <w:rPr>
            <w:rFonts w:ascii="Arial" w:eastAsia="Times New Roman" w:hAnsi="Arial" w:cs="Arial"/>
            <w:sz w:val="22"/>
          </w:rPr>
          <w:delText>How did I calculate the rate of aneuploidy?</w:delText>
        </w:r>
      </w:del>
    </w:p>
    <w:p w14:paraId="304DFF95" w14:textId="4E18B86E" w:rsidR="009263BF" w:rsidDel="00F82603" w:rsidRDefault="009263BF" w:rsidP="00F52122">
      <w:pPr>
        <w:rPr>
          <w:del w:id="255" w:author="Holly McQueary" w:date="2018-05-15T17:27:00Z"/>
          <w:rFonts w:ascii="Arial" w:eastAsia="Times New Roman" w:hAnsi="Arial" w:cs="Arial"/>
          <w:sz w:val="22"/>
        </w:rPr>
      </w:pPr>
      <w:del w:id="256" w:author="Holly McQueary" w:date="2018-05-15T17:27:00Z">
        <w:r w:rsidDel="00F82603">
          <w:rPr>
            <w:rFonts w:ascii="Arial" w:eastAsia="Times New Roman" w:hAnsi="Arial" w:cs="Arial"/>
            <w:sz w:val="22"/>
          </w:rPr>
          <w:delText xml:space="preserve"># aneuploids / total lines / generations </w:delText>
        </w:r>
      </w:del>
    </w:p>
    <w:p w14:paraId="6166D64F" w14:textId="77777777" w:rsidR="00EE3CF1" w:rsidRDefault="00EE3CF1" w:rsidP="00F52122">
      <w:pPr>
        <w:rPr>
          <w:rFonts w:ascii="Arial" w:eastAsia="Times New Roman" w:hAnsi="Arial" w:cs="Arial"/>
          <w:sz w:val="22"/>
        </w:rPr>
      </w:pPr>
    </w:p>
    <w:p w14:paraId="1AE9E35A" w14:textId="0F2E2525" w:rsidR="00260DD2" w:rsidRDefault="00260DD2" w:rsidP="00F52122">
      <w:pPr>
        <w:rPr>
          <w:rFonts w:ascii="Arial" w:eastAsia="Times New Roman" w:hAnsi="Arial" w:cs="Arial"/>
          <w:sz w:val="22"/>
        </w:rPr>
      </w:pPr>
      <w:r>
        <w:rPr>
          <w:rFonts w:ascii="Arial" w:eastAsia="Times New Roman" w:hAnsi="Arial" w:cs="Arial"/>
          <w:sz w:val="22"/>
        </w:rPr>
        <w:t xml:space="preserve">Given rate, should be able to calculate the expected numbers </w:t>
      </w:r>
    </w:p>
    <w:p w14:paraId="300A4538" w14:textId="06B1A8F3" w:rsidR="00260DD2" w:rsidRDefault="00821E1E" w:rsidP="00F52122">
      <w:pPr>
        <w:rPr>
          <w:ins w:id="257" w:author="Holly McQueary" w:date="2018-04-24T10:39:00Z"/>
          <w:rFonts w:ascii="Arial" w:eastAsia="Times New Roman" w:hAnsi="Arial" w:cs="Arial"/>
          <w:sz w:val="22"/>
        </w:rPr>
      </w:pPr>
      <w:r>
        <w:rPr>
          <w:rFonts w:ascii="Arial" w:eastAsia="Times New Roman" w:hAnsi="Arial" w:cs="Arial"/>
          <w:sz w:val="22"/>
        </w:rPr>
        <w:t xml:space="preserve">Rate: # </w:t>
      </w:r>
      <w:proofErr w:type="spellStart"/>
      <w:r>
        <w:rPr>
          <w:rFonts w:ascii="Arial" w:eastAsia="Times New Roman" w:hAnsi="Arial" w:cs="Arial"/>
          <w:sz w:val="22"/>
        </w:rPr>
        <w:t>trisomies</w:t>
      </w:r>
      <w:proofErr w:type="spellEnd"/>
      <w:r>
        <w:rPr>
          <w:rFonts w:ascii="Arial" w:eastAsia="Times New Roman" w:hAnsi="Arial" w:cs="Arial"/>
          <w:sz w:val="22"/>
        </w:rPr>
        <w:t xml:space="preserve"> + # monosomies OR rather, #</w:t>
      </w:r>
      <w:proofErr w:type="spellStart"/>
      <w:r>
        <w:rPr>
          <w:rFonts w:ascii="Arial" w:eastAsia="Times New Roman" w:hAnsi="Arial" w:cs="Arial"/>
          <w:sz w:val="22"/>
        </w:rPr>
        <w:t>trisomies</w:t>
      </w:r>
      <w:proofErr w:type="spellEnd"/>
      <w:r>
        <w:rPr>
          <w:rFonts w:ascii="Arial" w:eastAsia="Times New Roman" w:hAnsi="Arial" w:cs="Arial"/>
          <w:sz w:val="22"/>
        </w:rPr>
        <w:t xml:space="preserve">*2 since when you get a trisomy you also get a </w:t>
      </w:r>
      <w:proofErr w:type="spellStart"/>
      <w:r>
        <w:rPr>
          <w:rFonts w:ascii="Arial" w:eastAsia="Times New Roman" w:hAnsi="Arial" w:cs="Arial"/>
          <w:sz w:val="22"/>
        </w:rPr>
        <w:t>monsomy</w:t>
      </w:r>
      <w:proofErr w:type="spellEnd"/>
      <w:r>
        <w:rPr>
          <w:rFonts w:ascii="Arial" w:eastAsia="Times New Roman" w:hAnsi="Arial" w:cs="Arial"/>
          <w:sz w:val="22"/>
        </w:rPr>
        <w:t xml:space="preserve"> (but if you don’t end up seeing them, implies strong selection against a monosomy) </w:t>
      </w:r>
    </w:p>
    <w:p w14:paraId="68AB19C3" w14:textId="77777777" w:rsidR="00E66ACB" w:rsidRDefault="00E66ACB" w:rsidP="00F52122">
      <w:pPr>
        <w:rPr>
          <w:rFonts w:ascii="Arial" w:eastAsia="Times New Roman" w:hAnsi="Arial" w:cs="Arial"/>
          <w:sz w:val="22"/>
        </w:rPr>
      </w:pPr>
    </w:p>
    <w:p w14:paraId="6BF78E65" w14:textId="77777777" w:rsidR="00F0730B" w:rsidRDefault="009263BF" w:rsidP="009263BF">
      <w:pPr>
        <w:rPr>
          <w:ins w:id="258" w:author="Holly McQueary" w:date="2018-03-28T13:43:00Z"/>
          <w:rFonts w:ascii="Arial" w:eastAsia="Times New Roman" w:hAnsi="Arial" w:cs="Arial"/>
          <w:sz w:val="22"/>
          <w:highlight w:val="yellow"/>
        </w:rPr>
      </w:pPr>
      <w:r w:rsidRPr="00E84343">
        <w:rPr>
          <w:rFonts w:ascii="Arial" w:eastAsia="Times New Roman" w:hAnsi="Arial" w:cs="Arial"/>
          <w:sz w:val="22"/>
          <w:highlight w:val="yellow"/>
        </w:rPr>
        <w:t xml:space="preserve">GC: </w:t>
      </w:r>
    </w:p>
    <w:p w14:paraId="50646F2F" w14:textId="25ACA9B7" w:rsidR="00F0730B" w:rsidRDefault="009263BF" w:rsidP="009263BF">
      <w:pPr>
        <w:rPr>
          <w:ins w:id="259" w:author="Holly McQueary" w:date="2018-03-28T13:43:00Z"/>
          <w:rFonts w:ascii="Calibri" w:eastAsia="Times New Roman" w:hAnsi="Calibri" w:cs="Calibri"/>
          <w:color w:val="000000"/>
          <w:highlight w:val="yellow"/>
        </w:rPr>
      </w:pPr>
      <w:r w:rsidRPr="00E84343">
        <w:rPr>
          <w:rFonts w:ascii="Arial" w:eastAsia="Times New Roman" w:hAnsi="Arial" w:cs="Arial"/>
          <w:sz w:val="22"/>
          <w:highlight w:val="yellow"/>
        </w:rPr>
        <w:t xml:space="preserve">observed – </w:t>
      </w:r>
      <w:r w:rsidRPr="00E84343">
        <w:rPr>
          <w:rFonts w:ascii="Calibri" w:eastAsia="Times New Roman" w:hAnsi="Calibri" w:cs="Calibri"/>
          <w:color w:val="000000"/>
          <w:highlight w:val="yellow"/>
        </w:rPr>
        <w:t xml:space="preserve">37 </w:t>
      </w:r>
    </w:p>
    <w:p w14:paraId="2728FFCC" w14:textId="106789E1" w:rsidR="009263BF" w:rsidRDefault="009263BF" w:rsidP="009263BF">
      <w:pPr>
        <w:rPr>
          <w:ins w:id="260" w:author="Holly McQueary" w:date="2018-04-24T10:39:00Z"/>
          <w:rFonts w:ascii="Calibri" w:eastAsia="Times New Roman" w:hAnsi="Calibri" w:cs="Calibri"/>
          <w:color w:val="000000"/>
          <w:highlight w:val="yellow"/>
        </w:rPr>
      </w:pPr>
      <w:r w:rsidRPr="00E84343">
        <w:rPr>
          <w:rFonts w:ascii="Calibri" w:eastAsia="Times New Roman" w:hAnsi="Calibri" w:cs="Calibri"/>
          <w:color w:val="000000"/>
          <w:highlight w:val="yellow"/>
        </w:rPr>
        <w:t xml:space="preserve">expected </w:t>
      </w:r>
      <w:del w:id="261" w:author="Holly McQueary" w:date="2018-04-24T10:39:00Z">
        <w:r w:rsidRPr="00E84343" w:rsidDel="00E66ACB">
          <w:rPr>
            <w:rFonts w:ascii="Calibri" w:eastAsia="Times New Roman" w:hAnsi="Calibri" w:cs="Calibri"/>
            <w:color w:val="000000"/>
            <w:highlight w:val="yellow"/>
          </w:rPr>
          <w:delText>-</w:delText>
        </w:r>
      </w:del>
      <w:ins w:id="262" w:author="Holly McQueary" w:date="2018-04-24T10:39:00Z">
        <w:r w:rsidR="00E66ACB">
          <w:rPr>
            <w:rFonts w:ascii="Calibri" w:eastAsia="Times New Roman" w:hAnsi="Calibri" w:cs="Calibri"/>
            <w:color w:val="000000"/>
            <w:highlight w:val="yellow"/>
          </w:rPr>
          <w:t>–</w:t>
        </w:r>
      </w:ins>
      <w:r w:rsidRPr="00E84343">
        <w:rPr>
          <w:rFonts w:ascii="Calibri" w:eastAsia="Times New Roman" w:hAnsi="Calibri" w:cs="Calibri"/>
          <w:color w:val="000000"/>
          <w:highlight w:val="yellow"/>
        </w:rPr>
        <w:t xml:space="preserve"> 74</w:t>
      </w:r>
    </w:p>
    <w:p w14:paraId="1D3DBE84" w14:textId="77777777" w:rsidR="00E66ACB" w:rsidRPr="00E84343" w:rsidRDefault="00E66ACB" w:rsidP="009263BF">
      <w:pPr>
        <w:rPr>
          <w:rFonts w:ascii="Calibri" w:eastAsia="Times New Roman" w:hAnsi="Calibri" w:cs="Calibri"/>
          <w:color w:val="000000"/>
          <w:highlight w:val="yellow"/>
        </w:rPr>
      </w:pPr>
    </w:p>
    <w:p w14:paraId="46C75B60" w14:textId="77777777" w:rsidR="00F0730B" w:rsidRPr="00E66ACB" w:rsidRDefault="009263BF" w:rsidP="00F52122">
      <w:pPr>
        <w:rPr>
          <w:ins w:id="263" w:author="Holly McQueary" w:date="2018-03-28T13:43:00Z"/>
          <w:rFonts w:ascii="Calibri" w:eastAsia="Times New Roman" w:hAnsi="Calibri" w:cs="Calibri"/>
          <w:color w:val="000000"/>
          <w:rPrChange w:id="264" w:author="Holly McQueary" w:date="2018-04-24T10:39:00Z">
            <w:rPr>
              <w:ins w:id="265" w:author="Holly McQueary" w:date="2018-03-28T13:43:00Z"/>
              <w:rFonts w:ascii="Calibri" w:eastAsia="Times New Roman" w:hAnsi="Calibri" w:cs="Calibri"/>
              <w:color w:val="000000"/>
              <w:highlight w:val="yellow"/>
            </w:rPr>
          </w:rPrChange>
        </w:rPr>
      </w:pPr>
      <w:r w:rsidRPr="00E66ACB">
        <w:rPr>
          <w:rFonts w:ascii="Calibri" w:eastAsia="Times New Roman" w:hAnsi="Calibri" w:cs="Calibri"/>
          <w:color w:val="000000"/>
          <w:rPrChange w:id="266" w:author="Holly McQueary" w:date="2018-04-24T10:39:00Z">
            <w:rPr>
              <w:rFonts w:ascii="Calibri" w:eastAsia="Times New Roman" w:hAnsi="Calibri" w:cs="Calibri"/>
              <w:color w:val="000000"/>
              <w:highlight w:val="yellow"/>
            </w:rPr>
          </w:rPrChange>
        </w:rPr>
        <w:t xml:space="preserve">MA: </w:t>
      </w:r>
    </w:p>
    <w:p w14:paraId="0A7F8FE8" w14:textId="042AAAD7" w:rsidR="00F0730B" w:rsidRPr="00E66ACB" w:rsidRDefault="009263BF" w:rsidP="00F52122">
      <w:pPr>
        <w:rPr>
          <w:ins w:id="267" w:author="Holly McQueary" w:date="2018-03-28T13:43:00Z"/>
          <w:rFonts w:ascii="Calibri" w:eastAsia="Times New Roman" w:hAnsi="Calibri" w:cs="Calibri"/>
          <w:color w:val="000000"/>
          <w:rPrChange w:id="268" w:author="Holly McQueary" w:date="2018-04-24T10:39:00Z">
            <w:rPr>
              <w:ins w:id="269" w:author="Holly McQueary" w:date="2018-03-28T13:43:00Z"/>
              <w:rFonts w:ascii="Calibri" w:eastAsia="Times New Roman" w:hAnsi="Calibri" w:cs="Calibri"/>
              <w:color w:val="000000"/>
              <w:highlight w:val="yellow"/>
            </w:rPr>
          </w:rPrChange>
        </w:rPr>
      </w:pPr>
      <w:r w:rsidRPr="00E66ACB">
        <w:rPr>
          <w:rFonts w:ascii="Calibri" w:eastAsia="Times New Roman" w:hAnsi="Calibri" w:cs="Calibri"/>
          <w:color w:val="000000"/>
          <w:rPrChange w:id="270" w:author="Holly McQueary" w:date="2018-04-24T10:39:00Z">
            <w:rPr>
              <w:rFonts w:ascii="Calibri" w:eastAsia="Times New Roman" w:hAnsi="Calibri" w:cs="Calibri"/>
              <w:color w:val="000000"/>
              <w:highlight w:val="yellow"/>
            </w:rPr>
          </w:rPrChange>
        </w:rPr>
        <w:t>observed – 2</w:t>
      </w:r>
      <w:ins w:id="271" w:author="Holly McQueary" w:date="2018-04-24T10:40:00Z">
        <w:r w:rsidR="00E66ACB">
          <w:rPr>
            <w:rFonts w:ascii="Calibri" w:eastAsia="Times New Roman" w:hAnsi="Calibri" w:cs="Calibri"/>
            <w:color w:val="000000"/>
          </w:rPr>
          <w:t>7</w:t>
        </w:r>
      </w:ins>
      <w:del w:id="272" w:author="Holly McQueary" w:date="2018-04-24T10:40:00Z">
        <w:r w:rsidRPr="00E66ACB" w:rsidDel="00E66ACB">
          <w:rPr>
            <w:rFonts w:ascii="Calibri" w:eastAsia="Times New Roman" w:hAnsi="Calibri" w:cs="Calibri"/>
            <w:color w:val="000000"/>
            <w:rPrChange w:id="273" w:author="Holly McQueary" w:date="2018-04-24T10:39:00Z">
              <w:rPr>
                <w:rFonts w:ascii="Calibri" w:eastAsia="Times New Roman" w:hAnsi="Calibri" w:cs="Calibri"/>
                <w:color w:val="000000"/>
                <w:highlight w:val="yellow"/>
              </w:rPr>
            </w:rPrChange>
          </w:rPr>
          <w:delText>2</w:delText>
        </w:r>
      </w:del>
      <w:r w:rsidRPr="00E66ACB">
        <w:rPr>
          <w:rFonts w:ascii="Calibri" w:eastAsia="Times New Roman" w:hAnsi="Calibri" w:cs="Calibri"/>
          <w:color w:val="000000"/>
          <w:rPrChange w:id="274" w:author="Holly McQueary" w:date="2018-04-24T10:39:00Z">
            <w:rPr>
              <w:rFonts w:ascii="Calibri" w:eastAsia="Times New Roman" w:hAnsi="Calibri" w:cs="Calibri"/>
              <w:color w:val="000000"/>
              <w:highlight w:val="yellow"/>
            </w:rPr>
          </w:rPrChange>
        </w:rPr>
        <w:t xml:space="preserve"> </w:t>
      </w:r>
    </w:p>
    <w:p w14:paraId="69CB5B07" w14:textId="0570CC1A" w:rsidR="009263BF" w:rsidRDefault="009263BF" w:rsidP="00F52122">
      <w:pPr>
        <w:rPr>
          <w:rFonts w:ascii="Calibri" w:eastAsia="Times New Roman" w:hAnsi="Calibri" w:cs="Calibri"/>
          <w:color w:val="000000"/>
        </w:rPr>
      </w:pPr>
      <w:r w:rsidRPr="00E66ACB">
        <w:rPr>
          <w:rFonts w:ascii="Calibri" w:eastAsia="Times New Roman" w:hAnsi="Calibri" w:cs="Calibri"/>
          <w:color w:val="000000"/>
          <w:rPrChange w:id="275" w:author="Holly McQueary" w:date="2018-04-24T10:39:00Z">
            <w:rPr>
              <w:rFonts w:ascii="Calibri" w:eastAsia="Times New Roman" w:hAnsi="Calibri" w:cs="Calibri"/>
              <w:color w:val="000000"/>
              <w:highlight w:val="yellow"/>
            </w:rPr>
          </w:rPrChange>
        </w:rPr>
        <w:t xml:space="preserve">expected – </w:t>
      </w:r>
      <w:ins w:id="276" w:author="Holly McQueary" w:date="2018-04-24T10:41:00Z">
        <w:r w:rsidR="00E66ACB">
          <w:rPr>
            <w:rFonts w:ascii="Calibri" w:eastAsia="Times New Roman" w:hAnsi="Calibri" w:cs="Calibri"/>
            <w:color w:val="000000"/>
          </w:rPr>
          <w:t>5</w:t>
        </w:r>
      </w:ins>
      <w:del w:id="277" w:author="Holly McQueary" w:date="2018-04-24T10:41:00Z">
        <w:r w:rsidRPr="00E66ACB" w:rsidDel="00E66ACB">
          <w:rPr>
            <w:rFonts w:ascii="Calibri" w:eastAsia="Times New Roman" w:hAnsi="Calibri" w:cs="Calibri"/>
            <w:color w:val="000000"/>
            <w:rPrChange w:id="278" w:author="Holly McQueary" w:date="2018-04-24T10:39:00Z">
              <w:rPr>
                <w:rFonts w:ascii="Calibri" w:eastAsia="Times New Roman" w:hAnsi="Calibri" w:cs="Calibri"/>
                <w:color w:val="000000"/>
                <w:highlight w:val="yellow"/>
              </w:rPr>
            </w:rPrChange>
          </w:rPr>
          <w:delText>4</w:delText>
        </w:r>
      </w:del>
      <w:r w:rsidRPr="00E66ACB">
        <w:rPr>
          <w:rFonts w:ascii="Calibri" w:eastAsia="Times New Roman" w:hAnsi="Calibri" w:cs="Calibri"/>
          <w:color w:val="000000"/>
          <w:rPrChange w:id="279" w:author="Holly McQueary" w:date="2018-04-24T10:39:00Z">
            <w:rPr>
              <w:rFonts w:ascii="Calibri" w:eastAsia="Times New Roman" w:hAnsi="Calibri" w:cs="Calibri"/>
              <w:color w:val="000000"/>
              <w:highlight w:val="yellow"/>
            </w:rPr>
          </w:rPrChange>
        </w:rPr>
        <w:t>4</w:t>
      </w:r>
      <w:r>
        <w:rPr>
          <w:rFonts w:ascii="Calibri" w:eastAsia="Times New Roman" w:hAnsi="Calibri" w:cs="Calibri"/>
          <w:color w:val="000000"/>
        </w:rPr>
        <w:t xml:space="preserve"> </w:t>
      </w:r>
    </w:p>
    <w:p w14:paraId="46CF10E6" w14:textId="77777777" w:rsidR="009263BF" w:rsidRPr="009263BF" w:rsidRDefault="009263BF" w:rsidP="00F52122">
      <w:pPr>
        <w:rPr>
          <w:rFonts w:ascii="Calibri" w:eastAsia="Times New Roman" w:hAnsi="Calibri" w:cs="Calibri"/>
          <w:color w:val="000000"/>
        </w:rPr>
      </w:pPr>
    </w:p>
    <w:p w14:paraId="4D866E05" w14:textId="57D631A4" w:rsidR="009263BF" w:rsidRDefault="00E66ACB" w:rsidP="00F52122">
      <w:pPr>
        <w:rPr>
          <w:ins w:id="280" w:author="Holly McQueary" w:date="2018-04-24T10:42:00Z"/>
          <w:rFonts w:ascii="Arial" w:eastAsia="Times New Roman" w:hAnsi="Arial" w:cs="Arial"/>
          <w:sz w:val="22"/>
        </w:rPr>
      </w:pPr>
      <w:ins w:id="281" w:author="Holly McQueary" w:date="2018-04-24T10:49:00Z">
        <w:r>
          <w:rPr>
            <w:rFonts w:ascii="Arial" w:eastAsia="Times New Roman" w:hAnsi="Arial" w:cs="Arial"/>
            <w:noProof/>
            <w:sz w:val="22"/>
          </w:rPr>
          <mc:AlternateContent>
            <mc:Choice Requires="wps">
              <w:drawing>
                <wp:anchor distT="0" distB="0" distL="114300" distR="114300" simplePos="0" relativeHeight="251659264" behindDoc="0" locked="0" layoutInCell="1" allowOverlap="1" wp14:anchorId="55206849" wp14:editId="1666143F">
                  <wp:simplePos x="0" y="0"/>
                  <wp:positionH relativeFrom="column">
                    <wp:posOffset>5023734</wp:posOffset>
                  </wp:positionH>
                  <wp:positionV relativeFrom="paragraph">
                    <wp:posOffset>187628</wp:posOffset>
                  </wp:positionV>
                  <wp:extent cx="1510748" cy="326003"/>
                  <wp:effectExtent l="0" t="0" r="635" b="4445"/>
                  <wp:wrapNone/>
                  <wp:docPr id="4" name="Text Box 4"/>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70FEA406" w14:textId="4CDD67BC" w:rsidR="00EE3CF1" w:rsidRDefault="00EE3CF1">
                              <w:ins w:id="282" w:author="Holly McQueary" w:date="2018-04-24T10:49:00Z">
                                <w:r>
                                  <w:t xml:space="preserve">Equation 1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206849" id="_x0000_t202" coordsize="21600,21600" o:spt="202" path="m,l,21600r21600,l21600,xe">
                  <v:stroke joinstyle="miter"/>
                  <v:path gradientshapeok="t" o:connecttype="rect"/>
                </v:shapetype>
                <v:shape id="Text Box 4" o:spid="_x0000_s1026" type="#_x0000_t202" style="position:absolute;margin-left:395.55pt;margin-top:14.75pt;width:118.95pt;height:2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" fillcolor="white [3201]" stroked="f" strokeweight=".5pt">
                  <v:textbox>
                    <w:txbxContent>
                      <w:p w14:paraId="70FEA406" w14:textId="4CDD67BC" w:rsidR="00EE3CF1" w:rsidRDefault="00EE3CF1">
                        <w:ins w:id="283" w:author="Holly McQueary" w:date="2018-04-24T10:49:00Z">
                          <w:r>
                            <w:t xml:space="preserve">Equation 1 </w:t>
                          </w:r>
                        </w:ins>
                      </w:p>
                    </w:txbxContent>
                  </v:textbox>
                </v:shape>
              </w:pict>
            </mc:Fallback>
          </mc:AlternateContent>
        </w:r>
      </w:ins>
      <w:r w:rsidR="00E84343">
        <w:rPr>
          <w:rFonts w:ascii="Arial" w:eastAsia="Times New Roman" w:hAnsi="Arial" w:cs="Arial"/>
          <w:sz w:val="22"/>
        </w:rPr>
        <w:t xml:space="preserve">rate </w:t>
      </w:r>
    </w:p>
    <w:p w14:paraId="28FB9DEE" w14:textId="2D65B17A" w:rsidR="00E66ACB" w:rsidRPr="00E66ACB" w:rsidRDefault="0034673C" w:rsidP="00F52122">
      <w:pPr>
        <w:rPr>
          <w:ins w:id="284" w:author="Holly McQueary" w:date="2018-04-24T10:47:00Z"/>
          <w:rFonts w:ascii="Arial" w:eastAsia="Times New Roman" w:hAnsi="Arial" w:cs="Arial"/>
          <w:sz w:val="22"/>
        </w:rPr>
      </w:pPr>
      <m:oMathPara>
        <m:oMath>
          <m:sSup>
            <m:sSupPr>
              <m:ctrlPr>
                <w:ins w:id="285" w:author="Holly McQueary" w:date="2018-04-24T10:43:00Z">
                  <w:rPr>
                    <w:rFonts w:ascii="Cambria Math" w:eastAsia="Times New Roman" w:hAnsi="Cambria Math" w:cs="Arial"/>
                    <w:i/>
                    <w:sz w:val="22"/>
                  </w:rPr>
                </w:ins>
              </m:ctrlPr>
            </m:sSupPr>
            <m:e>
              <m:d>
                <m:dPr>
                  <m:ctrlPr>
                    <w:ins w:id="286" w:author="Holly McQueary" w:date="2018-04-24T10:43:00Z">
                      <w:rPr>
                        <w:rFonts w:ascii="Cambria Math" w:eastAsia="Times New Roman" w:hAnsi="Cambria Math" w:cs="Arial"/>
                        <w:i/>
                        <w:sz w:val="22"/>
                      </w:rPr>
                    </w:ins>
                  </m:ctrlPr>
                </m:dPr>
                <m:e>
                  <m:r>
                    <w:ins w:id="287" w:author="Holly McQueary" w:date="2018-04-24T10:43:00Z">
                      <w:rPr>
                        <w:rFonts w:ascii="Cambria Math" w:eastAsia="Times New Roman" w:hAnsi="Cambria Math" w:cs="Arial"/>
                        <w:sz w:val="22"/>
                      </w:rPr>
                      <m:t>1-μ</m:t>
                    </w:ins>
                  </m:r>
                </m:e>
              </m:d>
            </m:e>
            <m:sup>
              <m:r>
                <w:ins w:id="288" w:author="Holly McQueary" w:date="2018-04-24T10:50:00Z">
                  <w:rPr>
                    <w:rFonts w:ascii="Cambria Math" w:eastAsia="Times New Roman" w:hAnsi="Cambria Math" w:cs="Arial"/>
                    <w:sz w:val="22"/>
                  </w:rPr>
                  <m:t># generations</m:t>
                </w:ins>
              </m:r>
            </m:sup>
          </m:sSup>
          <m:r>
            <w:ins w:id="289" w:author="Holly McQueary" w:date="2018-04-24T10:44:00Z">
              <w:rPr>
                <w:rFonts w:ascii="Cambria Math" w:eastAsia="Times New Roman" w:hAnsi="Cambria Math" w:cs="Arial"/>
                <w:sz w:val="22"/>
              </w:rPr>
              <m:t>=</m:t>
            </w:ins>
          </m:r>
          <m:f>
            <m:fPr>
              <m:ctrlPr>
                <w:ins w:id="290" w:author="Holly McQueary" w:date="2018-04-24T10:44:00Z">
                  <w:rPr>
                    <w:rFonts w:ascii="Cambria Math" w:eastAsia="Times New Roman" w:hAnsi="Cambria Math" w:cs="Arial"/>
                    <w:i/>
                    <w:sz w:val="22"/>
                  </w:rPr>
                </w:ins>
              </m:ctrlPr>
            </m:fPr>
            <m:num>
              <m:d>
                <m:dPr>
                  <m:ctrlPr>
                    <w:ins w:id="291" w:author="Holly McQueary" w:date="2018-04-24T10:44:00Z">
                      <w:rPr>
                        <w:rFonts w:ascii="Cambria Math" w:eastAsia="Times New Roman" w:hAnsi="Cambria Math" w:cs="Arial"/>
                        <w:i/>
                        <w:sz w:val="22"/>
                      </w:rPr>
                    </w:ins>
                  </m:ctrlPr>
                </m:dPr>
                <m:e>
                  <m:r>
                    <w:ins w:id="292" w:author="Holly McQueary" w:date="2018-04-24T10:44:00Z">
                      <w:rPr>
                        <w:rFonts w:ascii="Cambria Math" w:eastAsia="Times New Roman" w:hAnsi="Cambria Math" w:cs="Arial"/>
                        <w:sz w:val="22"/>
                      </w:rPr>
                      <m:t>total # lines</m:t>
                    </w:ins>
                  </m:r>
                </m:e>
              </m:d>
              <m:r>
                <w:ins w:id="293" w:author="Holly McQueary" w:date="2018-04-24T10:44:00Z">
                  <w:rPr>
                    <w:rFonts w:ascii="Cambria Math" w:eastAsia="Times New Roman" w:hAnsi="Cambria Math" w:cs="Arial"/>
                    <w:sz w:val="22"/>
                  </w:rPr>
                  <m:t>-</m:t>
                </w:ins>
              </m:r>
              <m:d>
                <m:dPr>
                  <m:ctrlPr>
                    <w:ins w:id="294" w:author="Holly McQueary" w:date="2018-04-24T10:44:00Z">
                      <w:rPr>
                        <w:rFonts w:ascii="Cambria Math" w:eastAsia="Times New Roman" w:hAnsi="Cambria Math" w:cs="Arial"/>
                        <w:i/>
                        <w:sz w:val="22"/>
                      </w:rPr>
                    </w:ins>
                  </m:ctrlPr>
                </m:dPr>
                <m:e>
                  <m:r>
                    <w:ins w:id="295" w:author="Holly McQueary" w:date="2018-04-24T10:44:00Z">
                      <w:rPr>
                        <w:rFonts w:ascii="Cambria Math" w:eastAsia="Times New Roman" w:hAnsi="Cambria Math" w:cs="Arial"/>
                        <w:sz w:val="22"/>
                      </w:rPr>
                      <m:t># aneuploid</m:t>
                    </w:ins>
                  </m:r>
                  <m:r>
                    <w:ins w:id="296" w:author="Holly McQueary" w:date="2018-04-24T10:45:00Z">
                      <w:rPr>
                        <w:rFonts w:ascii="Cambria Math" w:eastAsia="Times New Roman" w:hAnsi="Cambria Math" w:cs="Arial"/>
                        <w:sz w:val="22"/>
                      </w:rPr>
                      <m:t xml:space="preserve"> lines</m:t>
                    </w:ins>
                  </m:r>
                </m:e>
              </m:d>
            </m:num>
            <m:den>
              <m:r>
                <w:ins w:id="297" w:author="Holly McQueary" w:date="2018-04-24T10:44:00Z">
                  <w:rPr>
                    <w:rFonts w:ascii="Cambria Math" w:eastAsia="Times New Roman" w:hAnsi="Cambria Math" w:cs="Arial"/>
                    <w:sz w:val="22"/>
                  </w:rPr>
                  <m:t>total # lines</m:t>
                </w:ins>
              </m:r>
            </m:den>
          </m:f>
        </m:oMath>
      </m:oMathPara>
    </w:p>
    <w:p w14:paraId="7D011237" w14:textId="77777777" w:rsidR="00EE3CF1" w:rsidRDefault="00EE3CF1" w:rsidP="00F52122">
      <w:pPr>
        <w:rPr>
          <w:ins w:id="298" w:author="Holly McQueary" w:date="2018-04-24T11:04:00Z"/>
          <w:rFonts w:ascii="Cambria Math" w:eastAsia="Times New Roman" w:hAnsi="Cambria Math" w:cs="Arial"/>
          <w:sz w:val="22"/>
          <w:oMath/>
        </w:rPr>
      </w:pPr>
    </w:p>
    <w:p w14:paraId="1AA04279" w14:textId="77777777" w:rsidR="00EE3CF1" w:rsidRDefault="00EE3CF1" w:rsidP="00F52122">
      <w:pPr>
        <w:rPr>
          <w:ins w:id="299" w:author="Holly McQueary" w:date="2018-04-24T11:04:00Z"/>
          <w:rFonts w:ascii="Cambria Math" w:eastAsia="Times New Roman" w:hAnsi="Cambria Math" w:cs="Arial"/>
          <w:sz w:val="22"/>
          <w:oMath/>
        </w:rPr>
      </w:pPr>
    </w:p>
    <w:p w14:paraId="7E06E318" w14:textId="77777777" w:rsidR="00EE3CF1" w:rsidRDefault="00EE3CF1" w:rsidP="00F52122">
      <w:pPr>
        <w:rPr>
          <w:ins w:id="300" w:author="Holly McQueary" w:date="2018-04-24T11:04:00Z"/>
          <w:rFonts w:ascii="Cambria Math" w:eastAsia="Times New Roman" w:hAnsi="Cambria Math" w:cs="Arial"/>
          <w:sz w:val="22"/>
          <w:oMath/>
        </w:rPr>
      </w:pPr>
    </w:p>
    <w:p w14:paraId="3FF0F2D3" w14:textId="77777777" w:rsidR="00F06C6F" w:rsidRDefault="00EE3CF1" w:rsidP="00F52122">
      <w:pPr>
        <w:rPr>
          <w:ins w:id="301" w:author="Holly McQueary" w:date="2018-05-15T17:22:00Z"/>
          <w:rFonts w:ascii="Arial" w:eastAsia="Times New Roman" w:hAnsi="Arial" w:cs="Arial"/>
          <w:sz w:val="22"/>
        </w:rPr>
      </w:pPr>
      <w:ins w:id="302" w:author="Holly McQueary" w:date="2018-04-24T11:04:00Z">
        <w:r>
          <w:rPr>
            <w:rFonts w:ascii="Arial" w:eastAsia="Times New Roman" w:hAnsi="Arial" w:cs="Arial"/>
            <w:sz w:val="22"/>
          </w:rPr>
          <w:t>The rate of aneuploidy was calculated using Equation 1. For the lab strain, the rate of aneuploidy was found to be 1.06 x10</w:t>
        </w:r>
      </w:ins>
      <w:ins w:id="303" w:author="Holly McQueary" w:date="2018-04-24T11:05:00Z">
        <w:r>
          <w:rPr>
            <w:rFonts w:ascii="Arial" w:eastAsia="Times New Roman" w:hAnsi="Arial" w:cs="Arial"/>
            <w:sz w:val="22"/>
            <w:vertAlign w:val="superscript"/>
          </w:rPr>
          <w:t>-4</w:t>
        </w:r>
      </w:ins>
      <w:ins w:id="304" w:author="Holly McQueary" w:date="2018-04-24T11:06:00Z">
        <w:r>
          <w:rPr>
            <w:rFonts w:ascii="Arial" w:eastAsia="Times New Roman" w:hAnsi="Arial" w:cs="Arial"/>
            <w:sz w:val="22"/>
          </w:rPr>
          <w:t>. The probability of getting one aneuploid event (i.e. a single monosomy or trisomy in a single line) was calculated using equation 2. For the lab strain this probability was found to be 0.</w:t>
        </w:r>
      </w:ins>
      <w:ins w:id="305" w:author="Holly McQueary" w:date="2018-04-24T11:07:00Z">
        <w:r>
          <w:rPr>
            <w:rFonts w:ascii="Arial" w:eastAsia="Times New Roman" w:hAnsi="Arial" w:cs="Arial"/>
            <w:sz w:val="22"/>
          </w:rPr>
          <w:t xml:space="preserve">178. Multiplying this by the number of lines in the lab strain gives 25.8, </w:t>
        </w:r>
      </w:ins>
      <w:ins w:id="306" w:author="Holly McQueary" w:date="2018-05-12T20:21:00Z">
        <w:r w:rsidR="005C07F5">
          <w:rPr>
            <w:rFonts w:ascii="Arial" w:eastAsia="Times New Roman" w:hAnsi="Arial" w:cs="Arial"/>
            <w:sz w:val="22"/>
          </w:rPr>
          <w:t>indicating</w:t>
        </w:r>
      </w:ins>
      <w:ins w:id="307" w:author="Holly McQueary" w:date="2018-04-24T11:07:00Z">
        <w:r>
          <w:rPr>
            <w:rFonts w:ascii="Arial" w:eastAsia="Times New Roman" w:hAnsi="Arial" w:cs="Arial"/>
            <w:sz w:val="22"/>
          </w:rPr>
          <w:t xml:space="preserve"> we expect 25 lines to have one aneuploidy event. Our data shows we </w:t>
        </w:r>
      </w:ins>
      <w:ins w:id="308" w:author="Holly McQueary" w:date="2018-04-24T11:08:00Z">
        <w:r>
          <w:rPr>
            <w:rFonts w:ascii="Arial" w:eastAsia="Times New Roman" w:hAnsi="Arial" w:cs="Arial"/>
            <w:sz w:val="22"/>
          </w:rPr>
          <w:t xml:space="preserve">found 27 lines with one event. The probability of two aneuploid events was calculated from equation 3. In the lab strain we found the expected number of two aneuploid events to </w:t>
        </w:r>
      </w:ins>
      <w:ins w:id="309" w:author="Holly McQueary" w:date="2018-04-24T11:09:00Z">
        <w:r>
          <w:rPr>
            <w:rFonts w:ascii="Arial" w:eastAsia="Times New Roman" w:hAnsi="Arial" w:cs="Arial"/>
            <w:sz w:val="22"/>
          </w:rPr>
          <w:t xml:space="preserve">be </w:t>
        </w:r>
      </w:ins>
      <w:ins w:id="310" w:author="Holly McQueary" w:date="2018-04-24T11:10:00Z">
        <w:r w:rsidR="002B185B">
          <w:rPr>
            <w:rFonts w:ascii="Arial" w:eastAsia="Times New Roman" w:hAnsi="Arial" w:cs="Arial"/>
            <w:sz w:val="22"/>
          </w:rPr>
          <w:t xml:space="preserve">***. The probability of more than two aneuploid events was found using Equation 4. This probability in the lab strain was found to be </w:t>
        </w:r>
      </w:ins>
      <w:ins w:id="311" w:author="Holly McQueary" w:date="2018-04-24T11:11:00Z">
        <w:r w:rsidR="002B185B">
          <w:rPr>
            <w:rFonts w:ascii="Arial" w:eastAsia="Times New Roman" w:hAnsi="Arial" w:cs="Arial"/>
            <w:sz w:val="22"/>
          </w:rPr>
          <w:t xml:space="preserve">0.022, indicating that we would expect to see 3.19 lines with more than two events. Zero lines with more than two events were found, indicating strong selection against this type of aneuploidy. </w:t>
        </w:r>
      </w:ins>
    </w:p>
    <w:p w14:paraId="12CEDAFA" w14:textId="72E440A4" w:rsidR="00BA5347" w:rsidRDefault="00500DC1" w:rsidP="00F52122">
      <w:pPr>
        <w:rPr>
          <w:ins w:id="312" w:author="Holly McQueary" w:date="2018-05-15T17:25:00Z"/>
          <w:rFonts w:ascii="Arial" w:eastAsia="Times New Roman" w:hAnsi="Arial" w:cs="Arial"/>
          <w:sz w:val="22"/>
        </w:rPr>
      </w:pPr>
      <w:ins w:id="313" w:author="Holly McQueary" w:date="2018-05-15T17:22:00Z">
        <w:r>
          <w:rPr>
            <w:rFonts w:ascii="Arial" w:eastAsia="Times New Roman" w:hAnsi="Arial" w:cs="Arial"/>
            <w:sz w:val="22"/>
          </w:rPr>
          <w:tab/>
          <w:t>Hybrids of two yeast species have been shown to systematically lose all or part of one parent’s genome early in mito</w:t>
        </w:r>
        <w:r w:rsidR="00C273D2">
          <w:rPr>
            <w:rFonts w:ascii="Arial" w:eastAsia="Times New Roman" w:hAnsi="Arial" w:cs="Arial"/>
            <w:sz w:val="22"/>
          </w:rPr>
          <w:t xml:space="preserve">sis </w:t>
        </w:r>
      </w:ins>
      <w:r w:rsidR="00C273D2">
        <w:rPr>
          <w:rFonts w:ascii="Arial" w:eastAsia="Times New Roman" w:hAnsi="Arial" w:cs="Arial"/>
          <w:sz w:val="22"/>
        </w:rPr>
        <w:fldChar w:fldCharType="begin"/>
      </w:r>
      <w:r w:rsidR="00C273D2">
        <w:rPr>
          <w:rFonts w:ascii="Arial" w:eastAsia="Times New Roman" w:hAnsi="Arial" w:cs="Arial"/>
          <w:sz w:val="22"/>
        </w:rPr>
        <w:instrText xml:space="preserve"> ADDIN EN.CITE &lt;EndNote&gt;&lt;Cite&gt;&lt;Author&gt;Marinoni&lt;/Author&gt;&lt;Year&gt;1999&lt;/Year&gt;&lt;RecNum&gt;75&lt;/RecNum&gt;&lt;DisplayText&gt;[9]&lt;/DisplayText&gt;&lt;record&gt;&lt;rec-number&gt;75&lt;/rec-number&gt;&lt;foreign-keys&gt;&lt;key app="EN" db-id="sprxp9feba2er9e22dn52tac2tsrsd225sf5" timestamp="1499268095"&gt;75&lt;/key&gt;&lt;/foreign-keys&gt;&lt;ref-type name="Journal Article"&gt;17&lt;/ref-type&gt;&lt;contributors&gt;&lt;authors&gt;&lt;author&gt;Marinoni, Gaelle&lt;/author&gt;&lt;author&gt;Manuel, Martine&lt;/author&gt;&lt;author&gt;Petersen, Randi Føns&lt;/author&gt;&lt;author&gt;Hvidtfeldt, Jeanne&lt;/author&gt;&lt;author&gt;Sulo, Pavol&lt;/author&gt;&lt;author&gt;Piškur, Jure&lt;/author&gt;&lt;/authors&gt;&lt;/contributors&gt;&lt;titles&gt;&lt;title&gt;Horizontal transfer of genetic material amongSaccharomyces yeasts&lt;/title&gt;&lt;secondary-title&gt;Journal of Bacteriology&lt;/secondary-title&gt;&lt;/titles&gt;&lt;periodical&gt;&lt;full-title&gt;Journal of Bacteriology&lt;/full-title&gt;&lt;/periodical&gt;&lt;pages&gt;6488-6496&lt;/pages&gt;&lt;volume&gt;181&lt;/volume&gt;&lt;number&gt;20&lt;/number&gt;&lt;dates&gt;&lt;year&gt;1999&lt;/year&gt;&lt;/dates&gt;&lt;isbn&gt;0021-9193&lt;/isbn&gt;&lt;urls&gt;&lt;/urls&gt;&lt;/record&gt;&lt;/Cite&gt;&lt;/EndNote&gt;</w:instrText>
      </w:r>
      <w:r w:rsidR="00C273D2">
        <w:rPr>
          <w:rFonts w:ascii="Arial" w:eastAsia="Times New Roman" w:hAnsi="Arial" w:cs="Arial"/>
          <w:sz w:val="22"/>
        </w:rPr>
        <w:fldChar w:fldCharType="separate"/>
      </w:r>
      <w:r w:rsidR="00C273D2">
        <w:rPr>
          <w:rFonts w:ascii="Arial" w:eastAsia="Times New Roman" w:hAnsi="Arial" w:cs="Arial"/>
          <w:noProof/>
          <w:sz w:val="22"/>
        </w:rPr>
        <w:t>[9]</w:t>
      </w:r>
      <w:r w:rsidR="00C273D2">
        <w:rPr>
          <w:rFonts w:ascii="Arial" w:eastAsia="Times New Roman" w:hAnsi="Arial" w:cs="Arial"/>
          <w:sz w:val="22"/>
        </w:rPr>
        <w:fldChar w:fldCharType="end"/>
      </w:r>
      <w:ins w:id="314" w:author="Holly McQueary" w:date="2018-05-15T17:23:00Z">
        <w:r>
          <w:rPr>
            <w:rFonts w:ascii="Arial" w:eastAsia="Times New Roman" w:hAnsi="Arial" w:cs="Arial"/>
            <w:sz w:val="22"/>
          </w:rPr>
          <w:t xml:space="preserve">. It is possible that our hybrid of distantly-related S. </w:t>
        </w:r>
        <w:r>
          <w:rPr>
            <w:rFonts w:ascii="Arial" w:eastAsia="Times New Roman" w:hAnsi="Arial" w:cs="Arial"/>
            <w:sz w:val="22"/>
          </w:rPr>
          <w:lastRenderedPageBreak/>
          <w:t xml:space="preserve">cerevisiae strains may show a milder version of genome incompatibility as exemplified by the higher rate of aneuploidy compared to the homozygous lab strain. </w:t>
        </w:r>
      </w:ins>
    </w:p>
    <w:p w14:paraId="5495E2B8" w14:textId="77777777" w:rsidR="00907074" w:rsidRDefault="00BA5347" w:rsidP="00F52122">
      <w:pPr>
        <w:rPr>
          <w:ins w:id="315" w:author="Holly McQueary" w:date="2018-05-17T17:39:00Z"/>
          <w:rFonts w:ascii="Arial" w:eastAsia="Times New Roman" w:hAnsi="Arial" w:cs="Arial"/>
          <w:sz w:val="22"/>
        </w:rPr>
      </w:pPr>
      <w:ins w:id="316" w:author="Holly McQueary" w:date="2018-05-15T17:25:00Z">
        <w:r>
          <w:rPr>
            <w:rFonts w:ascii="Arial" w:eastAsia="Times New Roman" w:hAnsi="Arial" w:cs="Arial"/>
            <w:sz w:val="22"/>
          </w:rPr>
          <w:tab/>
          <w:t>Chromosome IX was aneuploid most often in (at least MA, maybe GC lines?). A previous study found that chromosome IX was highly unstable in terms of chromo</w:t>
        </w:r>
      </w:ins>
      <w:ins w:id="317" w:author="Holly McQueary" w:date="2018-05-15T17:26:00Z">
        <w:r>
          <w:rPr>
            <w:rFonts w:ascii="Arial" w:eastAsia="Times New Roman" w:hAnsi="Arial" w:cs="Arial"/>
            <w:sz w:val="22"/>
          </w:rPr>
          <w:t xml:space="preserve">some loss in both diploid </w:t>
        </w:r>
        <w:r w:rsidRPr="00BA5347">
          <w:rPr>
            <w:rFonts w:ascii="Arial" w:eastAsia="Times New Roman" w:hAnsi="Arial" w:cs="Arial"/>
            <w:i/>
            <w:sz w:val="22"/>
            <w:rPrChange w:id="318" w:author="Holly McQueary" w:date="2018-05-15T17:26:00Z">
              <w:rPr>
                <w:rFonts w:ascii="Arial" w:eastAsia="Times New Roman" w:hAnsi="Arial" w:cs="Arial"/>
                <w:sz w:val="22"/>
              </w:rPr>
            </w:rPrChange>
          </w:rPr>
          <w:t>S. cerevisiae</w:t>
        </w:r>
        <w:r>
          <w:rPr>
            <w:rFonts w:ascii="Arial" w:eastAsia="Times New Roman" w:hAnsi="Arial" w:cs="Arial"/>
            <w:sz w:val="22"/>
          </w:rPr>
          <w:t xml:space="preserve"> and diploid hybrid </w:t>
        </w:r>
        <w:r w:rsidRPr="00BA5347">
          <w:rPr>
            <w:rFonts w:ascii="Arial" w:eastAsia="Times New Roman" w:hAnsi="Arial" w:cs="Arial"/>
            <w:i/>
            <w:sz w:val="22"/>
            <w:rPrChange w:id="319" w:author="Holly McQueary" w:date="2018-05-15T17:26:00Z">
              <w:rPr>
                <w:rFonts w:ascii="Arial" w:eastAsia="Times New Roman" w:hAnsi="Arial" w:cs="Arial"/>
                <w:sz w:val="22"/>
              </w:rPr>
            </w:rPrChange>
          </w:rPr>
          <w:t xml:space="preserve">S. cerevisiae-S. </w:t>
        </w:r>
        <w:proofErr w:type="spellStart"/>
        <w:r w:rsidRPr="00BA5347">
          <w:rPr>
            <w:rFonts w:ascii="Arial" w:eastAsia="Times New Roman" w:hAnsi="Arial" w:cs="Arial"/>
            <w:i/>
            <w:sz w:val="22"/>
            <w:rPrChange w:id="320" w:author="Holly McQueary" w:date="2018-05-15T17:26:00Z">
              <w:rPr>
                <w:rFonts w:ascii="Arial" w:eastAsia="Times New Roman" w:hAnsi="Arial" w:cs="Arial"/>
                <w:sz w:val="22"/>
              </w:rPr>
            </w:rPrChange>
          </w:rPr>
          <w:t>bayanus</w:t>
        </w:r>
        <w:proofErr w:type="spellEnd"/>
        <w:r>
          <w:rPr>
            <w:rFonts w:ascii="Arial" w:eastAsia="Times New Roman" w:hAnsi="Arial" w:cs="Arial"/>
            <w:sz w:val="22"/>
          </w:rPr>
          <w:t xml:space="preserve"> strains </w:t>
        </w:r>
      </w:ins>
      <w:r>
        <w:rPr>
          <w:rFonts w:ascii="Arial" w:eastAsia="Times New Roman" w:hAnsi="Arial" w:cs="Arial"/>
          <w:sz w:val="22"/>
        </w:rPr>
        <w:fldChar w:fldCharType="begin"/>
      </w:r>
      <w:r w:rsidR="00C273D2">
        <w:rPr>
          <w:rFonts w:ascii="Arial" w:eastAsia="Times New Roman" w:hAnsi="Arial" w:cs="Arial"/>
          <w:sz w:val="22"/>
        </w:rPr>
        <w:instrText xml:space="preserve"> ADDIN EN.CITE &lt;EndNote&gt;&lt;Cite&gt;&lt;Author&gt;Kumaran&lt;/Author&gt;&lt;Year&gt;2013&lt;/Year&gt;&lt;RecNum&gt;74&lt;/RecNum&gt;&lt;DisplayText&gt;[10]&lt;/DisplayText&gt;&lt;record&gt;&lt;rec-number&gt;74&lt;/rec-number&gt;&lt;foreign-keys&gt;&lt;key app="EN" db-id="sprxp9feba2er9e22dn52tac2tsrsd225sf5" timestamp="1497367811"&gt;74&lt;/key&gt;&lt;/foreign-keys&gt;&lt;ref-type name="Journal Article"&gt;17&lt;/ref-type&gt;&lt;contributors&gt;&lt;authors&gt;&lt;author&gt;Kumaran, Rajaraman&lt;/author&gt;&lt;author&gt;Yang, Shi-Yow&lt;/author&gt;&lt;author&gt;Leu, Jun-Yi&lt;/author&gt;&lt;/authors&gt;&lt;/contributors&gt;&lt;titles&gt;&lt;title&gt;Characterization of chromosome stability in diploid, polyploid and hybrid yeast cells&lt;/title&gt;&lt;secondary-title&gt;PLoS One&lt;/secondary-title&gt;&lt;/titles&gt;&lt;periodical&gt;&lt;full-title&gt;PLoS One&lt;/full-title&gt;&lt;/periodical&gt;&lt;pages&gt;e68094&lt;/pages&gt;&lt;volume&gt;8&lt;/volume&gt;&lt;number&gt;7&lt;/number&gt;&lt;dates&gt;&lt;year&gt;2013&lt;/year&gt;&lt;/dates&gt;&lt;isbn&gt;1932-6203&lt;/isbn&gt;&lt;urls&gt;&lt;/urls&gt;&lt;/record&gt;&lt;/Cite&gt;&lt;/EndNote&gt;</w:instrText>
      </w:r>
      <w:r>
        <w:rPr>
          <w:rFonts w:ascii="Arial" w:eastAsia="Times New Roman" w:hAnsi="Arial" w:cs="Arial"/>
          <w:sz w:val="22"/>
        </w:rPr>
        <w:fldChar w:fldCharType="separate"/>
      </w:r>
      <w:r w:rsidR="00C273D2">
        <w:rPr>
          <w:rFonts w:ascii="Arial" w:eastAsia="Times New Roman" w:hAnsi="Arial" w:cs="Arial"/>
          <w:noProof/>
          <w:sz w:val="22"/>
        </w:rPr>
        <w:t>[10]</w:t>
      </w:r>
      <w:r>
        <w:rPr>
          <w:rFonts w:ascii="Arial" w:eastAsia="Times New Roman" w:hAnsi="Arial" w:cs="Arial"/>
          <w:sz w:val="22"/>
        </w:rPr>
        <w:fldChar w:fldCharType="end"/>
      </w:r>
      <w:ins w:id="321" w:author="Holly McQueary" w:date="2018-05-15T17:26:00Z">
        <w:r>
          <w:rPr>
            <w:rFonts w:ascii="Arial" w:eastAsia="Times New Roman" w:hAnsi="Arial" w:cs="Arial"/>
            <w:sz w:val="22"/>
          </w:rPr>
          <w:t xml:space="preserve"> .</w:t>
        </w:r>
      </w:ins>
      <w:ins w:id="322" w:author="Holly McQueary" w:date="2018-05-17T17:39:00Z">
        <w:r w:rsidR="006B64AB">
          <w:rPr>
            <w:rFonts w:ascii="Arial" w:eastAsia="Times New Roman" w:hAnsi="Arial" w:cs="Arial"/>
            <w:sz w:val="22"/>
          </w:rPr>
          <w:t xml:space="preserve"> </w:t>
        </w:r>
      </w:ins>
    </w:p>
    <w:p w14:paraId="7D542057" w14:textId="176597AF" w:rsidR="00E66ACB" w:rsidDel="006701B6" w:rsidRDefault="00907074" w:rsidP="00F52122">
      <w:pPr>
        <w:rPr>
          <w:del w:id="323" w:author="Holly McQueary" w:date="2018-04-24T10:50:00Z"/>
          <w:rFonts w:ascii="Arial" w:eastAsia="Times New Roman" w:hAnsi="Arial" w:cs="Arial"/>
          <w:sz w:val="22"/>
        </w:rPr>
      </w:pPr>
      <w:ins w:id="324" w:author="Holly McQueary" w:date="2018-05-17T17:39:00Z">
        <w:r>
          <w:rPr>
            <w:rFonts w:ascii="Arial" w:eastAsia="Times New Roman" w:hAnsi="Arial" w:cs="Arial"/>
            <w:sz w:val="22"/>
          </w:rPr>
          <w:tab/>
          <w:t>Chromosome V is lost spontaneously in S cerevisiae at a rate of 2-8 x 10-6 cell generations</w:t>
        </w:r>
      </w:ins>
      <w:ins w:id="325" w:author="Holly McQueary" w:date="2018-05-17T17:42:00Z">
        <w:r w:rsidR="0034673C">
          <w:rPr>
            <w:rFonts w:ascii="Arial" w:eastAsia="Times New Roman" w:hAnsi="Arial" w:cs="Arial"/>
            <w:sz w:val="22"/>
          </w:rPr>
          <w:t xml:space="preserve"> </w:t>
        </w:r>
      </w:ins>
      <w:r w:rsidR="0034673C">
        <w:rPr>
          <w:rFonts w:ascii="Arial" w:eastAsia="Times New Roman" w:hAnsi="Arial" w:cs="Arial"/>
          <w:sz w:val="22"/>
        </w:rPr>
        <w:fldChar w:fldCharType="begin"/>
      </w:r>
      <w:r w:rsidR="0034673C">
        <w:rPr>
          <w:rFonts w:ascii="Arial" w:eastAsia="Times New Roman" w:hAnsi="Arial" w:cs="Arial"/>
          <w:sz w:val="22"/>
        </w:rPr>
        <w:instrText xml:space="preserve"> ADDIN EN.CITE &lt;EndNote&gt;&lt;Cite&gt;&lt;Author&gt;Mulla&lt;/Author&gt;&lt;Year&gt;2014&lt;/Year&gt;&lt;RecNum&gt;372&lt;/RecNum&gt;&lt;DisplayText&gt;[11]&lt;/DisplayText&gt;&lt;record&gt;&lt;rec-number&gt;372&lt;/rec-number&gt;&lt;foreign-keys&gt;&lt;key app="EN" db-id="sprxp9feba2er9e22dn52tac2tsrsd225sf5" timestamp="1510865980"&gt;372&lt;/key&gt;&lt;/foreign-keys&gt;&lt;ref-type name="Journal Article"&gt;17&lt;/ref-type&gt;&lt;contributors&gt;&lt;authors&gt;&lt;author&gt;Mulla, Wahid&lt;/author&gt;&lt;author&gt;Zhu, Jin&lt;/author&gt;&lt;author&gt;Li, Rong&lt;/author&gt;&lt;/authors&gt;&lt;/contributors&gt;&lt;titles&gt;&lt;title&gt;Yeast: a simple model system to study complex phenomena of aneuploidy&lt;/title&gt;&lt;secondary-title&gt;FEMS microbiology reviews&lt;/secondary-title&gt;&lt;/titles&gt;&lt;periodical&gt;&lt;full-title&gt;FEMS Microbiology Reviews&lt;/full-title&gt;&lt;/periodical&gt;&lt;pages&gt;201-212&lt;/pages&gt;&lt;volume&gt;38&lt;/volume&gt;&lt;number&gt;2&lt;/number&gt;&lt;dates&gt;&lt;year&gt;2014&lt;/year&gt;&lt;/dates&gt;&lt;isbn&gt;1574-6976&lt;/isbn&gt;&lt;urls&gt;&lt;/urls&gt;&lt;/record&gt;&lt;/Cite&gt;&lt;/EndNote&gt;</w:instrText>
      </w:r>
      <w:r w:rsidR="0034673C">
        <w:rPr>
          <w:rFonts w:ascii="Arial" w:eastAsia="Times New Roman" w:hAnsi="Arial" w:cs="Arial"/>
          <w:sz w:val="22"/>
        </w:rPr>
        <w:fldChar w:fldCharType="separate"/>
      </w:r>
      <w:r w:rsidR="0034673C">
        <w:rPr>
          <w:rFonts w:ascii="Arial" w:eastAsia="Times New Roman" w:hAnsi="Arial" w:cs="Arial"/>
          <w:noProof/>
          <w:sz w:val="22"/>
        </w:rPr>
        <w:t>[11]</w:t>
      </w:r>
      <w:r w:rsidR="0034673C">
        <w:rPr>
          <w:rFonts w:ascii="Arial" w:eastAsia="Times New Roman" w:hAnsi="Arial" w:cs="Arial"/>
          <w:sz w:val="22"/>
        </w:rPr>
        <w:fldChar w:fldCharType="end"/>
      </w:r>
      <w:ins w:id="326" w:author="Holly McQueary" w:date="2018-05-17T17:40:00Z">
        <w:r>
          <w:rPr>
            <w:rFonts w:ascii="Arial" w:eastAsia="Times New Roman" w:hAnsi="Arial" w:cs="Arial"/>
            <w:sz w:val="22"/>
          </w:rPr>
          <w:t xml:space="preserve">. </w:t>
        </w:r>
      </w:ins>
      <w:bookmarkStart w:id="327" w:name="_GoBack"/>
      <w:bookmarkEnd w:id="327"/>
      <m:oMath>
        <m:func>
          <m:funcPr>
            <m:ctrlPr>
              <w:del w:id="328" w:author="Holly McQueary" w:date="2018-04-24T10:50:00Z">
                <w:rPr>
                  <w:rFonts w:ascii="Cambria Math" w:eastAsia="Times New Roman" w:hAnsi="Cambria Math" w:cs="Arial"/>
                  <w:sz w:val="22"/>
                </w:rPr>
              </w:del>
            </m:ctrlPr>
          </m:funcPr>
          <m:fName>
            <m:r>
              <w:del w:id="329" w:author="Holly McQueary" w:date="2018-04-24T10:50:00Z">
                <m:rPr>
                  <m:sty m:val="p"/>
                </m:rPr>
                <w:rPr>
                  <w:rFonts w:ascii="Cambria Math" w:eastAsia="Times New Roman" w:hAnsi="Cambria Math" w:cs="Arial"/>
                  <w:sz w:val="22"/>
                </w:rPr>
                <m:t>ln</m:t>
              </w:del>
            </m:r>
          </m:fName>
          <m:e/>
        </m:func>
        <m:r>
          <w:del w:id="330" w:author="Holly McQueary" w:date="2018-04-24T10:47:00Z">
            <m:rPr>
              <m:sty m:val="p"/>
            </m:rPr>
            <w:rPr>
              <w:rFonts w:ascii="Cambria Math" w:eastAsia="Times New Roman" w:hAnsi="Cambria Math" w:cs="Arial"/>
              <w:sz w:val="22"/>
            </w:rPr>
            <m:t>ln⁡</m:t>
          </w:del>
        </m:r>
      </m:oMath>
    </w:p>
    <w:p w14:paraId="11077F55" w14:textId="0D3ACAD7" w:rsidR="00E84343" w:rsidDel="00EE3CF1" w:rsidRDefault="00E84343" w:rsidP="00F52122">
      <w:pPr>
        <w:rPr>
          <w:del w:id="331" w:author="Holly McQueary" w:date="2018-04-24T11:04:00Z"/>
          <w:rFonts w:ascii="Arial" w:eastAsia="Times New Roman" w:hAnsi="Arial" w:cs="Arial"/>
          <w:sz w:val="22"/>
        </w:rPr>
      </w:pPr>
      <w:del w:id="332" w:author="Holly McQueary" w:date="2018-04-24T11:04:00Z">
        <w:r w:rsidDel="00EE3CF1">
          <w:rPr>
            <w:rFonts w:ascii="Arial" w:eastAsia="Times New Roman" w:hAnsi="Arial" w:cs="Arial"/>
            <w:sz w:val="22"/>
          </w:rPr>
          <w:delText xml:space="preserve">1-u ^ 2100 = 93-39/93 </w:delText>
        </w:r>
      </w:del>
    </w:p>
    <w:p w14:paraId="4DC499CB" w14:textId="2564D883" w:rsidR="00E84343" w:rsidDel="00EE3CF1" w:rsidRDefault="00E84343" w:rsidP="00F52122">
      <w:pPr>
        <w:rPr>
          <w:del w:id="333" w:author="Holly McQueary" w:date="2018-04-24T11:04:00Z"/>
          <w:rFonts w:ascii="Arial" w:eastAsia="Times New Roman" w:hAnsi="Arial" w:cs="Arial"/>
          <w:sz w:val="22"/>
        </w:rPr>
      </w:pPr>
      <w:del w:id="334" w:author="Holly McQueary" w:date="2018-04-24T11:04:00Z">
        <w:r w:rsidDel="00EE3CF1">
          <w:rPr>
            <w:rFonts w:ascii="Arial" w:eastAsia="Times New Roman" w:hAnsi="Arial" w:cs="Arial"/>
            <w:sz w:val="22"/>
          </w:rPr>
          <w:delText xml:space="preserve">ln(1-u) = ln(54/93)/2100 </w:delText>
        </w:r>
      </w:del>
    </w:p>
    <w:p w14:paraId="1E726829" w14:textId="3D941E6F" w:rsidR="00E84343" w:rsidDel="00EE3CF1" w:rsidRDefault="00E84343" w:rsidP="00F52122">
      <w:pPr>
        <w:rPr>
          <w:del w:id="335" w:author="Holly McQueary" w:date="2018-04-24T11:04:00Z"/>
          <w:rFonts w:ascii="Arial" w:eastAsia="Times New Roman" w:hAnsi="Arial" w:cs="Arial"/>
          <w:sz w:val="22"/>
        </w:rPr>
      </w:pPr>
      <w:del w:id="336" w:author="Holly McQueary" w:date="2018-04-24T11:04:00Z">
        <w:r w:rsidDel="00EE3CF1">
          <w:rPr>
            <w:rFonts w:ascii="Arial" w:eastAsia="Times New Roman" w:hAnsi="Arial" w:cs="Arial"/>
            <w:sz w:val="22"/>
          </w:rPr>
          <w:delText xml:space="preserve">u = 2.59 x10^-4 </w:delText>
        </w:r>
      </w:del>
    </w:p>
    <w:p w14:paraId="500DDFB7" w14:textId="22C21401" w:rsidR="00E84343" w:rsidRDefault="00E84343" w:rsidP="00F52122">
      <w:pPr>
        <w:rPr>
          <w:ins w:id="337" w:author="Holly McQueary" w:date="2018-04-24T10:51:00Z"/>
          <w:rFonts w:ascii="Arial" w:eastAsia="Times New Roman" w:hAnsi="Arial" w:cs="Arial"/>
          <w:sz w:val="22"/>
        </w:rPr>
      </w:pPr>
    </w:p>
    <w:p w14:paraId="0B100CAB" w14:textId="0A8640FC" w:rsidR="00EE3CF1" w:rsidRPr="00EE3CF1" w:rsidRDefault="00EE3CF1" w:rsidP="00F52122">
      <w:pPr>
        <w:rPr>
          <w:ins w:id="338" w:author="Holly McQueary" w:date="2018-04-24T11:05:00Z"/>
          <w:rFonts w:ascii="Arial" w:eastAsia="Times New Roman" w:hAnsi="Arial" w:cs="Arial"/>
          <w:sz w:val="22"/>
          <w:rPrChange w:id="339" w:author="Holly McQueary" w:date="2018-04-24T11:05:00Z">
            <w:rPr>
              <w:ins w:id="340" w:author="Holly McQueary" w:date="2018-04-24T11:05:00Z"/>
              <w:rFonts w:ascii="Cambria Math" w:eastAsia="Times New Roman" w:hAnsi="Cambria Math" w:cs="Arial"/>
              <w:i/>
              <w:sz w:val="22"/>
            </w:rPr>
          </w:rPrChange>
        </w:rPr>
      </w:pPr>
      <w:ins w:id="341" w:author="Holly McQueary" w:date="2018-04-24T10:53:00Z">
        <w:r>
          <w:rPr>
            <w:rFonts w:ascii="Arial" w:eastAsia="Times New Roman" w:hAnsi="Arial" w:cs="Arial"/>
            <w:noProof/>
            <w:sz w:val="22"/>
          </w:rPr>
          <mc:AlternateContent>
            <mc:Choice Requires="wps">
              <w:drawing>
                <wp:anchor distT="0" distB="0" distL="114300" distR="114300" simplePos="0" relativeHeight="251661312" behindDoc="0" locked="0" layoutInCell="1" allowOverlap="1" wp14:anchorId="6E2562C9" wp14:editId="02F08B16">
                  <wp:simplePos x="0" y="0"/>
                  <wp:positionH relativeFrom="column">
                    <wp:posOffset>5088034</wp:posOffset>
                  </wp:positionH>
                  <wp:positionV relativeFrom="paragraph">
                    <wp:posOffset>119601</wp:posOffset>
                  </wp:positionV>
                  <wp:extent cx="1510748" cy="326003"/>
                  <wp:effectExtent l="0" t="0" r="635" b="4445"/>
                  <wp:wrapNone/>
                  <wp:docPr id="6" name="Text Box 6"/>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46D7D4F3" w14:textId="6782D61F" w:rsidR="00EE3CF1" w:rsidRDefault="00EE3CF1" w:rsidP="00384E60">
                              <w:ins w:id="342" w:author="Holly McQueary" w:date="2018-04-24T10:49:00Z">
                                <w:r>
                                  <w:t xml:space="preserve">Equation </w:t>
                                </w:r>
                              </w:ins>
                              <w:ins w:id="343" w:author="Holly McQueary" w:date="2018-04-24T10:53:00Z">
                                <w:r>
                                  <w:t>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2562C9" id="Text Box 6" o:spid="_x0000_s1027" type="#_x0000_t202" style="position:absolute;margin-left:400.65pt;margin-top:9.4pt;width:118.95pt;height:25.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" fillcolor="white [3201]" stroked="f" strokeweight=".5pt">
                  <v:textbox>
                    <w:txbxContent>
                      <w:p w14:paraId="46D7D4F3" w14:textId="6782D61F" w:rsidR="00EE3CF1" w:rsidRDefault="00EE3CF1" w:rsidP="00384E60">
                        <w:ins w:id="344" w:author="Holly McQueary" w:date="2018-04-24T10:49:00Z">
                          <w:r>
                            <w:t xml:space="preserve">Equation </w:t>
                          </w:r>
                        </w:ins>
                        <w:ins w:id="345" w:author="Holly McQueary" w:date="2018-04-24T10:53:00Z">
                          <w:r>
                            <w:t>2</w:t>
                          </w:r>
                        </w:ins>
                      </w:p>
                    </w:txbxContent>
                  </v:textbox>
                </v:shape>
              </w:pict>
            </mc:Fallback>
          </mc:AlternateContent>
        </w:r>
      </w:ins>
    </w:p>
    <w:p w14:paraId="793AE1C3" w14:textId="4DBA9C6E" w:rsidR="006701B6" w:rsidRPr="00EE3CF1" w:rsidRDefault="00384E60" w:rsidP="00F52122">
      <w:pPr>
        <w:rPr>
          <w:rFonts w:ascii="Arial" w:eastAsia="Times New Roman" w:hAnsi="Arial" w:cs="Arial"/>
          <w:sz w:val="22"/>
        </w:rPr>
      </w:pPr>
      <m:oMathPara>
        <m:oMath>
          <m:r>
            <w:ins w:id="346" w:author="Holly McQueary" w:date="2018-04-24T10:51:00Z">
              <w:rPr>
                <w:rFonts w:ascii="Cambria Math" w:eastAsia="Times New Roman" w:hAnsi="Cambria Math" w:cs="Arial"/>
                <w:sz w:val="22"/>
              </w:rPr>
              <m:t>prob</m:t>
            </w:ins>
          </m:r>
          <m:d>
            <m:dPr>
              <m:ctrlPr>
                <w:ins w:id="347" w:author="Holly McQueary" w:date="2018-04-24T10:51:00Z">
                  <w:rPr>
                    <w:rFonts w:ascii="Cambria Math" w:eastAsia="Times New Roman" w:hAnsi="Cambria Math" w:cs="Arial"/>
                    <w:i/>
                    <w:sz w:val="22"/>
                  </w:rPr>
                </w:ins>
              </m:ctrlPr>
            </m:dPr>
            <m:e>
              <m:r>
                <w:ins w:id="348" w:author="Holly McQueary" w:date="2018-04-24T10:51:00Z">
                  <w:rPr>
                    <w:rFonts w:ascii="Cambria Math" w:eastAsia="Times New Roman" w:hAnsi="Cambria Math" w:cs="Arial"/>
                    <w:sz w:val="22"/>
                  </w:rPr>
                  <m:t>1 event</m:t>
                </w:ins>
              </m:r>
            </m:e>
          </m:d>
          <m:r>
            <w:ins w:id="349" w:author="Holly McQueary" w:date="2018-04-24T10:52:00Z">
              <w:rPr>
                <w:rFonts w:ascii="Cambria Math" w:eastAsia="Times New Roman" w:hAnsi="Cambria Math" w:cs="Arial"/>
                <w:sz w:val="22"/>
              </w:rPr>
              <m:t>=# generations(</m:t>
            </w:ins>
          </m:r>
          <m:sSup>
            <m:sSupPr>
              <m:ctrlPr>
                <w:ins w:id="350" w:author="Holly McQueary" w:date="2018-04-24T10:52:00Z">
                  <w:rPr>
                    <w:rFonts w:ascii="Cambria Math" w:eastAsia="Times New Roman" w:hAnsi="Cambria Math" w:cs="Arial"/>
                    <w:i/>
                    <w:sz w:val="22"/>
                  </w:rPr>
                </w:ins>
              </m:ctrlPr>
            </m:sSupPr>
            <m:e>
              <m:r>
                <w:ins w:id="351" w:author="Holly McQueary" w:date="2018-04-24T10:52:00Z">
                  <w:rPr>
                    <w:rFonts w:ascii="Cambria Math" w:eastAsia="Times New Roman" w:hAnsi="Cambria Math" w:cs="Arial"/>
                    <w:sz w:val="22"/>
                  </w:rPr>
                  <m:t>μ</m:t>
                </w:ins>
              </m:r>
            </m:e>
            <m:sup>
              <m:r>
                <w:ins w:id="352" w:author="Holly McQueary" w:date="2018-04-24T10:52:00Z">
                  <w:rPr>
                    <w:rFonts w:ascii="Cambria Math" w:eastAsia="Times New Roman" w:hAnsi="Cambria Math" w:cs="Arial"/>
                    <w:sz w:val="22"/>
                  </w:rPr>
                  <m:t>1</m:t>
                </w:ins>
              </m:r>
            </m:sup>
          </m:sSup>
          <m:sSup>
            <m:sSupPr>
              <m:ctrlPr>
                <w:ins w:id="353" w:author="Holly McQueary" w:date="2018-04-24T10:53:00Z">
                  <w:rPr>
                    <w:rFonts w:ascii="Cambria Math" w:eastAsia="Times New Roman" w:hAnsi="Cambria Math" w:cs="Arial"/>
                    <w:i/>
                    <w:sz w:val="22"/>
                  </w:rPr>
                </w:ins>
              </m:ctrlPr>
            </m:sSupPr>
            <m:e>
              <m:r>
                <w:ins w:id="354" w:author="Holly McQueary" w:date="2018-04-24T10:53:00Z">
                  <w:rPr>
                    <w:rFonts w:ascii="Cambria Math" w:eastAsia="Times New Roman" w:hAnsi="Cambria Math" w:cs="Arial"/>
                    <w:sz w:val="22"/>
                  </w:rPr>
                  <m:t>*(</m:t>
                </w:ins>
              </m:r>
              <m:r>
                <w:del w:id="355">
                  <w:rPr>
                    <w:rFonts w:ascii="Cambria Math" w:eastAsia="Times New Roman" w:hAnsi="Cambria Math" w:cs="Arial"/>
                    <w:sz w:val="22"/>
                  </w:rPr>
                  <m:t>1</m:t>
                </w:del>
              </m:r>
              <m:r>
                <w:ins w:id="356" w:author="Holly McQueary" w:date="2018-05-17T17:39:00Z">
                  <w:rPr>
                    <w:rFonts w:ascii="Cambria Math" w:eastAsia="Times New Roman" w:hAnsi="Cambria Math" w:cs="Arial"/>
                    <w:sz w:val="22"/>
                  </w:rPr>
                  <m:t>-</m:t>
                </w:ins>
              </m:r>
              <m:r>
                <w:ins w:id="357" w:author="Holly McQueary" w:date="2018-04-24T11:04:00Z">
                  <w:rPr>
                    <w:rFonts w:ascii="Cambria Math" w:eastAsia="Times New Roman" w:hAnsi="Cambria Math" w:cs="Arial"/>
                    <w:sz w:val="22"/>
                  </w:rPr>
                  <m:t>μ</m:t>
                </w:ins>
              </m:r>
              <m:r>
                <w:ins w:id="358" w:author="Holly McQueary" w:date="2018-04-24T10:53:00Z">
                  <w:rPr>
                    <w:rFonts w:ascii="Cambria Math" w:eastAsia="Times New Roman" w:hAnsi="Cambria Math" w:cs="Arial"/>
                    <w:sz w:val="22"/>
                  </w:rPr>
                  <m:t>)</m:t>
                </w:ins>
              </m:r>
            </m:e>
            <m:sup>
              <m:r>
                <w:ins w:id="359" w:author="Holly McQueary" w:date="2018-04-24T10:53:00Z">
                  <w:rPr>
                    <w:rFonts w:ascii="Cambria Math" w:eastAsia="Times New Roman" w:hAnsi="Cambria Math" w:cs="Arial"/>
                    <w:sz w:val="22"/>
                  </w:rPr>
                  <m:t>(# generations-1)</m:t>
                </w:ins>
              </m:r>
            </m:sup>
          </m:sSup>
        </m:oMath>
      </m:oMathPara>
    </w:p>
    <w:p w14:paraId="6762397C" w14:textId="23A093FF" w:rsidR="00E84343" w:rsidDel="00BA5347" w:rsidRDefault="00E84343" w:rsidP="00F52122">
      <w:pPr>
        <w:rPr>
          <w:del w:id="360" w:author="Holly McQueary" w:date="2018-05-15T17:23:00Z"/>
          <w:rFonts w:ascii="Arial" w:eastAsia="Times New Roman" w:hAnsi="Arial" w:cs="Arial"/>
          <w:sz w:val="22"/>
        </w:rPr>
      </w:pPr>
      <w:del w:id="361" w:author="Holly McQueary" w:date="2018-05-15T17:23:00Z">
        <w:r w:rsidDel="00BA5347">
          <w:rPr>
            <w:rFonts w:ascii="Arial" w:eastAsia="Times New Roman" w:hAnsi="Arial" w:cs="Arial"/>
            <w:sz w:val="22"/>
          </w:rPr>
          <w:delText xml:space="preserve">prob of 1 event </w:delText>
        </w:r>
      </w:del>
    </w:p>
    <w:p w14:paraId="4ECFA7C5" w14:textId="42B7BFBA" w:rsidR="00E84343" w:rsidDel="00BA5347" w:rsidRDefault="00E84343" w:rsidP="00F52122">
      <w:pPr>
        <w:rPr>
          <w:del w:id="362" w:author="Holly McQueary" w:date="2018-05-15T17:23:00Z"/>
          <w:rFonts w:ascii="Arial" w:eastAsia="Times New Roman" w:hAnsi="Arial" w:cs="Arial"/>
          <w:sz w:val="22"/>
        </w:rPr>
      </w:pPr>
      <w:del w:id="363" w:author="Holly McQueary" w:date="2018-05-15T17:23:00Z">
        <w:r w:rsidDel="00BA5347">
          <w:rPr>
            <w:rFonts w:ascii="Arial" w:eastAsia="Times New Roman" w:hAnsi="Arial" w:cs="Arial"/>
            <w:sz w:val="22"/>
          </w:rPr>
          <w:delText xml:space="preserve">u ~ 2 x10^-4 </w:delText>
        </w:r>
      </w:del>
    </w:p>
    <w:p w14:paraId="5DFF4C5C" w14:textId="0F18E028" w:rsidR="00E84343" w:rsidDel="00BA5347" w:rsidRDefault="00E84343" w:rsidP="00F52122">
      <w:pPr>
        <w:rPr>
          <w:del w:id="364" w:author="Holly McQueary" w:date="2018-05-15T17:23:00Z"/>
          <w:rFonts w:ascii="Arial" w:eastAsia="Times New Roman" w:hAnsi="Arial" w:cs="Arial"/>
          <w:sz w:val="22"/>
        </w:rPr>
      </w:pPr>
      <w:del w:id="365" w:author="Holly McQueary" w:date="2018-05-15T17:23:00Z">
        <w:r w:rsidDel="00BA5347">
          <w:rPr>
            <w:rFonts w:ascii="Arial" w:eastAsia="Times New Roman" w:hAnsi="Arial" w:cs="Arial"/>
            <w:sz w:val="22"/>
          </w:rPr>
          <w:delText>2100 * u^1 (1-u)^2099</w:delText>
        </w:r>
      </w:del>
    </w:p>
    <w:p w14:paraId="5ADE0DFD" w14:textId="109E77B8" w:rsidR="00E84343" w:rsidDel="00BA5347" w:rsidRDefault="00E84343" w:rsidP="00F52122">
      <w:pPr>
        <w:rPr>
          <w:del w:id="366" w:author="Holly McQueary" w:date="2018-05-15T17:23:00Z"/>
          <w:rFonts w:ascii="Arial" w:eastAsia="Times New Roman" w:hAnsi="Arial" w:cs="Arial"/>
          <w:sz w:val="22"/>
        </w:rPr>
      </w:pPr>
      <w:del w:id="367" w:author="Holly McQueary" w:date="2018-05-15T17:23:00Z">
        <w:r w:rsidDel="00BA5347">
          <w:rPr>
            <w:rFonts w:ascii="Arial" w:eastAsia="Times New Roman" w:hAnsi="Arial" w:cs="Arial"/>
            <w:sz w:val="22"/>
          </w:rPr>
          <w:delText>1</w:delText>
        </w:r>
      </w:del>
    </w:p>
    <w:p w14:paraId="1646A305" w14:textId="7DD3793B" w:rsidR="00E84343" w:rsidRDefault="00384E60" w:rsidP="00F52122">
      <w:pPr>
        <w:rPr>
          <w:ins w:id="368" w:author="Holly McQueary" w:date="2018-04-24T10:53:00Z"/>
          <w:rFonts w:ascii="Arial" w:eastAsia="Times New Roman" w:hAnsi="Arial" w:cs="Arial"/>
          <w:sz w:val="22"/>
        </w:rPr>
      </w:pPr>
      <w:ins w:id="369" w:author="Holly McQueary" w:date="2018-04-24T10:57:00Z">
        <w:r>
          <w:rPr>
            <w:rFonts w:ascii="Arial" w:eastAsia="Times New Roman" w:hAnsi="Arial" w:cs="Arial"/>
            <w:noProof/>
            <w:sz w:val="22"/>
          </w:rPr>
          <mc:AlternateContent>
            <mc:Choice Requires="wps">
              <w:drawing>
                <wp:anchor distT="0" distB="0" distL="114300" distR="114300" simplePos="0" relativeHeight="251663360" behindDoc="0" locked="0" layoutInCell="1" allowOverlap="1" wp14:anchorId="758F6231" wp14:editId="0EA4B8A3">
                  <wp:simplePos x="0" y="0"/>
                  <wp:positionH relativeFrom="column">
                    <wp:posOffset>5026384</wp:posOffset>
                  </wp:positionH>
                  <wp:positionV relativeFrom="paragraph">
                    <wp:posOffset>172002</wp:posOffset>
                  </wp:positionV>
                  <wp:extent cx="1510748" cy="326003"/>
                  <wp:effectExtent l="0" t="0" r="635" b="4445"/>
                  <wp:wrapNone/>
                  <wp:docPr id="7" name="Text Box 7"/>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3FD4793E" w14:textId="02EF80F2" w:rsidR="00EE3CF1" w:rsidRDefault="00EE3CF1" w:rsidP="00384E60">
                              <w:ins w:id="370" w:author="Holly McQueary" w:date="2018-04-24T10:49:00Z">
                                <w:r>
                                  <w:t xml:space="preserve">Equation </w:t>
                                </w:r>
                              </w:ins>
                              <w:ins w:id="371" w:author="Holly McQueary" w:date="2018-04-24T10:57:00Z">
                                <w: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F6231" id="Text Box 7" o:spid="_x0000_s1028" type="#_x0000_t202" style="position:absolute;margin-left:395.8pt;margin-top:13.55pt;width:118.95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" fillcolor="white [3201]" stroked="f" strokeweight=".5pt">
                  <v:textbox>
                    <w:txbxContent>
                      <w:p w14:paraId="3FD4793E" w14:textId="02EF80F2" w:rsidR="00EE3CF1" w:rsidRDefault="00EE3CF1" w:rsidP="00384E60">
                        <w:ins w:id="372" w:author="Holly McQueary" w:date="2018-04-24T10:49:00Z">
                          <w:r>
                            <w:t xml:space="preserve">Equation </w:t>
                          </w:r>
                        </w:ins>
                        <w:ins w:id="373" w:author="Holly McQueary" w:date="2018-04-24T10:57:00Z">
                          <w:r>
                            <w:t>3</w:t>
                          </w:r>
                        </w:ins>
                      </w:p>
                    </w:txbxContent>
                  </v:textbox>
                </v:shape>
              </w:pict>
            </mc:Fallback>
          </mc:AlternateContent>
        </w:r>
      </w:ins>
    </w:p>
    <w:p w14:paraId="2B8B5555" w14:textId="7AF90D41" w:rsidR="00384E60" w:rsidDel="00384E60" w:rsidRDefault="00384E60" w:rsidP="00F52122">
      <w:pPr>
        <w:rPr>
          <w:del w:id="374" w:author="Holly McQueary" w:date="2018-04-24T10:54:00Z"/>
          <w:rFonts w:ascii="Arial" w:eastAsia="Times New Roman" w:hAnsi="Arial" w:cs="Arial"/>
          <w:sz w:val="22"/>
        </w:rPr>
      </w:pPr>
      <m:oMathPara>
        <m:oMath>
          <m:r>
            <w:ins w:id="375" w:author="Holly McQueary" w:date="2018-04-24T10:55:00Z">
              <w:rPr>
                <w:rFonts w:ascii="Cambria Math" w:eastAsia="Times New Roman" w:hAnsi="Cambria Math" w:cs="Arial"/>
                <w:sz w:val="22"/>
              </w:rPr>
              <m:t>prob</m:t>
            </w:ins>
          </m:r>
          <m:d>
            <m:dPr>
              <m:ctrlPr>
                <w:ins w:id="376" w:author="Holly McQueary" w:date="2018-04-24T10:55:00Z">
                  <w:rPr>
                    <w:rFonts w:ascii="Cambria Math" w:eastAsia="Times New Roman" w:hAnsi="Cambria Math" w:cs="Arial"/>
                    <w:i/>
                    <w:sz w:val="22"/>
                  </w:rPr>
                </w:ins>
              </m:ctrlPr>
            </m:dPr>
            <m:e>
              <m:r>
                <w:ins w:id="377" w:author="Holly McQueary" w:date="2018-04-24T10:55:00Z">
                  <w:rPr>
                    <w:rFonts w:ascii="Cambria Math" w:eastAsia="Times New Roman" w:hAnsi="Cambria Math" w:cs="Arial"/>
                    <w:sz w:val="22"/>
                  </w:rPr>
                  <m:t>2 events</m:t>
                </w:ins>
              </m:r>
            </m:e>
          </m:d>
          <m:r>
            <w:ins w:id="378" w:author="Holly McQueary" w:date="2018-04-24T10:55:00Z">
              <w:rPr>
                <w:rFonts w:ascii="Cambria Math" w:eastAsia="Times New Roman" w:hAnsi="Cambria Math" w:cs="Arial"/>
                <w:sz w:val="22"/>
              </w:rPr>
              <m:t>=# generations</m:t>
            </w:ins>
          </m:r>
          <m:r>
            <w:ins w:id="379" w:author="Holly McQueary" w:date="2018-04-24T10:56:00Z">
              <w:rPr>
                <w:rFonts w:ascii="Cambria Math" w:eastAsia="Times New Roman" w:hAnsi="Cambria Math" w:cs="Arial"/>
                <w:sz w:val="22"/>
              </w:rPr>
              <m:t>*</m:t>
            </w:ins>
          </m:r>
          <m:sSup>
            <m:sSupPr>
              <m:ctrlPr>
                <w:ins w:id="380" w:author="Holly McQueary" w:date="2018-04-24T10:56:00Z">
                  <w:rPr>
                    <w:rFonts w:ascii="Cambria Math" w:eastAsia="Times New Roman" w:hAnsi="Cambria Math" w:cs="Arial"/>
                    <w:i/>
                    <w:sz w:val="22"/>
                  </w:rPr>
                </w:ins>
              </m:ctrlPr>
            </m:sSupPr>
            <m:e>
              <m:r>
                <w:ins w:id="381" w:author="Holly McQueary" w:date="2018-04-24T10:56:00Z">
                  <w:rPr>
                    <w:rFonts w:ascii="Cambria Math" w:eastAsia="Times New Roman" w:hAnsi="Cambria Math" w:cs="Arial"/>
                    <w:sz w:val="22"/>
                  </w:rPr>
                  <m:t>μ</m:t>
                </w:ins>
              </m:r>
            </m:e>
            <m:sup>
              <m:r>
                <w:ins w:id="382" w:author="Holly McQueary" w:date="2018-04-24T10:56:00Z">
                  <w:rPr>
                    <w:rFonts w:ascii="Cambria Math" w:eastAsia="Times New Roman" w:hAnsi="Cambria Math" w:cs="Arial"/>
                    <w:sz w:val="22"/>
                  </w:rPr>
                  <m:t>2</m:t>
                </w:ins>
              </m:r>
            </m:sup>
          </m:sSup>
          <m:r>
            <w:ins w:id="383" w:author="Holly McQueary" w:date="2018-04-24T10:56:00Z">
              <w:rPr>
                <w:rFonts w:ascii="Cambria Math" w:eastAsia="Times New Roman" w:hAnsi="Cambria Math" w:cs="Arial"/>
                <w:sz w:val="22"/>
              </w:rPr>
              <m:t>*</m:t>
            </w:ins>
          </m:r>
          <m:sSup>
            <m:sSupPr>
              <m:ctrlPr>
                <w:ins w:id="384" w:author="Holly McQueary" w:date="2018-04-24T10:57:00Z">
                  <w:rPr>
                    <w:rFonts w:ascii="Cambria Math" w:eastAsia="Times New Roman" w:hAnsi="Cambria Math" w:cs="Arial"/>
                    <w:i/>
                    <w:sz w:val="22"/>
                  </w:rPr>
                </w:ins>
              </m:ctrlPr>
            </m:sSupPr>
            <m:e>
              <m:r>
                <w:ins w:id="385" w:author="Holly McQueary" w:date="2018-04-24T10:57:00Z">
                  <w:rPr>
                    <w:rFonts w:ascii="Cambria Math" w:eastAsia="Times New Roman" w:hAnsi="Cambria Math" w:cs="Arial"/>
                    <w:sz w:val="22"/>
                  </w:rPr>
                  <m:t>(1-μ)</m:t>
                </w:ins>
              </m:r>
            </m:e>
            <m:sup>
              <m:r>
                <w:ins w:id="386" w:author="Holly McQueary" w:date="2018-04-24T10:57:00Z">
                  <w:rPr>
                    <w:rFonts w:ascii="Cambria Math" w:eastAsia="Times New Roman" w:hAnsi="Cambria Math" w:cs="Arial"/>
                    <w:sz w:val="22"/>
                  </w:rPr>
                  <m:t>2098</m:t>
                </w:ins>
              </m:r>
            </m:sup>
          </m:sSup>
        </m:oMath>
      </m:oMathPara>
    </w:p>
    <w:p w14:paraId="7FAD0A1F" w14:textId="5AC5D61A" w:rsidR="00E84343" w:rsidRPr="006701B6" w:rsidDel="00384E60" w:rsidRDefault="00E84343" w:rsidP="00F52122">
      <w:pPr>
        <w:rPr>
          <w:del w:id="387" w:author="Holly McQueary" w:date="2018-04-24T10:54:00Z"/>
          <w:rFonts w:ascii="Arial" w:eastAsia="Times New Roman" w:hAnsi="Arial" w:cs="Arial"/>
          <w:sz w:val="22"/>
        </w:rPr>
      </w:pPr>
      <w:del w:id="388" w:author="Holly McQueary" w:date="2018-04-24T10:54:00Z">
        <w:r w:rsidDel="00384E60">
          <w:rPr>
            <w:rFonts w:ascii="Arial" w:eastAsia="Times New Roman" w:hAnsi="Arial" w:cs="Arial"/>
            <w:sz w:val="22"/>
          </w:rPr>
          <w:delText>prob2 or more</w:delText>
        </w:r>
        <w:r w:rsidR="000A0363" w:rsidDel="00384E60">
          <w:rPr>
            <w:rFonts w:ascii="Arial" w:eastAsia="Times New Roman" w:hAnsi="Arial" w:cs="Arial"/>
            <w:sz w:val="22"/>
          </w:rPr>
          <w:delText xml:space="preserve"> events (separate events, ie monosomy and trisomy, two trisomies)</w:delText>
        </w:r>
      </w:del>
    </w:p>
    <w:p w14:paraId="3C6196E6" w14:textId="6BFF5DFF" w:rsidR="00E84343" w:rsidDel="00384E60" w:rsidRDefault="00E84343" w:rsidP="00F52122">
      <w:pPr>
        <w:rPr>
          <w:del w:id="389" w:author="Holly McQueary" w:date="2018-04-24T10:54:00Z"/>
          <w:rFonts w:ascii="Arial" w:eastAsia="Times New Roman" w:hAnsi="Arial" w:cs="Arial"/>
          <w:sz w:val="22"/>
        </w:rPr>
      </w:pPr>
      <w:del w:id="390" w:author="Holly McQueary" w:date="2018-04-24T10:54:00Z">
        <w:r w:rsidDel="00384E60">
          <w:rPr>
            <w:rFonts w:ascii="Arial" w:eastAsia="Times New Roman" w:hAnsi="Arial" w:cs="Arial"/>
            <w:sz w:val="22"/>
          </w:rPr>
          <w:delText>1 – prob(0) – prob (1)</w:delText>
        </w:r>
      </w:del>
    </w:p>
    <w:p w14:paraId="1784B2B1" w14:textId="4D22AAC8" w:rsidR="00E84343" w:rsidDel="00384E60" w:rsidRDefault="00E84343" w:rsidP="00F52122">
      <w:pPr>
        <w:rPr>
          <w:del w:id="391" w:author="Holly McQueary" w:date="2018-04-24T10:54:00Z"/>
          <w:rFonts w:ascii="Arial" w:eastAsia="Times New Roman" w:hAnsi="Arial" w:cs="Arial"/>
          <w:sz w:val="22"/>
        </w:rPr>
      </w:pPr>
      <w:del w:id="392" w:author="Holly McQueary" w:date="2018-04-24T10:54:00Z">
        <w:r w:rsidDel="00384E60">
          <w:rPr>
            <w:rFonts w:ascii="Arial" w:eastAsia="Times New Roman" w:hAnsi="Arial" w:cs="Arial"/>
            <w:sz w:val="22"/>
          </w:rPr>
          <w:delText>1 – ( 1-u)^2100 – 2100 * u(1-u)^2099</w:delText>
        </w:r>
      </w:del>
    </w:p>
    <w:p w14:paraId="2FB3004F" w14:textId="656CF99E" w:rsidR="00E84343" w:rsidDel="00384E60" w:rsidRDefault="00E84343" w:rsidP="00F52122">
      <w:pPr>
        <w:rPr>
          <w:del w:id="393" w:author="Holly McQueary" w:date="2018-04-24T10:54:00Z"/>
          <w:rFonts w:ascii="Arial" w:eastAsia="Times New Roman" w:hAnsi="Arial" w:cs="Arial"/>
          <w:sz w:val="22"/>
        </w:rPr>
      </w:pPr>
      <w:del w:id="394" w:author="Holly McQueary" w:date="2018-04-24T10:54:00Z">
        <w:r w:rsidDel="00384E60">
          <w:rPr>
            <w:rFonts w:ascii="Arial" w:eastAsia="Times New Roman" w:hAnsi="Arial" w:cs="Arial"/>
            <w:sz w:val="22"/>
          </w:rPr>
          <w:delText xml:space="preserve">= 1- (54/93) </w:delText>
        </w:r>
        <w:r w:rsidR="003333E0" w:rsidDel="00384E60">
          <w:rPr>
            <w:rFonts w:ascii="Arial" w:eastAsia="Times New Roman" w:hAnsi="Arial" w:cs="Arial"/>
            <w:sz w:val="22"/>
          </w:rPr>
          <w:delText xml:space="preserve">- .3158 = 0.104 </w:delText>
        </w:r>
        <w:r w:rsidR="003333E0" w:rsidRPr="003333E0" w:rsidDel="00384E60">
          <w:rPr>
            <w:rFonts w:ascii="Arial" w:eastAsia="Times New Roman" w:hAnsi="Arial" w:cs="Arial"/>
            <w:sz w:val="22"/>
          </w:rPr>
          <w:sym w:font="Wingdings" w:char="F0E0"/>
        </w:r>
        <w:r w:rsidR="003333E0" w:rsidDel="00384E60">
          <w:rPr>
            <w:rFonts w:ascii="Arial" w:eastAsia="Times New Roman" w:hAnsi="Arial" w:cs="Arial"/>
            <w:sz w:val="22"/>
          </w:rPr>
          <w:delText xml:space="preserve"> expect 9 lines that have &gt;1 event </w:delText>
        </w:r>
      </w:del>
    </w:p>
    <w:p w14:paraId="4E6375B9" w14:textId="78FD2548" w:rsidR="003333E0" w:rsidRDefault="003333E0" w:rsidP="00F52122">
      <w:pPr>
        <w:rPr>
          <w:rFonts w:ascii="Arial" w:eastAsia="Times New Roman" w:hAnsi="Arial" w:cs="Arial"/>
          <w:sz w:val="22"/>
        </w:rPr>
      </w:pPr>
    </w:p>
    <w:p w14:paraId="228C29FA" w14:textId="0B37B6AC" w:rsidR="000A0363" w:rsidRDefault="000A0363" w:rsidP="00F52122">
      <w:pPr>
        <w:rPr>
          <w:rFonts w:ascii="Arial" w:eastAsia="Times New Roman" w:hAnsi="Arial" w:cs="Arial"/>
          <w:sz w:val="22"/>
        </w:rPr>
      </w:pPr>
    </w:p>
    <w:p w14:paraId="736790B0" w14:textId="2CE23A63" w:rsidR="000A0363" w:rsidDel="00BA5347" w:rsidRDefault="000A0363" w:rsidP="00F52122">
      <w:pPr>
        <w:rPr>
          <w:del w:id="395" w:author="Holly McQueary" w:date="2018-05-15T17:23:00Z"/>
          <w:rFonts w:ascii="Arial" w:eastAsia="Times New Roman" w:hAnsi="Arial" w:cs="Arial"/>
          <w:sz w:val="22"/>
        </w:rPr>
      </w:pPr>
      <w:del w:id="396" w:author="Holly McQueary" w:date="2018-05-15T17:23:00Z">
        <w:r w:rsidDel="00BA5347">
          <w:rPr>
            <w:rFonts w:ascii="Arial" w:eastAsia="Times New Roman" w:hAnsi="Arial" w:cs="Arial"/>
            <w:sz w:val="22"/>
          </w:rPr>
          <w:delText>prob(2 events)</w:delText>
        </w:r>
      </w:del>
    </w:p>
    <w:p w14:paraId="437FFC19" w14:textId="1489BCD8" w:rsidR="000A0363" w:rsidDel="00BA5347" w:rsidRDefault="000A0363" w:rsidP="00F52122">
      <w:pPr>
        <w:rPr>
          <w:del w:id="397" w:author="Holly McQueary" w:date="2018-05-15T17:23:00Z"/>
          <w:rFonts w:ascii="Arial" w:eastAsia="Times New Roman" w:hAnsi="Arial" w:cs="Arial"/>
          <w:sz w:val="22"/>
        </w:rPr>
      </w:pPr>
      <w:del w:id="398" w:author="Holly McQueary" w:date="2018-05-15T17:23:00Z">
        <w:r w:rsidDel="00BA5347">
          <w:rPr>
            <w:rFonts w:ascii="Arial" w:eastAsia="Times New Roman" w:hAnsi="Arial" w:cs="Arial"/>
            <w:sz w:val="22"/>
          </w:rPr>
          <w:delText>= (2100 2)u^2(1-u)^2098</w:delText>
        </w:r>
      </w:del>
    </w:p>
    <w:p w14:paraId="4BCCABAD" w14:textId="40C74A69" w:rsidR="000A0363" w:rsidDel="00BA5347" w:rsidRDefault="000A0363" w:rsidP="00F52122">
      <w:pPr>
        <w:rPr>
          <w:del w:id="399" w:author="Holly McQueary" w:date="2018-05-15T17:23:00Z"/>
          <w:rFonts w:ascii="Arial" w:eastAsia="Times New Roman" w:hAnsi="Arial" w:cs="Arial"/>
          <w:sz w:val="22"/>
        </w:rPr>
      </w:pPr>
      <w:del w:id="400" w:author="Holly McQueary" w:date="2018-05-15T17:23:00Z">
        <w:r w:rsidDel="00BA5347">
          <w:rPr>
            <w:rFonts w:ascii="Arial" w:eastAsia="Times New Roman" w:hAnsi="Arial" w:cs="Arial"/>
            <w:sz w:val="22"/>
          </w:rPr>
          <w:delText>= 2100 * 2099 / 2</w:delText>
        </w:r>
      </w:del>
    </w:p>
    <w:p w14:paraId="5F1FE2DF" w14:textId="58A11521" w:rsidR="000A0363" w:rsidDel="00BA5347" w:rsidRDefault="000A0363" w:rsidP="00F52122">
      <w:pPr>
        <w:rPr>
          <w:del w:id="401" w:author="Holly McQueary" w:date="2018-05-15T17:23:00Z"/>
          <w:rFonts w:ascii="Arial" w:eastAsia="Times New Roman" w:hAnsi="Arial" w:cs="Arial"/>
          <w:sz w:val="22"/>
        </w:rPr>
      </w:pPr>
      <w:del w:id="402" w:author="Holly McQueary" w:date="2018-05-15T17:23:00Z">
        <w:r w:rsidDel="00BA5347">
          <w:rPr>
            <w:rFonts w:ascii="Arial" w:eastAsia="Times New Roman" w:hAnsi="Arial" w:cs="Arial"/>
            <w:sz w:val="22"/>
          </w:rPr>
          <w:delText xml:space="preserve">= </w:delText>
        </w:r>
        <w:r w:rsidR="004325B7" w:rsidDel="00BA5347">
          <w:rPr>
            <w:rFonts w:ascii="Arial" w:eastAsia="Times New Roman" w:hAnsi="Arial" w:cs="Arial"/>
            <w:sz w:val="22"/>
          </w:rPr>
          <w:delText xml:space="preserve">0.0858 </w:delText>
        </w:r>
      </w:del>
    </w:p>
    <w:p w14:paraId="3BFB9655" w14:textId="061E3F5A" w:rsidR="004325B7" w:rsidRDefault="00EE3CF1" w:rsidP="00F52122">
      <w:pPr>
        <w:rPr>
          <w:ins w:id="403" w:author="Holly McQueary" w:date="2018-04-24T10:54:00Z"/>
          <w:rFonts w:ascii="Arial" w:eastAsia="Times New Roman" w:hAnsi="Arial" w:cs="Arial"/>
          <w:sz w:val="22"/>
        </w:rPr>
      </w:pPr>
      <w:ins w:id="404" w:author="Holly McQueary" w:date="2018-04-24T11:01:00Z">
        <w:r>
          <w:rPr>
            <w:rFonts w:ascii="Arial" w:eastAsia="Times New Roman" w:hAnsi="Arial" w:cs="Arial"/>
            <w:noProof/>
            <w:sz w:val="22"/>
          </w:rPr>
          <mc:AlternateContent>
            <mc:Choice Requires="wps">
              <w:drawing>
                <wp:anchor distT="0" distB="0" distL="114300" distR="114300" simplePos="0" relativeHeight="251665408" behindDoc="0" locked="0" layoutInCell="1" allowOverlap="1" wp14:anchorId="6FD45DA8" wp14:editId="5F7BA04E">
                  <wp:simplePos x="0" y="0"/>
                  <wp:positionH relativeFrom="column">
                    <wp:posOffset>5025224</wp:posOffset>
                  </wp:positionH>
                  <wp:positionV relativeFrom="paragraph">
                    <wp:posOffset>104388</wp:posOffset>
                  </wp:positionV>
                  <wp:extent cx="1510748" cy="326003"/>
                  <wp:effectExtent l="0" t="0" r="635" b="4445"/>
                  <wp:wrapNone/>
                  <wp:docPr id="8" name="Text Box 8"/>
                  <wp:cNvGraphicFramePr/>
                  <a:graphic xmlns:a="http://schemas.openxmlformats.org/drawingml/2006/main">
                    <a:graphicData uri="http://schemas.microsoft.com/office/word/2010/wordprocessingShape">
                      <wps:wsp>
                        <wps:cNvSpPr txBox="1"/>
                        <wps:spPr>
                          <a:xfrm>
                            <a:off x="0" y="0"/>
                            <a:ext cx="1510748" cy="326003"/>
                          </a:xfrm>
                          <a:prstGeom prst="rect">
                            <a:avLst/>
                          </a:prstGeom>
                          <a:solidFill>
                            <a:schemeClr val="lt1"/>
                          </a:solidFill>
                          <a:ln w="6350">
                            <a:noFill/>
                          </a:ln>
                        </wps:spPr>
                        <wps:txbx>
                          <w:txbxContent>
                            <w:p w14:paraId="717A7B61" w14:textId="00030E2E" w:rsidR="00EE3CF1" w:rsidRDefault="00EE3CF1" w:rsidP="00EE3CF1">
                              <w:ins w:id="405" w:author="Holly McQueary" w:date="2018-04-24T10:49:00Z">
                                <w:r>
                                  <w:t xml:space="preserve">Equation </w:t>
                                </w:r>
                              </w:ins>
                              <w:ins w:id="406" w:author="Holly McQueary" w:date="2018-04-24T11:01:00Z">
                                <w: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45DA8" id="Text Box 8" o:spid="_x0000_s1029" type="#_x0000_t202" style="position:absolute;margin-left:395.7pt;margin-top:8.2pt;width:118.95pt;height:25.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" fillcolor="white [3201]" stroked="f" strokeweight=".5pt">
                  <v:textbox>
                    <w:txbxContent>
                      <w:p w14:paraId="717A7B61" w14:textId="00030E2E" w:rsidR="00EE3CF1" w:rsidRDefault="00EE3CF1" w:rsidP="00EE3CF1">
                        <w:ins w:id="407" w:author="Holly McQueary" w:date="2018-04-24T10:49:00Z">
                          <w:r>
                            <w:t xml:space="preserve">Equation </w:t>
                          </w:r>
                        </w:ins>
                        <w:ins w:id="408" w:author="Holly McQueary" w:date="2018-04-24T11:01:00Z">
                          <w:r>
                            <w:t>4</w:t>
                          </w:r>
                        </w:ins>
                      </w:p>
                    </w:txbxContent>
                  </v:textbox>
                </v:shape>
              </w:pict>
            </mc:Fallback>
          </mc:AlternateContent>
        </w:r>
      </w:ins>
    </w:p>
    <w:p w14:paraId="299AF853" w14:textId="7A3514B7" w:rsidR="00384E60" w:rsidRPr="00384E60" w:rsidRDefault="00384E60" w:rsidP="00384E60">
      <w:pPr>
        <w:rPr>
          <w:ins w:id="409" w:author="Holly McQueary" w:date="2018-04-24T10:59:00Z"/>
          <w:rFonts w:ascii="Arial" w:eastAsia="Times New Roman" w:hAnsi="Arial" w:cs="Arial"/>
          <w:sz w:val="22"/>
          <w:rPrChange w:id="410" w:author="Holly McQueary" w:date="2018-04-24T10:59:00Z">
            <w:rPr>
              <w:ins w:id="411" w:author="Holly McQueary" w:date="2018-04-24T10:59:00Z"/>
              <w:rFonts w:ascii="Cambria Math" w:eastAsia="Times New Roman" w:hAnsi="Cambria Math" w:cs="Arial"/>
              <w:i/>
              <w:sz w:val="22"/>
            </w:rPr>
          </w:rPrChange>
        </w:rPr>
      </w:pPr>
      <m:oMathPara>
        <m:oMath>
          <m:r>
            <w:ins w:id="412" w:author="Holly McQueary" w:date="2018-04-24T10:58:00Z">
              <w:rPr>
                <w:rFonts w:ascii="Cambria Math" w:eastAsia="Times New Roman" w:hAnsi="Cambria Math" w:cs="Arial"/>
                <w:sz w:val="22"/>
              </w:rPr>
              <m:t>prob&gt;2 events</m:t>
            </w:ins>
          </m:r>
          <m:r>
            <w:ins w:id="413" w:author="Holly McQueary" w:date="2018-04-24T10:59:00Z">
              <w:rPr>
                <w:rFonts w:ascii="Cambria Math" w:eastAsia="Times New Roman" w:hAnsi="Cambria Math" w:cs="Arial"/>
                <w:sz w:val="22"/>
              </w:rPr>
              <m:t>=1-</m:t>
            </w:ins>
          </m:r>
          <m:sSup>
            <m:sSupPr>
              <m:ctrlPr>
                <w:ins w:id="414" w:author="Holly McQueary" w:date="2018-04-24T11:00:00Z">
                  <w:rPr>
                    <w:rFonts w:ascii="Cambria Math" w:eastAsia="Times New Roman" w:hAnsi="Cambria Math" w:cs="Arial"/>
                    <w:i/>
                    <w:sz w:val="22"/>
                  </w:rPr>
                </w:ins>
              </m:ctrlPr>
            </m:sSupPr>
            <m:e>
              <m:d>
                <m:dPr>
                  <m:ctrlPr>
                    <w:ins w:id="415" w:author="Holly McQueary" w:date="2018-04-24T11:00:00Z">
                      <w:rPr>
                        <w:rFonts w:ascii="Cambria Math" w:eastAsia="Times New Roman" w:hAnsi="Cambria Math" w:cs="Arial"/>
                        <w:i/>
                        <w:sz w:val="22"/>
                      </w:rPr>
                    </w:ins>
                  </m:ctrlPr>
                </m:dPr>
                <m:e>
                  <m:r>
                    <w:ins w:id="416" w:author="Holly McQueary" w:date="2018-04-24T11:00:00Z">
                      <w:rPr>
                        <w:rFonts w:ascii="Cambria Math" w:eastAsia="Times New Roman" w:hAnsi="Cambria Math" w:cs="Arial"/>
                        <w:sz w:val="22"/>
                      </w:rPr>
                      <m:t>1-μ</m:t>
                    </w:ins>
                  </m:r>
                </m:e>
              </m:d>
            </m:e>
            <m:sup>
              <m:r>
                <w:ins w:id="417" w:author="Holly McQueary" w:date="2018-04-24T11:00:00Z">
                  <w:rPr>
                    <w:rFonts w:ascii="Cambria Math" w:eastAsia="Times New Roman" w:hAnsi="Cambria Math" w:cs="Arial"/>
                    <w:sz w:val="22"/>
                  </w:rPr>
                  <m:t>2100</m:t>
                </w:ins>
              </m:r>
            </m:sup>
          </m:sSup>
          <m:r>
            <w:ins w:id="418" w:author="Holly McQueary" w:date="2018-04-24T10:59:00Z">
              <w:rPr>
                <w:rFonts w:ascii="Cambria Math" w:eastAsia="Times New Roman" w:hAnsi="Cambria Math" w:cs="Arial"/>
                <w:sz w:val="22"/>
              </w:rPr>
              <m:t>-</m:t>
            </w:ins>
          </m:r>
          <m:r>
            <w:ins w:id="419" w:author="Holly McQueary" w:date="2018-04-24T11:00:00Z">
              <w:rPr>
                <w:rFonts w:ascii="Cambria Math" w:eastAsia="Times New Roman" w:hAnsi="Cambria Math" w:cs="Arial"/>
                <w:sz w:val="22"/>
              </w:rPr>
              <m:t>2100*μ</m:t>
            </w:ins>
          </m:r>
          <m:sSup>
            <m:sSupPr>
              <m:ctrlPr>
                <w:ins w:id="420" w:author="Holly McQueary" w:date="2018-04-24T11:01:00Z">
                  <w:rPr>
                    <w:rFonts w:ascii="Cambria Math" w:eastAsia="Times New Roman" w:hAnsi="Cambria Math" w:cs="Arial"/>
                    <w:i/>
                    <w:sz w:val="22"/>
                  </w:rPr>
                </w:ins>
              </m:ctrlPr>
            </m:sSupPr>
            <m:e>
              <m:r>
                <w:ins w:id="421" w:author="Holly McQueary" w:date="2018-04-24T11:01:00Z">
                  <w:rPr>
                    <w:rFonts w:ascii="Cambria Math" w:eastAsia="Times New Roman" w:hAnsi="Cambria Math" w:cs="Arial"/>
                    <w:sz w:val="22"/>
                  </w:rPr>
                  <m:t>(1-μ)</m:t>
                </w:ins>
              </m:r>
            </m:e>
            <m:sup>
              <m:r>
                <w:ins w:id="422" w:author="Holly McQueary" w:date="2018-04-24T11:01:00Z">
                  <w:rPr>
                    <w:rFonts w:ascii="Cambria Math" w:eastAsia="Times New Roman" w:hAnsi="Cambria Math" w:cs="Arial"/>
                    <w:sz w:val="22"/>
                  </w:rPr>
                  <m:t>2099</m:t>
                </w:ins>
              </m:r>
            </m:sup>
          </m:sSup>
        </m:oMath>
      </m:oMathPara>
    </w:p>
    <w:p w14:paraId="3FD373C8" w14:textId="517EBCCF" w:rsidR="00384E60" w:rsidRPr="00384E60" w:rsidRDefault="00384E60" w:rsidP="00384E60">
      <w:pPr>
        <w:rPr>
          <w:ins w:id="423" w:author="Holly McQueary" w:date="2018-04-24T10:54:00Z"/>
          <w:rFonts w:ascii="Arial" w:eastAsia="Times New Roman" w:hAnsi="Arial" w:cs="Arial"/>
          <w:sz w:val="22"/>
        </w:rPr>
      </w:pPr>
    </w:p>
    <w:p w14:paraId="393560DE" w14:textId="1AF51D5B" w:rsidR="00384E60" w:rsidRPr="006701B6" w:rsidRDefault="00384E60" w:rsidP="00384E60">
      <w:pPr>
        <w:rPr>
          <w:ins w:id="424" w:author="Holly McQueary" w:date="2018-04-24T10:54:00Z"/>
          <w:rFonts w:ascii="Arial" w:eastAsia="Times New Roman" w:hAnsi="Arial" w:cs="Arial"/>
          <w:sz w:val="22"/>
        </w:rPr>
      </w:pPr>
      <w:ins w:id="425" w:author="Holly McQueary" w:date="2018-04-24T10:54:00Z">
        <w:r>
          <w:rPr>
            <w:rFonts w:ascii="Arial" w:eastAsia="Times New Roman" w:hAnsi="Arial" w:cs="Arial"/>
            <w:sz w:val="22"/>
          </w:rPr>
          <w:t xml:space="preserve">pro 2 or more events (separate events, </w:t>
        </w:r>
        <w:proofErr w:type="spellStart"/>
        <w:r>
          <w:rPr>
            <w:rFonts w:ascii="Arial" w:eastAsia="Times New Roman" w:hAnsi="Arial" w:cs="Arial"/>
            <w:sz w:val="22"/>
          </w:rPr>
          <w:t>ie</w:t>
        </w:r>
        <w:proofErr w:type="spellEnd"/>
        <w:r>
          <w:rPr>
            <w:rFonts w:ascii="Arial" w:eastAsia="Times New Roman" w:hAnsi="Arial" w:cs="Arial"/>
            <w:sz w:val="22"/>
          </w:rPr>
          <w:t xml:space="preserve"> monosomy and trisomy, two </w:t>
        </w:r>
        <w:proofErr w:type="spellStart"/>
        <w:r>
          <w:rPr>
            <w:rFonts w:ascii="Arial" w:eastAsia="Times New Roman" w:hAnsi="Arial" w:cs="Arial"/>
            <w:sz w:val="22"/>
          </w:rPr>
          <w:t>trisomies</w:t>
        </w:r>
        <w:proofErr w:type="spellEnd"/>
        <w:r>
          <w:rPr>
            <w:rFonts w:ascii="Arial" w:eastAsia="Times New Roman" w:hAnsi="Arial" w:cs="Arial"/>
            <w:sz w:val="22"/>
          </w:rPr>
          <w:t>)</w:t>
        </w:r>
      </w:ins>
    </w:p>
    <w:p w14:paraId="4FD200E2" w14:textId="77777777" w:rsidR="00384E60" w:rsidRDefault="00384E60" w:rsidP="00384E60">
      <w:pPr>
        <w:rPr>
          <w:ins w:id="426" w:author="Holly McQueary" w:date="2018-04-24T10:54:00Z"/>
          <w:rFonts w:ascii="Arial" w:eastAsia="Times New Roman" w:hAnsi="Arial" w:cs="Arial"/>
          <w:sz w:val="22"/>
        </w:rPr>
      </w:pPr>
      <w:ins w:id="427" w:author="Holly McQueary" w:date="2018-04-24T10:54:00Z">
        <w:r>
          <w:rPr>
            <w:rFonts w:ascii="Arial" w:eastAsia="Times New Roman" w:hAnsi="Arial" w:cs="Arial"/>
            <w:sz w:val="22"/>
          </w:rPr>
          <w:t xml:space="preserve">1 – </w:t>
        </w:r>
        <w:proofErr w:type="spellStart"/>
        <w:proofErr w:type="gramStart"/>
        <w:r>
          <w:rPr>
            <w:rFonts w:ascii="Arial" w:eastAsia="Times New Roman" w:hAnsi="Arial" w:cs="Arial"/>
            <w:sz w:val="22"/>
          </w:rPr>
          <w:t>prob</w:t>
        </w:r>
        <w:proofErr w:type="spellEnd"/>
        <w:r>
          <w:rPr>
            <w:rFonts w:ascii="Arial" w:eastAsia="Times New Roman" w:hAnsi="Arial" w:cs="Arial"/>
            <w:sz w:val="22"/>
          </w:rPr>
          <w:t>(</w:t>
        </w:r>
        <w:proofErr w:type="gramEnd"/>
        <w:r>
          <w:rPr>
            <w:rFonts w:ascii="Arial" w:eastAsia="Times New Roman" w:hAnsi="Arial" w:cs="Arial"/>
            <w:sz w:val="22"/>
          </w:rPr>
          <w:t xml:space="preserve">0) – </w:t>
        </w:r>
        <w:proofErr w:type="spellStart"/>
        <w:r>
          <w:rPr>
            <w:rFonts w:ascii="Arial" w:eastAsia="Times New Roman" w:hAnsi="Arial" w:cs="Arial"/>
            <w:sz w:val="22"/>
          </w:rPr>
          <w:t>prob</w:t>
        </w:r>
        <w:proofErr w:type="spellEnd"/>
        <w:r>
          <w:rPr>
            <w:rFonts w:ascii="Arial" w:eastAsia="Times New Roman" w:hAnsi="Arial" w:cs="Arial"/>
            <w:sz w:val="22"/>
          </w:rPr>
          <w:t xml:space="preserve"> (1)</w:t>
        </w:r>
      </w:ins>
    </w:p>
    <w:p w14:paraId="4678CEF2" w14:textId="77777777" w:rsidR="00384E60" w:rsidRDefault="00384E60" w:rsidP="00384E60">
      <w:pPr>
        <w:rPr>
          <w:ins w:id="428" w:author="Holly McQueary" w:date="2018-04-24T10:54:00Z"/>
          <w:rFonts w:ascii="Arial" w:eastAsia="Times New Roman" w:hAnsi="Arial" w:cs="Arial"/>
          <w:sz w:val="22"/>
        </w:rPr>
      </w:pPr>
      <w:ins w:id="429" w:author="Holly McQueary" w:date="2018-04-24T10:54:00Z">
        <w:r>
          <w:rPr>
            <w:rFonts w:ascii="Arial" w:eastAsia="Times New Roman" w:hAnsi="Arial" w:cs="Arial"/>
            <w:sz w:val="22"/>
          </w:rPr>
          <w:t xml:space="preserve">1 – </w:t>
        </w:r>
        <w:proofErr w:type="gramStart"/>
        <w:r>
          <w:rPr>
            <w:rFonts w:ascii="Arial" w:eastAsia="Times New Roman" w:hAnsi="Arial" w:cs="Arial"/>
            <w:sz w:val="22"/>
          </w:rPr>
          <w:t>( 1</w:t>
        </w:r>
        <w:proofErr w:type="gramEnd"/>
        <w:r>
          <w:rPr>
            <w:rFonts w:ascii="Arial" w:eastAsia="Times New Roman" w:hAnsi="Arial" w:cs="Arial"/>
            <w:sz w:val="22"/>
          </w:rPr>
          <w:t>-u)^2100 – 2100 * u(1-u)^2099</w:t>
        </w:r>
      </w:ins>
    </w:p>
    <w:p w14:paraId="23A7E286" w14:textId="77777777" w:rsidR="00384E60" w:rsidRDefault="00384E60" w:rsidP="00384E60">
      <w:pPr>
        <w:rPr>
          <w:ins w:id="430" w:author="Holly McQueary" w:date="2018-04-24T10:54:00Z"/>
          <w:rFonts w:ascii="Arial" w:eastAsia="Times New Roman" w:hAnsi="Arial" w:cs="Arial"/>
          <w:sz w:val="22"/>
        </w:rPr>
      </w:pPr>
      <w:ins w:id="431" w:author="Holly McQueary" w:date="2018-04-24T10:54:00Z">
        <w:r>
          <w:rPr>
            <w:rFonts w:ascii="Arial" w:eastAsia="Times New Roman" w:hAnsi="Arial" w:cs="Arial"/>
            <w:sz w:val="22"/>
          </w:rPr>
          <w:t xml:space="preserve">= 1- (54/93) - .3158 = 0.104 </w:t>
        </w:r>
        <w:r w:rsidRPr="003333E0">
          <w:rPr>
            <w:rFonts w:ascii="Arial" w:eastAsia="Times New Roman" w:hAnsi="Arial" w:cs="Arial"/>
            <w:sz w:val="22"/>
          </w:rPr>
          <w:sym w:font="Wingdings" w:char="F0E0"/>
        </w:r>
        <w:r>
          <w:rPr>
            <w:rFonts w:ascii="Arial" w:eastAsia="Times New Roman" w:hAnsi="Arial" w:cs="Arial"/>
            <w:sz w:val="22"/>
          </w:rPr>
          <w:t xml:space="preserve"> expect 9 lines that have &gt;1 event </w:t>
        </w:r>
      </w:ins>
    </w:p>
    <w:p w14:paraId="63DAC67C" w14:textId="77777777" w:rsidR="00384E60" w:rsidRDefault="00384E60" w:rsidP="00F52122">
      <w:pPr>
        <w:rPr>
          <w:rFonts w:ascii="Arial" w:eastAsia="Times New Roman" w:hAnsi="Arial" w:cs="Arial"/>
          <w:sz w:val="22"/>
        </w:rPr>
      </w:pPr>
    </w:p>
    <w:p w14:paraId="4C9D8DAA" w14:textId="7135DCBA" w:rsidR="004325B7" w:rsidDel="00EE3CF1" w:rsidRDefault="004325B7" w:rsidP="00F52122">
      <w:pPr>
        <w:rPr>
          <w:del w:id="432" w:author="Holly McQueary" w:date="2018-04-24T11:01:00Z"/>
          <w:rFonts w:ascii="Arial" w:eastAsia="Times New Roman" w:hAnsi="Arial" w:cs="Arial"/>
          <w:sz w:val="22"/>
        </w:rPr>
      </w:pPr>
      <w:del w:id="433" w:author="Holly McQueary" w:date="2018-05-15T17:24:00Z">
        <w:r w:rsidDel="00BA5347">
          <w:rPr>
            <w:rFonts w:ascii="Arial" w:eastAsia="Times New Roman" w:hAnsi="Arial" w:cs="Arial"/>
            <w:sz w:val="22"/>
          </w:rPr>
          <w:delText xml:space="preserve">prob of &gt;2 (3 or more) = 0.018 </w:delText>
        </w:r>
      </w:del>
    </w:p>
    <w:p w14:paraId="3B0EE805" w14:textId="3A61C987" w:rsidR="004325B7" w:rsidDel="00BA5347" w:rsidRDefault="004325B7" w:rsidP="00F52122">
      <w:pPr>
        <w:rPr>
          <w:del w:id="434" w:author="Holly McQueary" w:date="2018-05-15T17:24:00Z"/>
          <w:rFonts w:ascii="Arial" w:eastAsia="Times New Roman" w:hAnsi="Arial" w:cs="Arial"/>
          <w:sz w:val="22"/>
        </w:rPr>
      </w:pPr>
    </w:p>
    <w:p w14:paraId="05E3252B" w14:textId="5A8B307C" w:rsidR="00F431D4" w:rsidDel="00BA5347" w:rsidRDefault="00F431D4" w:rsidP="00F52122">
      <w:pPr>
        <w:rPr>
          <w:del w:id="435" w:author="Holly McQueary" w:date="2018-05-15T17:24:00Z"/>
          <w:rFonts w:ascii="Arial" w:eastAsia="Times New Roman" w:hAnsi="Arial" w:cs="Arial"/>
          <w:sz w:val="22"/>
        </w:rPr>
      </w:pPr>
      <w:del w:id="436" w:author="Holly McQueary" w:date="2018-05-15T17:24:00Z">
        <w:r w:rsidDel="00BA5347">
          <w:rPr>
            <w:rFonts w:ascii="Arial" w:eastAsia="Times New Roman" w:hAnsi="Arial" w:cs="Arial"/>
            <w:sz w:val="22"/>
          </w:rPr>
          <w:delText xml:space="preserve">expect 2 and got 1, looks random (in GC exp with 93 lines) </w:delText>
        </w:r>
      </w:del>
    </w:p>
    <w:p w14:paraId="0C47BA2C" w14:textId="77777777" w:rsidR="000A0363" w:rsidDel="008825A0" w:rsidRDefault="000A0363" w:rsidP="00F52122">
      <w:pPr>
        <w:rPr>
          <w:del w:id="437" w:author="Holly McQueary" w:date="2018-03-28T14:34:00Z"/>
          <w:rFonts w:ascii="Arial" w:eastAsia="Times New Roman" w:hAnsi="Arial" w:cs="Arial"/>
          <w:sz w:val="22"/>
        </w:rPr>
      </w:pPr>
    </w:p>
    <w:p w14:paraId="2B5C6BC4" w14:textId="40CF3DE5" w:rsidR="00E84343" w:rsidDel="008825A0" w:rsidRDefault="00E84343" w:rsidP="00F52122">
      <w:pPr>
        <w:rPr>
          <w:del w:id="438" w:author="Holly McQueary" w:date="2018-03-28T14:34:00Z"/>
          <w:rFonts w:ascii="Arial" w:eastAsia="Times New Roman" w:hAnsi="Arial" w:cs="Arial"/>
          <w:sz w:val="22"/>
        </w:rPr>
      </w:pPr>
    </w:p>
    <w:p w14:paraId="6986402C" w14:textId="6CDA14C2" w:rsidR="00E84343" w:rsidDel="008825A0" w:rsidRDefault="00E84343" w:rsidP="00F52122">
      <w:pPr>
        <w:rPr>
          <w:del w:id="439" w:author="Holly McQueary" w:date="2018-03-28T14:34:00Z"/>
          <w:rFonts w:ascii="Arial" w:eastAsia="Times New Roman" w:hAnsi="Arial" w:cs="Arial"/>
          <w:sz w:val="22"/>
        </w:rPr>
      </w:pPr>
    </w:p>
    <w:p w14:paraId="055B3CC2" w14:textId="77777777" w:rsidR="00E84343" w:rsidRDefault="00E84343" w:rsidP="00F52122">
      <w:pPr>
        <w:rPr>
          <w:rFonts w:ascii="Arial" w:eastAsia="Times New Roman" w:hAnsi="Arial" w:cs="Arial"/>
          <w:sz w:val="22"/>
        </w:rPr>
      </w:pPr>
    </w:p>
    <w:p w14:paraId="08EBD3D0" w14:textId="075CCC07" w:rsidR="00821E1E" w:rsidRDefault="00821E1E" w:rsidP="00F52122">
      <w:pPr>
        <w:rPr>
          <w:ins w:id="440" w:author="Holly McQueary" w:date="2018-04-24T10:33:00Z"/>
          <w:rFonts w:ascii="Arial" w:eastAsia="Times New Roman" w:hAnsi="Arial" w:cs="Arial"/>
          <w:sz w:val="22"/>
        </w:rPr>
      </w:pPr>
      <w:commentRangeStart w:id="441"/>
      <w:r>
        <w:rPr>
          <w:rFonts w:ascii="Arial" w:eastAsia="Times New Roman" w:hAnsi="Arial" w:cs="Arial"/>
          <w:sz w:val="22"/>
        </w:rPr>
        <w:t>Average rate of events per chromosome:</w:t>
      </w:r>
      <w:r w:rsidR="00322C85">
        <w:rPr>
          <w:rFonts w:ascii="Arial" w:eastAsia="Times New Roman" w:hAnsi="Arial" w:cs="Arial"/>
          <w:sz w:val="22"/>
        </w:rPr>
        <w:t xml:space="preserve"> </w:t>
      </w:r>
      <w:proofErr w:type="gramStart"/>
      <w:r w:rsidR="00322C85">
        <w:rPr>
          <w:rFonts w:ascii="Arial" w:eastAsia="Times New Roman" w:hAnsi="Arial" w:cs="Arial"/>
          <w:sz w:val="22"/>
        </w:rPr>
        <w:t xml:space="preserve">4 </w:t>
      </w:r>
      <w:r>
        <w:rPr>
          <w:rFonts w:ascii="Arial" w:eastAsia="Times New Roman" w:hAnsi="Arial" w:cs="Arial"/>
          <w:sz w:val="22"/>
        </w:rPr>
        <w:t xml:space="preserve"> would</w:t>
      </w:r>
      <w:proofErr w:type="gramEnd"/>
      <w:r>
        <w:rPr>
          <w:rFonts w:ascii="Arial" w:eastAsia="Times New Roman" w:hAnsi="Arial" w:cs="Arial"/>
          <w:sz w:val="22"/>
        </w:rPr>
        <w:t xml:space="preserve"> expect this for every chromosome but don’t get that, also implies selection against certain aneuploid chromosomes </w:t>
      </w:r>
      <w:commentRangeEnd w:id="441"/>
      <w:r w:rsidR="00EE3CF1">
        <w:rPr>
          <w:rStyle w:val="CommentReference"/>
        </w:rPr>
        <w:commentReference w:id="441"/>
      </w:r>
    </w:p>
    <w:p w14:paraId="0E0BEC22" w14:textId="40EE3F19" w:rsidR="004E187E" w:rsidRDefault="004E187E" w:rsidP="00F52122">
      <w:pPr>
        <w:rPr>
          <w:ins w:id="442" w:author="Holly McQueary" w:date="2018-04-24T10:34:00Z"/>
          <w:rFonts w:ascii="Arial" w:eastAsia="Times New Roman" w:hAnsi="Arial" w:cs="Arial"/>
          <w:sz w:val="22"/>
        </w:rPr>
      </w:pPr>
    </w:p>
    <w:p w14:paraId="0EF785F7" w14:textId="77777777" w:rsidR="004E187E" w:rsidRDefault="004E187E" w:rsidP="00F52122">
      <w:pPr>
        <w:rPr>
          <w:rFonts w:ascii="Arial" w:eastAsia="Times New Roman" w:hAnsi="Arial" w:cs="Arial"/>
          <w:sz w:val="22"/>
        </w:rPr>
      </w:pPr>
    </w:p>
    <w:p w14:paraId="567EC662" w14:textId="11D47CE3" w:rsidR="00260DD2" w:rsidDel="004E187E" w:rsidRDefault="00260DD2" w:rsidP="00F52122">
      <w:pPr>
        <w:rPr>
          <w:del w:id="443" w:author="Holly McQueary" w:date="2018-03-28T14:34:00Z"/>
          <w:rFonts w:ascii="Arial" w:eastAsia="Times New Roman" w:hAnsi="Arial" w:cs="Arial"/>
          <w:sz w:val="22"/>
        </w:rPr>
      </w:pPr>
    </w:p>
    <w:p w14:paraId="05C2EB79" w14:textId="77777777" w:rsidR="004E187E" w:rsidRPr="00840210" w:rsidRDefault="004E187E" w:rsidP="004E187E">
      <w:pPr>
        <w:rPr>
          <w:ins w:id="444" w:author="Holly McQueary" w:date="2018-04-24T10:33:00Z"/>
          <w:rFonts w:ascii="Arial" w:eastAsia="Times New Roman" w:hAnsi="Arial" w:cs="Arial"/>
          <w:i/>
          <w:sz w:val="22"/>
        </w:rPr>
      </w:pPr>
      <w:ins w:id="445" w:author="Holly McQueary" w:date="2018-04-24T10:33:00Z">
        <w:r w:rsidRPr="00840210">
          <w:rPr>
            <w:rFonts w:ascii="Arial" w:eastAsia="Times New Roman" w:hAnsi="Arial" w:cs="Arial"/>
            <w:i/>
            <w:sz w:val="22"/>
          </w:rPr>
          <w:t xml:space="preserve">Segmental Duplications Arose x% of the time </w:t>
        </w:r>
      </w:ins>
    </w:p>
    <w:p w14:paraId="21D02992" w14:textId="010E7C5D" w:rsidR="004E187E" w:rsidRDefault="004E187E" w:rsidP="004E187E">
      <w:pPr>
        <w:rPr>
          <w:ins w:id="446" w:author="Holly McQueary" w:date="2018-05-12T20:22:00Z"/>
          <w:rFonts w:ascii="Arial" w:eastAsia="Times New Roman" w:hAnsi="Arial" w:cs="Arial"/>
          <w:sz w:val="22"/>
        </w:rPr>
      </w:pPr>
      <w:ins w:id="447" w:author="Holly McQueary" w:date="2018-04-24T10:33:00Z">
        <w:r>
          <w:rPr>
            <w:rFonts w:ascii="Arial" w:eastAsia="Times New Roman" w:hAnsi="Arial" w:cs="Arial"/>
            <w:sz w:val="22"/>
          </w:rPr>
          <w:t xml:space="preserve">Are the segmental duplications where you would expect them to be? (i.e. the ratios?) </w:t>
        </w:r>
      </w:ins>
    </w:p>
    <w:p w14:paraId="23C59D81" w14:textId="1F4F4875" w:rsidR="005C07F5" w:rsidRDefault="005C07F5" w:rsidP="004E187E">
      <w:pPr>
        <w:rPr>
          <w:ins w:id="448" w:author="Holly McQueary" w:date="2018-04-24T10:33:00Z"/>
          <w:rFonts w:ascii="Arial" w:eastAsia="Times New Roman" w:hAnsi="Arial" w:cs="Arial"/>
          <w:sz w:val="22"/>
        </w:rPr>
      </w:pPr>
      <w:ins w:id="449" w:author="Holly McQueary" w:date="2018-05-12T20:22:00Z">
        <w:r>
          <w:rPr>
            <w:rFonts w:ascii="Arial" w:eastAsia="Times New Roman" w:hAnsi="Arial" w:cs="Arial"/>
            <w:sz w:val="22"/>
          </w:rPr>
          <w:t xml:space="preserve">**How would you calculate the expected # of segmental duplications? </w:t>
        </w:r>
      </w:ins>
    </w:p>
    <w:p w14:paraId="49D78ABF" w14:textId="77777777" w:rsidR="004E187E" w:rsidRDefault="004E187E" w:rsidP="004E187E">
      <w:pPr>
        <w:rPr>
          <w:ins w:id="450" w:author="Holly McQueary" w:date="2018-04-24T10:33:00Z"/>
          <w:rFonts w:ascii="Arial" w:eastAsia="Times New Roman" w:hAnsi="Arial" w:cs="Arial"/>
          <w:sz w:val="22"/>
        </w:rPr>
      </w:pPr>
      <w:ins w:id="451" w:author="Holly McQueary" w:date="2018-04-24T10:33:00Z">
        <w:r>
          <w:rPr>
            <w:rFonts w:ascii="Arial" w:eastAsia="Times New Roman" w:hAnsi="Arial" w:cs="Arial"/>
            <w:sz w:val="22"/>
          </w:rPr>
          <w:t>For line 76, where is the breakpoint? Presumably the section has to contain the centromere. Is the breakpoint in a gene?</w:t>
        </w:r>
      </w:ins>
    </w:p>
    <w:p w14:paraId="4F8F4EBE" w14:textId="77777777" w:rsidR="004E187E" w:rsidRPr="002B185B" w:rsidRDefault="004E187E" w:rsidP="004E187E">
      <w:pPr>
        <w:rPr>
          <w:ins w:id="452" w:author="Holly McQueary" w:date="2018-04-24T10:34:00Z"/>
          <w:rFonts w:ascii="Arial" w:eastAsia="Times New Roman" w:hAnsi="Arial" w:cs="Arial"/>
          <w:i/>
          <w:sz w:val="22"/>
          <w:rPrChange w:id="453" w:author="Holly McQueary" w:date="2018-04-24T11:13:00Z">
            <w:rPr>
              <w:ins w:id="454" w:author="Holly McQueary" w:date="2018-04-24T10:34:00Z"/>
              <w:rFonts w:ascii="Arial" w:eastAsia="Times New Roman" w:hAnsi="Arial" w:cs="Arial"/>
              <w:sz w:val="22"/>
            </w:rPr>
          </w:rPrChange>
        </w:rPr>
      </w:pPr>
    </w:p>
    <w:p w14:paraId="47CC9F46" w14:textId="77777777" w:rsidR="004E187E" w:rsidRPr="002B185B" w:rsidRDefault="004E187E" w:rsidP="004E187E">
      <w:pPr>
        <w:rPr>
          <w:ins w:id="455" w:author="Holly McQueary" w:date="2018-04-24T10:34:00Z"/>
          <w:rFonts w:ascii="Arial" w:eastAsia="Times New Roman" w:hAnsi="Arial" w:cs="Arial"/>
          <w:i/>
          <w:sz w:val="22"/>
          <w:rPrChange w:id="456" w:author="Holly McQueary" w:date="2018-04-24T11:13:00Z">
            <w:rPr>
              <w:ins w:id="457" w:author="Holly McQueary" w:date="2018-04-24T10:34:00Z"/>
              <w:rFonts w:ascii="Arial" w:eastAsia="Times New Roman" w:hAnsi="Arial" w:cs="Arial"/>
              <w:b/>
              <w:sz w:val="22"/>
            </w:rPr>
          </w:rPrChange>
        </w:rPr>
      </w:pPr>
      <w:ins w:id="458" w:author="Holly McQueary" w:date="2018-04-24T10:34:00Z">
        <w:r w:rsidRPr="002B185B">
          <w:rPr>
            <w:rFonts w:ascii="Arial" w:eastAsia="Times New Roman" w:hAnsi="Arial" w:cs="Arial"/>
            <w:i/>
            <w:sz w:val="22"/>
            <w:rPrChange w:id="459" w:author="Holly McQueary" w:date="2018-04-24T11:13:00Z">
              <w:rPr>
                <w:rFonts w:ascii="Arial" w:eastAsia="Times New Roman" w:hAnsi="Arial" w:cs="Arial"/>
                <w:b/>
                <w:sz w:val="22"/>
              </w:rPr>
            </w:rPrChange>
          </w:rPr>
          <w:t>Fitness effects of aneuploidy</w:t>
        </w:r>
      </w:ins>
    </w:p>
    <w:p w14:paraId="10070884" w14:textId="77777777" w:rsidR="004E187E" w:rsidRDefault="004E187E" w:rsidP="004E187E">
      <w:pPr>
        <w:rPr>
          <w:ins w:id="460" w:author="Holly McQueary" w:date="2018-04-24T10:34:00Z"/>
          <w:rFonts w:ascii="Arial" w:eastAsia="Times New Roman" w:hAnsi="Arial" w:cs="Arial"/>
          <w:sz w:val="22"/>
        </w:rPr>
      </w:pPr>
      <w:ins w:id="461" w:author="Holly McQueary" w:date="2018-04-24T10:34:00Z">
        <w:r>
          <w:rPr>
            <w:rFonts w:ascii="Arial" w:eastAsia="Times New Roman" w:hAnsi="Arial" w:cs="Arial"/>
            <w:sz w:val="22"/>
          </w:rPr>
          <w:tab/>
          <w:t xml:space="preserve">some aneuploidies have beneficial fitness effects, compared to ancestor </w:t>
        </w:r>
      </w:ins>
    </w:p>
    <w:p w14:paraId="78DE5963" w14:textId="77777777" w:rsidR="004E187E" w:rsidRDefault="004E187E" w:rsidP="004E187E">
      <w:pPr>
        <w:rPr>
          <w:ins w:id="462" w:author="Holly McQueary" w:date="2018-04-24T10:34:00Z"/>
          <w:rFonts w:ascii="Arial" w:eastAsia="Times New Roman" w:hAnsi="Arial" w:cs="Arial"/>
          <w:sz w:val="22"/>
        </w:rPr>
      </w:pPr>
      <w:ins w:id="463" w:author="Holly McQueary" w:date="2018-04-24T10:34:00Z">
        <w:r>
          <w:rPr>
            <w:rFonts w:ascii="Arial" w:eastAsia="Times New Roman" w:hAnsi="Arial" w:cs="Arial"/>
            <w:sz w:val="22"/>
          </w:rPr>
          <w:tab/>
          <w:t xml:space="preserve">these higher fitness effects, could they be analogous to cancer? somehow these aneuploidies made the cells proliferate even quicker than </w:t>
        </w:r>
        <w:proofErr w:type="gramStart"/>
        <w:r>
          <w:rPr>
            <w:rFonts w:ascii="Arial" w:eastAsia="Times New Roman" w:hAnsi="Arial" w:cs="Arial"/>
            <w:sz w:val="22"/>
          </w:rPr>
          <w:t>WT..</w:t>
        </w:r>
        <w:proofErr w:type="gramEnd"/>
        <w:r>
          <w:rPr>
            <w:rFonts w:ascii="Arial" w:eastAsia="Times New Roman" w:hAnsi="Arial" w:cs="Arial"/>
            <w:sz w:val="22"/>
          </w:rPr>
          <w:t xml:space="preserve"> especially the line 11 one with two aneuploidies?? </w:t>
        </w:r>
      </w:ins>
    </w:p>
    <w:p w14:paraId="051815F7" w14:textId="77777777" w:rsidR="004E187E" w:rsidRDefault="004E187E" w:rsidP="004E187E">
      <w:pPr>
        <w:rPr>
          <w:ins w:id="464" w:author="Holly McQueary" w:date="2018-04-24T10:34:00Z"/>
          <w:rFonts w:ascii="Arial" w:eastAsia="Times New Roman" w:hAnsi="Arial" w:cs="Arial"/>
          <w:sz w:val="22"/>
        </w:rPr>
      </w:pPr>
    </w:p>
    <w:p w14:paraId="080F66E5" w14:textId="77777777" w:rsidR="004E187E" w:rsidRDefault="004E187E" w:rsidP="004E187E">
      <w:pPr>
        <w:rPr>
          <w:ins w:id="465" w:author="Holly McQueary" w:date="2018-04-24T10:34:00Z"/>
          <w:rFonts w:ascii="Arial" w:eastAsia="Times New Roman" w:hAnsi="Arial" w:cs="Arial"/>
          <w:sz w:val="22"/>
        </w:rPr>
      </w:pPr>
      <w:ins w:id="466" w:author="Holly McQueary" w:date="2018-04-24T10:34:00Z">
        <w:r>
          <w:rPr>
            <w:rFonts w:ascii="Arial" w:eastAsia="Times New Roman" w:hAnsi="Arial" w:cs="Arial"/>
            <w:sz w:val="22"/>
          </w:rPr>
          <w:t xml:space="preserve">do lines with beneficial fitness effects show the same amount of differential expression as lines with no or detrimental fitness effects compared to the ancestor? </w:t>
        </w:r>
      </w:ins>
    </w:p>
    <w:p w14:paraId="1FC7D28E" w14:textId="77777777" w:rsidR="004E187E" w:rsidRDefault="004E187E" w:rsidP="00F52122">
      <w:pPr>
        <w:rPr>
          <w:ins w:id="467" w:author="Holly McQueary" w:date="2018-04-24T10:33:00Z"/>
          <w:rFonts w:ascii="Arial" w:eastAsia="Times New Roman" w:hAnsi="Arial" w:cs="Arial"/>
          <w:sz w:val="22"/>
        </w:rPr>
      </w:pPr>
    </w:p>
    <w:p w14:paraId="7179B81F" w14:textId="77777777" w:rsidR="004E187E" w:rsidRPr="00F46192" w:rsidRDefault="004E187E" w:rsidP="004E187E">
      <w:pPr>
        <w:rPr>
          <w:ins w:id="468" w:author="Holly McQueary" w:date="2018-04-24T10:34:00Z"/>
          <w:rFonts w:ascii="Arial" w:eastAsia="Times New Roman" w:hAnsi="Arial" w:cs="Arial"/>
          <w:i/>
          <w:sz w:val="22"/>
        </w:rPr>
      </w:pPr>
      <w:ins w:id="469" w:author="Holly McQueary" w:date="2018-04-24T10:34:00Z">
        <w:r w:rsidRPr="00F46192">
          <w:rPr>
            <w:rFonts w:ascii="Arial" w:hAnsi="Arial" w:cs="Arial"/>
            <w:i/>
            <w:color w:val="000000"/>
            <w:sz w:val="22"/>
            <w:szCs w:val="117"/>
          </w:rPr>
          <w:t xml:space="preserve">No </w:t>
        </w:r>
        <w:r>
          <w:rPr>
            <w:rFonts w:ascii="Arial" w:hAnsi="Arial" w:cs="Arial"/>
            <w:i/>
            <w:color w:val="000000"/>
            <w:sz w:val="22"/>
            <w:szCs w:val="117"/>
          </w:rPr>
          <w:t>evidence for whole-chromosome dosage compensation</w:t>
        </w:r>
        <w:r w:rsidRPr="00F46192">
          <w:rPr>
            <w:rFonts w:ascii="Arial" w:hAnsi="Arial" w:cs="Arial"/>
            <w:i/>
            <w:color w:val="000000"/>
            <w:sz w:val="22"/>
            <w:szCs w:val="117"/>
          </w:rPr>
          <w:t xml:space="preserve"> in either lab or hybrid strains</w:t>
        </w:r>
      </w:ins>
    </w:p>
    <w:p w14:paraId="65997E83" w14:textId="77777777" w:rsidR="004E187E" w:rsidRDefault="004E187E" w:rsidP="004E187E">
      <w:pPr>
        <w:rPr>
          <w:ins w:id="470" w:author="Holly McQueary" w:date="2018-04-24T10:34:00Z"/>
          <w:rFonts w:ascii="Arial" w:eastAsia="Times New Roman" w:hAnsi="Arial" w:cs="Arial"/>
          <w:sz w:val="22"/>
        </w:rPr>
      </w:pPr>
      <w:ins w:id="471" w:author="Holly McQueary" w:date="2018-04-24T10:34:00Z">
        <w:r>
          <w:rPr>
            <w:rFonts w:ascii="Arial" w:eastAsia="Times New Roman" w:hAnsi="Arial" w:cs="Arial"/>
            <w:sz w:val="22"/>
          </w:rPr>
          <w:tab/>
          <w:t>Figure: for each chromosome, make a boxplot like the other ones but include all of the lines on it</w:t>
        </w:r>
      </w:ins>
    </w:p>
    <w:p w14:paraId="4C974E2B" w14:textId="77777777" w:rsidR="004E187E" w:rsidRDefault="004E187E" w:rsidP="004E187E">
      <w:pPr>
        <w:ind w:firstLine="720"/>
        <w:rPr>
          <w:ins w:id="472" w:author="Holly McQueary" w:date="2018-04-24T10:34:00Z"/>
          <w:rFonts w:ascii="Arial" w:eastAsia="Times New Roman" w:hAnsi="Arial" w:cs="Arial"/>
          <w:sz w:val="22"/>
        </w:rPr>
      </w:pPr>
      <w:ins w:id="473" w:author="Holly McQueary" w:date="2018-04-24T10:34:00Z">
        <w:r>
          <w:rPr>
            <w:rFonts w:ascii="Arial" w:eastAsia="Times New Roman" w:hAnsi="Arial" w:cs="Arial"/>
            <w:sz w:val="22"/>
          </w:rPr>
          <w:t xml:space="preserve">Table: p-values of each aneuploid line compared with euploid lines (highest p value of those comparisons). </w:t>
        </w:r>
        <w:proofErr w:type="spellStart"/>
        <w:r>
          <w:rPr>
            <w:rFonts w:ascii="Arial" w:eastAsia="Times New Roman" w:hAnsi="Arial" w:cs="Arial"/>
            <w:sz w:val="22"/>
          </w:rPr>
          <w:t>comaprisons</w:t>
        </w:r>
        <w:proofErr w:type="spellEnd"/>
        <w:r>
          <w:rPr>
            <w:rFonts w:ascii="Arial" w:eastAsia="Times New Roman" w:hAnsi="Arial" w:cs="Arial"/>
            <w:sz w:val="22"/>
          </w:rPr>
          <w:t xml:space="preserve"> of lines aneuploid for the same chromosome to one another</w:t>
        </w:r>
      </w:ins>
    </w:p>
    <w:p w14:paraId="639E94A5" w14:textId="77777777" w:rsidR="004E187E" w:rsidRDefault="004E187E" w:rsidP="004E187E">
      <w:pPr>
        <w:ind w:firstLine="720"/>
        <w:rPr>
          <w:ins w:id="474" w:author="Holly McQueary" w:date="2018-04-24T10:34:00Z"/>
          <w:rFonts w:ascii="Arial" w:eastAsia="Times New Roman" w:hAnsi="Arial" w:cs="Arial"/>
          <w:b/>
          <w:sz w:val="22"/>
        </w:rPr>
      </w:pPr>
    </w:p>
    <w:p w14:paraId="55B973A7" w14:textId="1F5D14EA" w:rsidR="004E187E" w:rsidRDefault="004E187E" w:rsidP="004E187E">
      <w:pPr>
        <w:rPr>
          <w:ins w:id="475" w:author="Holly McQueary" w:date="2018-04-24T10:34:00Z"/>
          <w:rFonts w:ascii="Arial" w:eastAsia="Times New Roman" w:hAnsi="Arial" w:cs="Arial"/>
          <w:sz w:val="22"/>
        </w:rPr>
      </w:pPr>
      <w:ins w:id="476" w:author="Holly McQueary" w:date="2018-04-24T10:34:00Z">
        <w:r>
          <w:rPr>
            <w:rFonts w:ascii="Arial" w:eastAsia="Times New Roman" w:hAnsi="Arial" w:cs="Arial"/>
            <w:sz w:val="22"/>
          </w:rPr>
          <w:tab/>
          <w:t xml:space="preserve">Comparisons using Tukey’s Honestly Significantly Different Test </w:t>
        </w:r>
        <w:r w:rsidRPr="000A6CFB">
          <w:rPr>
            <w:rFonts w:ascii="Arial" w:eastAsia="Times New Roman" w:hAnsi="Arial" w:cs="Arial"/>
            <w:sz w:val="22"/>
            <w:highlight w:val="yellow"/>
          </w:rPr>
          <w:t>(cite)</w:t>
        </w:r>
        <w:r>
          <w:rPr>
            <w:rFonts w:ascii="Arial" w:eastAsia="Times New Roman" w:hAnsi="Arial" w:cs="Arial"/>
            <w:sz w:val="22"/>
          </w:rPr>
          <w:t xml:space="preserve"> were made between euploid and the aneuploid lines of interest (i.e. for chromosome 1, only those lines aneuploid for chromosome one </w:t>
        </w:r>
        <w:proofErr w:type="gramStart"/>
        <w:r>
          <w:rPr>
            <w:rFonts w:ascii="Arial" w:eastAsia="Times New Roman" w:hAnsi="Arial" w:cs="Arial"/>
            <w:sz w:val="22"/>
          </w:rPr>
          <w:t>were</w:t>
        </w:r>
        <w:proofErr w:type="gramEnd"/>
        <w:r>
          <w:rPr>
            <w:rFonts w:ascii="Arial" w:eastAsia="Times New Roman" w:hAnsi="Arial" w:cs="Arial"/>
            <w:sz w:val="22"/>
          </w:rPr>
          <w:t xml:space="preserve"> analyzed against each of the euploid lines). All aneuploid lines analyzed showed significant differential expression against each euploid line for the chromosome of interest. Most, but not all, aneuploid lines had nonsignificant p-values when </w:t>
        </w:r>
        <w:r>
          <w:rPr>
            <w:rFonts w:ascii="Arial" w:eastAsia="Times New Roman" w:hAnsi="Arial" w:cs="Arial"/>
            <w:sz w:val="22"/>
          </w:rPr>
          <w:lastRenderedPageBreak/>
          <w:t>comparing the gene expression on the aneuploid chromosome to the expected value of gene expression of a monosomic/trisomic/</w:t>
        </w:r>
        <w:proofErr w:type="spellStart"/>
        <w:r>
          <w:rPr>
            <w:rFonts w:ascii="Arial" w:eastAsia="Times New Roman" w:hAnsi="Arial" w:cs="Arial"/>
            <w:sz w:val="22"/>
          </w:rPr>
          <w:t>tetrasomic</w:t>
        </w:r>
        <w:proofErr w:type="spellEnd"/>
        <w:r>
          <w:rPr>
            <w:rFonts w:ascii="Arial" w:eastAsia="Times New Roman" w:hAnsi="Arial" w:cs="Arial"/>
            <w:sz w:val="22"/>
          </w:rPr>
          <w:t xml:space="preserve"> chromosome. Together, these observations support the conclusion that there is no whole-chromosome dosage compensation occurring in either the hybrid or lab strains. </w:t>
        </w:r>
      </w:ins>
      <w:ins w:id="477" w:author="Holly McQueary" w:date="2018-04-24T11:13:00Z">
        <w:r w:rsidR="002B185B">
          <w:rPr>
            <w:rFonts w:ascii="Arial" w:eastAsia="Times New Roman" w:hAnsi="Arial" w:cs="Arial"/>
            <w:sz w:val="22"/>
          </w:rPr>
          <w:t xml:space="preserve">These findings are supported by previous work showing no dosage compensation in aneuploid yeast </w:t>
        </w:r>
      </w:ins>
      <w:r w:rsidR="002B185B">
        <w:rPr>
          <w:rFonts w:ascii="Arial" w:eastAsia="Times New Roman" w:hAnsi="Arial" w:cs="Arial"/>
          <w:sz w:val="22"/>
        </w:rPr>
        <w:fldChar w:fldCharType="begin"/>
      </w:r>
      <w:r w:rsidR="0034673C">
        <w:rPr>
          <w:rFonts w:ascii="Arial" w:eastAsia="Times New Roman" w:hAnsi="Arial" w:cs="Arial"/>
          <w:sz w:val="22"/>
        </w:rPr>
        <w:instrText xml:space="preserve"> ADDIN EN.CITE &lt;EndNote&gt;&lt;Cite&gt;&lt;Author&gt;Torres&lt;/Author&gt;&lt;Year&gt;2010&lt;/Year&gt;&lt;RecNum&gt;430&lt;/RecNum&gt;&lt;DisplayText&gt;[12]&lt;/DisplayText&gt;&lt;record&gt;&lt;rec-number&gt;430&lt;/rec-number&gt;&lt;foreign-keys&gt;&lt;key app="EN" db-id="sprxp9feba2er9e22dn52tac2tsrsd225sf5" timestamp="1510868807"&gt;430&lt;/key&gt;&lt;/foreign-keys&gt;&lt;ref-type name="Journal Article"&gt;17&lt;/ref-type&gt;&lt;contributors&gt;&lt;authors&gt;&lt;author&gt;Torres, E. M.&lt;/author&gt;&lt;author&gt;Dephoure, N.&lt;/author&gt;&lt;author&gt;Panneerselvam, A.&lt;/author&gt;&lt;author&gt;Tucker, C. M.&lt;/author&gt;&lt;author&gt;Whittaker, C. A.&lt;/author&gt;&lt;author&gt;Gygi, S. P.&lt;/author&gt;&lt;author&gt;Dunham, M. J.&lt;/author&gt;&lt;author&gt;Amon, A.&lt;/author&gt;&lt;/authors&gt;&lt;/contributors&gt;&lt;auth-address&gt;David H. Koch Institute for Integrative Cancer Research, Massachusetts Institute of Technology, Cambridge, MA 02139, USA.&lt;/auth-address&gt;&lt;titles&gt;&lt;title&gt;Identification of aneuploidy-tolerating mutations&lt;/title&gt;&lt;secondary-title&gt;Cell&lt;/secondary-title&gt;&lt;/titles&gt;&lt;periodical&gt;&lt;full-title&gt;Cell&lt;/full-title&gt;&lt;/periodical&gt;&lt;pages&gt;71-83&lt;/pages&gt;&lt;volume&gt;143&lt;/volume&gt;&lt;number&gt;1&lt;/number&gt;&lt;edition&gt;2010/09/21&lt;/edition&gt;&lt;keywords&gt;&lt;keyword&gt;*Aneuploidy&lt;/keyword&gt;&lt;keyword&gt;Cell Proliferation&lt;/keyword&gt;&lt;keyword&gt;Chromosome Aberrations&lt;/keyword&gt;&lt;keyword&gt;Endopeptidases/genetics&lt;/keyword&gt;&lt;keyword&gt;Gene Deletion&lt;/keyword&gt;&lt;keyword&gt;Humans&lt;/keyword&gt;&lt;keyword&gt;Neoplasms/pathology&lt;/keyword&gt;&lt;keyword&gt;Proteasome Endopeptidase Complex/metabolism&lt;/keyword&gt;&lt;keyword&gt;Saccharomyces cerevisiae/cytology/*genetics/metabolism&lt;/keyword&gt;&lt;keyword&gt;Saccharomyces cerevisiae Proteins/genetics&lt;/keyword&gt;&lt;keyword&gt;Ubiquitin/metabolism&lt;/keyword&gt;&lt;/keywords&gt;&lt;dates&gt;&lt;year&gt;2010&lt;/year&gt;&lt;pub-dates&gt;&lt;date&gt;Oct 01&lt;/date&gt;&lt;/pub-dates&gt;&lt;/dates&gt;&lt;isbn&gt;1097-4172 (Electronic)&amp;#xD;0092-8674 (Linking)&lt;/isbn&gt;&lt;accession-num&gt;20850176&lt;/accession-num&gt;&lt;urls&gt;&lt;related-urls&gt;&lt;url&gt;https://www.ncbi.nlm.nih.gov/pubmed/20850176&lt;/url&gt;&lt;/related-urls&gt;&lt;/urls&gt;&lt;custom2&gt;PMC2993244&lt;/custom2&gt;&lt;electronic-resource-num&gt;10.1016/j.cell.2010.08.038&lt;/electronic-resource-num&gt;&lt;/record&gt;&lt;/Cite&gt;&lt;/EndNote&gt;</w:instrText>
      </w:r>
      <w:r w:rsidR="002B185B">
        <w:rPr>
          <w:rFonts w:ascii="Arial" w:eastAsia="Times New Roman" w:hAnsi="Arial" w:cs="Arial"/>
          <w:sz w:val="22"/>
        </w:rPr>
        <w:fldChar w:fldCharType="separate"/>
      </w:r>
      <w:r w:rsidR="0034673C">
        <w:rPr>
          <w:rFonts w:ascii="Arial" w:eastAsia="Times New Roman" w:hAnsi="Arial" w:cs="Arial"/>
          <w:noProof/>
          <w:sz w:val="22"/>
        </w:rPr>
        <w:t>[12]</w:t>
      </w:r>
      <w:r w:rsidR="002B185B">
        <w:rPr>
          <w:rFonts w:ascii="Arial" w:eastAsia="Times New Roman" w:hAnsi="Arial" w:cs="Arial"/>
          <w:sz w:val="22"/>
        </w:rPr>
        <w:fldChar w:fldCharType="end"/>
      </w:r>
      <w:ins w:id="478" w:author="Holly McQueary" w:date="2018-04-24T11:14:00Z">
        <w:r w:rsidR="002B185B">
          <w:rPr>
            <w:rFonts w:ascii="Arial" w:eastAsia="Times New Roman" w:hAnsi="Arial" w:cs="Arial"/>
            <w:sz w:val="22"/>
          </w:rPr>
          <w:t xml:space="preserve">. </w:t>
        </w:r>
      </w:ins>
    </w:p>
    <w:p w14:paraId="4696B538" w14:textId="77777777" w:rsidR="004E187E" w:rsidRDefault="004E187E" w:rsidP="004E187E">
      <w:pPr>
        <w:rPr>
          <w:ins w:id="479" w:author="Holly McQueary" w:date="2018-04-24T10:34:00Z"/>
          <w:rFonts w:ascii="Arial" w:eastAsia="Times New Roman" w:hAnsi="Arial" w:cs="Arial"/>
          <w:sz w:val="22"/>
        </w:rPr>
      </w:pPr>
      <w:commentRangeStart w:id="480"/>
    </w:p>
    <w:p w14:paraId="1EB3003C" w14:textId="77777777" w:rsidR="004E187E" w:rsidRDefault="004E187E" w:rsidP="004E187E">
      <w:pPr>
        <w:rPr>
          <w:ins w:id="481" w:author="Holly McQueary" w:date="2018-04-24T10:34:00Z"/>
          <w:rFonts w:ascii="Arial" w:eastAsia="Times New Roman" w:hAnsi="Arial" w:cs="Arial"/>
          <w:sz w:val="22"/>
        </w:rPr>
      </w:pPr>
      <w:ins w:id="482" w:author="Holly McQueary" w:date="2018-04-24T10:34:00Z">
        <w:r>
          <w:rPr>
            <w:rFonts w:ascii="Arial" w:eastAsia="Times New Roman" w:hAnsi="Arial" w:cs="Arial"/>
            <w:sz w:val="22"/>
          </w:rPr>
          <w:t xml:space="preserve">*Maybe include a plot of the correlation between DNA copy number and RNA copy number in aneuploid chromosomes. </w:t>
        </w:r>
        <w:commentRangeEnd w:id="480"/>
        <w:r>
          <w:rPr>
            <w:rStyle w:val="CommentReference"/>
          </w:rPr>
          <w:commentReference w:id="480"/>
        </w:r>
        <w:r>
          <w:rPr>
            <w:rFonts w:ascii="Arial" w:eastAsia="Times New Roman" w:hAnsi="Arial" w:cs="Arial"/>
            <w:sz w:val="22"/>
          </w:rPr>
          <w:tab/>
        </w:r>
      </w:ins>
    </w:p>
    <w:p w14:paraId="541CBDEF" w14:textId="77777777" w:rsidR="004E187E" w:rsidRDefault="004E187E" w:rsidP="004E187E">
      <w:pPr>
        <w:rPr>
          <w:ins w:id="483" w:author="Holly McQueary" w:date="2018-04-24T10:34:00Z"/>
          <w:rFonts w:ascii="Arial" w:eastAsia="Times New Roman" w:hAnsi="Arial" w:cs="Arial"/>
          <w:sz w:val="22"/>
        </w:rPr>
      </w:pPr>
      <w:ins w:id="484" w:author="Holly McQueary" w:date="2018-04-24T10:34:00Z">
        <w:r>
          <w:rPr>
            <w:rFonts w:ascii="Arial" w:eastAsia="Times New Roman" w:hAnsi="Arial" w:cs="Arial"/>
            <w:sz w:val="22"/>
          </w:rPr>
          <w:tab/>
          <w:t xml:space="preserve">even though some lines have statistically significantly different gene expression levels, it could be because there is more RNA present to be degraded in trisomic lines, and less RNA present to be degraded in monosomic lines                                                                            </w:t>
        </w:r>
      </w:ins>
    </w:p>
    <w:p w14:paraId="6DAF663E" w14:textId="77777777" w:rsidR="004E187E" w:rsidRDefault="004E187E" w:rsidP="004E187E">
      <w:pPr>
        <w:ind w:firstLine="720"/>
        <w:rPr>
          <w:ins w:id="485" w:author="Holly McQueary" w:date="2018-04-24T10:34:00Z"/>
          <w:rFonts w:ascii="Arial" w:eastAsia="Times New Roman" w:hAnsi="Arial" w:cs="Arial"/>
          <w:sz w:val="22"/>
        </w:rPr>
      </w:pPr>
      <w:ins w:id="486" w:author="Holly McQueary" w:date="2018-04-24T10:34:00Z">
        <w:r>
          <w:rPr>
            <w:rFonts w:ascii="Arial" w:eastAsia="Times New Roman" w:hAnsi="Arial" w:cs="Arial"/>
            <w:sz w:val="22"/>
          </w:rPr>
          <w:t xml:space="preserve">Although autosomal dosage compensation has been observed in higher eukaryotes (cite some drosophila autosomal DC papers), it may be that these loci are more susceptible to dosage imbalances, or the phenomenon and mechanism of autosomal dosage compensation has </w:t>
        </w:r>
        <w:commentRangeStart w:id="487"/>
        <w:r>
          <w:rPr>
            <w:rFonts w:ascii="Arial" w:eastAsia="Times New Roman" w:hAnsi="Arial" w:cs="Arial"/>
            <w:sz w:val="22"/>
          </w:rPr>
          <w:t xml:space="preserve">evolved later in eukaryotes. </w:t>
        </w:r>
        <w:commentRangeEnd w:id="487"/>
        <w:r>
          <w:rPr>
            <w:rStyle w:val="CommentReference"/>
          </w:rPr>
          <w:commentReference w:id="487"/>
        </w:r>
        <w:r>
          <w:rPr>
            <w:rFonts w:ascii="Arial" w:eastAsia="Times New Roman" w:hAnsi="Arial" w:cs="Arial"/>
            <w:sz w:val="22"/>
          </w:rPr>
          <w:t xml:space="preserve">Perhaps yeast do not require a mechanism of autosomal DC as they are so numerous and have a short generation time, so selection can act quickly to get rid of segmental or whole chromosome aneuploidies. </w:t>
        </w:r>
      </w:ins>
    </w:p>
    <w:p w14:paraId="14F07E94" w14:textId="6D8ABE92" w:rsidR="00260DD2" w:rsidDel="004E187E" w:rsidRDefault="00260DD2" w:rsidP="00F52122">
      <w:pPr>
        <w:rPr>
          <w:del w:id="488" w:author="Holly McQueary" w:date="2018-04-24T10:34:00Z"/>
          <w:rFonts w:ascii="Arial" w:eastAsia="Times New Roman" w:hAnsi="Arial" w:cs="Arial"/>
          <w:sz w:val="22"/>
        </w:rPr>
      </w:pPr>
    </w:p>
    <w:p w14:paraId="60A2F372" w14:textId="54A81AED" w:rsidR="002F0361" w:rsidRPr="0026382A" w:rsidDel="004E187E" w:rsidRDefault="00E254F0" w:rsidP="00F52122">
      <w:pPr>
        <w:rPr>
          <w:del w:id="489" w:author="Holly McQueary" w:date="2018-04-24T10:34:00Z"/>
          <w:rFonts w:ascii="Arial" w:eastAsia="Times New Roman" w:hAnsi="Arial" w:cs="Arial"/>
          <w:b/>
          <w:sz w:val="22"/>
        </w:rPr>
      </w:pPr>
      <w:del w:id="490" w:author="Holly McQueary" w:date="2018-04-24T10:34:00Z">
        <w:r w:rsidRPr="0026382A" w:rsidDel="004E187E">
          <w:rPr>
            <w:rFonts w:ascii="Arial" w:eastAsia="Times New Roman" w:hAnsi="Arial" w:cs="Arial"/>
            <w:b/>
            <w:sz w:val="22"/>
          </w:rPr>
          <w:delText>Fitness effects of aneuploidy</w:delText>
        </w:r>
      </w:del>
    </w:p>
    <w:p w14:paraId="09C8F16B" w14:textId="259EDAC1" w:rsidR="00E254F0" w:rsidDel="004E187E" w:rsidRDefault="00E254F0" w:rsidP="00F52122">
      <w:pPr>
        <w:rPr>
          <w:del w:id="491" w:author="Holly McQueary" w:date="2018-04-24T10:34:00Z"/>
          <w:rFonts w:ascii="Arial" w:eastAsia="Times New Roman" w:hAnsi="Arial" w:cs="Arial"/>
          <w:sz w:val="22"/>
        </w:rPr>
      </w:pPr>
      <w:del w:id="492" w:author="Holly McQueary" w:date="2018-04-24T10:34:00Z">
        <w:r w:rsidDel="004E187E">
          <w:rPr>
            <w:rFonts w:ascii="Arial" w:eastAsia="Times New Roman" w:hAnsi="Arial" w:cs="Arial"/>
            <w:sz w:val="22"/>
          </w:rPr>
          <w:tab/>
          <w:delText xml:space="preserve">some aneuploidies have beneficial fitness effects, compared to ancestor </w:delText>
        </w:r>
      </w:del>
    </w:p>
    <w:p w14:paraId="666FFE1F" w14:textId="1E2C001A" w:rsidR="00E254F0" w:rsidDel="004E187E" w:rsidRDefault="003D79D2" w:rsidP="00F52122">
      <w:pPr>
        <w:rPr>
          <w:del w:id="493" w:author="Holly McQueary" w:date="2018-04-24T10:34:00Z"/>
          <w:rFonts w:ascii="Arial" w:eastAsia="Times New Roman" w:hAnsi="Arial" w:cs="Arial"/>
          <w:sz w:val="22"/>
        </w:rPr>
      </w:pPr>
      <w:del w:id="494" w:author="Holly McQueary" w:date="2018-04-24T10:34:00Z">
        <w:r w:rsidDel="004E187E">
          <w:rPr>
            <w:rFonts w:ascii="Arial" w:eastAsia="Times New Roman" w:hAnsi="Arial" w:cs="Arial"/>
            <w:sz w:val="22"/>
          </w:rPr>
          <w:tab/>
          <w:delText xml:space="preserve">these higher fitness effects, could they be analogous to cancer? somehow these aneuploidies made the cells proliferate even quicker than WT.. especially the line 11 one with two aneuploidies?? </w:delText>
        </w:r>
      </w:del>
    </w:p>
    <w:p w14:paraId="76AA6A61" w14:textId="190C9E3E" w:rsidR="00155866" w:rsidDel="004E187E" w:rsidRDefault="00155866" w:rsidP="00F52122">
      <w:pPr>
        <w:rPr>
          <w:del w:id="495" w:author="Holly McQueary" w:date="2018-04-24T10:34:00Z"/>
          <w:rFonts w:ascii="Arial" w:eastAsia="Times New Roman" w:hAnsi="Arial" w:cs="Arial"/>
          <w:sz w:val="22"/>
        </w:rPr>
      </w:pPr>
    </w:p>
    <w:p w14:paraId="6BC38F36" w14:textId="2F92D69B" w:rsidR="0026382A" w:rsidDel="004E187E" w:rsidRDefault="0026382A" w:rsidP="00F52122">
      <w:pPr>
        <w:rPr>
          <w:del w:id="496" w:author="Holly McQueary" w:date="2018-04-24T10:34:00Z"/>
          <w:rFonts w:ascii="Arial" w:eastAsia="Times New Roman" w:hAnsi="Arial" w:cs="Arial"/>
          <w:sz w:val="22"/>
        </w:rPr>
      </w:pPr>
      <w:del w:id="497" w:author="Holly McQueary" w:date="2018-04-24T10:34:00Z">
        <w:r w:rsidDel="004E187E">
          <w:rPr>
            <w:rFonts w:ascii="Arial" w:eastAsia="Times New Roman" w:hAnsi="Arial" w:cs="Arial"/>
            <w:sz w:val="22"/>
          </w:rPr>
          <w:delText xml:space="preserve">do lines with beneficial fitness effects show the same amount of differential expression as lines with no or detrimental fitness effects compared to the ancestor? </w:delText>
        </w:r>
      </w:del>
    </w:p>
    <w:p w14:paraId="7CE48F05" w14:textId="77777777" w:rsidR="0026382A" w:rsidRDefault="0026382A" w:rsidP="00F52122">
      <w:pPr>
        <w:rPr>
          <w:rFonts w:ascii="Arial" w:eastAsia="Times New Roman" w:hAnsi="Arial" w:cs="Arial"/>
          <w:sz w:val="22"/>
        </w:rPr>
      </w:pPr>
    </w:p>
    <w:p w14:paraId="2D082CAD" w14:textId="3218246E" w:rsidR="00E254F0" w:rsidRPr="0026382A" w:rsidDel="00EE3CF1" w:rsidRDefault="00E254F0" w:rsidP="00F52122">
      <w:pPr>
        <w:rPr>
          <w:del w:id="498" w:author="Holly McQueary" w:date="2018-04-24T11:02:00Z"/>
          <w:rFonts w:ascii="Arial" w:eastAsia="Times New Roman" w:hAnsi="Arial" w:cs="Arial"/>
          <w:b/>
          <w:sz w:val="22"/>
        </w:rPr>
      </w:pPr>
      <w:r w:rsidRPr="0026382A">
        <w:rPr>
          <w:rFonts w:ascii="Arial" w:eastAsia="Times New Roman" w:hAnsi="Arial" w:cs="Arial"/>
          <w:b/>
          <w:sz w:val="22"/>
        </w:rPr>
        <w:t>Individual Genes</w:t>
      </w:r>
    </w:p>
    <w:p w14:paraId="633A5C9C" w14:textId="5586B881" w:rsidR="005C01B6" w:rsidRPr="0026382A" w:rsidDel="00EE3CF1" w:rsidRDefault="005C01B6" w:rsidP="00F52122">
      <w:pPr>
        <w:rPr>
          <w:del w:id="499" w:author="Holly McQueary" w:date="2018-04-24T11:02:00Z"/>
          <w:rFonts w:ascii="Arial" w:eastAsia="Times New Roman" w:hAnsi="Arial" w:cs="Arial"/>
          <w:i/>
          <w:sz w:val="22"/>
        </w:rPr>
      </w:pPr>
      <w:del w:id="500" w:author="Holly McQueary" w:date="2018-04-24T11:02:00Z">
        <w:r w:rsidRPr="0026382A" w:rsidDel="00EE3CF1">
          <w:rPr>
            <w:rFonts w:ascii="Arial" w:eastAsia="Times New Roman" w:hAnsi="Arial" w:cs="Arial"/>
            <w:i/>
            <w:sz w:val="22"/>
          </w:rPr>
          <w:delText xml:space="preserve">Expression profiles between hybrid strain and lab strain differ dramatically </w:delText>
        </w:r>
      </w:del>
    </w:p>
    <w:p w14:paraId="09C65182" w14:textId="3CD371E7" w:rsidR="005C01B6" w:rsidDel="00EE3CF1" w:rsidRDefault="0046337C" w:rsidP="00F52122">
      <w:pPr>
        <w:rPr>
          <w:del w:id="501" w:author="Holly McQueary" w:date="2018-04-24T11:02:00Z"/>
          <w:rFonts w:ascii="Arial" w:eastAsia="Times New Roman" w:hAnsi="Arial" w:cs="Arial"/>
          <w:sz w:val="22"/>
        </w:rPr>
      </w:pPr>
      <w:del w:id="502" w:author="Holly McQueary" w:date="2018-04-24T11:02:00Z">
        <w:r w:rsidDel="00EE3CF1">
          <w:rPr>
            <w:rFonts w:ascii="Arial" w:eastAsia="Times New Roman" w:hAnsi="Arial" w:cs="Arial"/>
            <w:sz w:val="22"/>
          </w:rPr>
          <w:tab/>
          <w:delText>There are 599 genes that are downregulated in the hybrid strain compared to the lab strain, and 449 genes that are upregulated in the hybrid strain compared to the lab strain. Out of 4,060 genes compared.</w:delText>
        </w:r>
      </w:del>
    </w:p>
    <w:p w14:paraId="1B13E196" w14:textId="77777777" w:rsidR="0046337C" w:rsidRDefault="0046337C" w:rsidP="00F52122">
      <w:pPr>
        <w:rPr>
          <w:rFonts w:ascii="Arial" w:eastAsia="Times New Roman" w:hAnsi="Arial" w:cs="Arial"/>
          <w:sz w:val="22"/>
        </w:rPr>
      </w:pPr>
    </w:p>
    <w:p w14:paraId="06286FE8" w14:textId="37ECDD7F" w:rsidR="00E254F0" w:rsidRDefault="00E254F0" w:rsidP="00F52122">
      <w:pPr>
        <w:rPr>
          <w:rFonts w:ascii="Arial" w:eastAsia="Times New Roman" w:hAnsi="Arial" w:cs="Arial"/>
          <w:sz w:val="22"/>
        </w:rPr>
      </w:pPr>
      <w:r>
        <w:rPr>
          <w:rFonts w:ascii="Arial" w:eastAsia="Times New Roman" w:hAnsi="Arial" w:cs="Arial"/>
          <w:sz w:val="22"/>
        </w:rPr>
        <w:tab/>
        <w:t>Comparisons across all aneuploid/euploid/GC/MA lines</w:t>
      </w:r>
    </w:p>
    <w:p w14:paraId="60BC8B00" w14:textId="7296BF00" w:rsidR="00E254F0" w:rsidRDefault="00E254F0" w:rsidP="00F52122">
      <w:pPr>
        <w:rPr>
          <w:rFonts w:ascii="Arial" w:eastAsia="Times New Roman" w:hAnsi="Arial" w:cs="Arial"/>
          <w:sz w:val="22"/>
        </w:rPr>
      </w:pPr>
      <w:r>
        <w:rPr>
          <w:rFonts w:ascii="Arial" w:eastAsia="Times New Roman" w:hAnsi="Arial" w:cs="Arial"/>
          <w:sz w:val="22"/>
        </w:rPr>
        <w:tab/>
        <w:t>ESR genes?</w:t>
      </w:r>
    </w:p>
    <w:p w14:paraId="1C2A5B56" w14:textId="6F8A14CA" w:rsidR="00E254F0" w:rsidRDefault="00E254F0" w:rsidP="00F52122">
      <w:pPr>
        <w:rPr>
          <w:rFonts w:ascii="Arial" w:eastAsia="Times New Roman" w:hAnsi="Arial" w:cs="Arial"/>
          <w:sz w:val="22"/>
        </w:rPr>
      </w:pPr>
      <w:r>
        <w:rPr>
          <w:rFonts w:ascii="Arial" w:eastAsia="Times New Roman" w:hAnsi="Arial" w:cs="Arial"/>
          <w:sz w:val="22"/>
        </w:rPr>
        <w:tab/>
        <w:t>Histone gene compensation?</w:t>
      </w:r>
    </w:p>
    <w:p w14:paraId="1F4C6A0B" w14:textId="76555817" w:rsidR="00E254F0" w:rsidRPr="00F52122" w:rsidRDefault="00E254F0" w:rsidP="00E254F0">
      <w:pPr>
        <w:ind w:left="720"/>
        <w:rPr>
          <w:rFonts w:ascii="Arial" w:eastAsia="Times New Roman" w:hAnsi="Arial" w:cs="Arial"/>
        </w:rPr>
      </w:pPr>
      <w:r>
        <w:rPr>
          <w:rFonts w:ascii="Arial" w:eastAsia="Times New Roman" w:hAnsi="Arial" w:cs="Arial"/>
          <w:sz w:val="22"/>
        </w:rPr>
        <w:t>What genes are up/down regulated in aneuploid lines with higher fitness than the ancestor?</w:t>
      </w:r>
    </w:p>
    <w:p w14:paraId="11A1D803" w14:textId="77777777" w:rsidR="00F52122" w:rsidRPr="00F52122" w:rsidRDefault="00F52122" w:rsidP="00F52122">
      <w:pPr>
        <w:rPr>
          <w:rFonts w:ascii="Times New Roman" w:eastAsia="Times New Roman" w:hAnsi="Times New Roman" w:cs="Times New Roman"/>
        </w:rPr>
      </w:pPr>
    </w:p>
    <w:p w14:paraId="08E894E7" w14:textId="3EB59D27" w:rsidR="00EE3CF1" w:rsidRDefault="00FC53CF">
      <w:r>
        <w:t>Discussion</w:t>
      </w:r>
    </w:p>
    <w:p w14:paraId="585AB636" w14:textId="4E7BD3D8" w:rsidR="00FC53CF" w:rsidRDefault="00FC53CF"/>
    <w:p w14:paraId="7F7AE18D" w14:textId="7D6AE3C8" w:rsidR="00FC53CF" w:rsidRDefault="00FC53CF">
      <w:r>
        <w:t>Acknowledgements</w:t>
      </w:r>
    </w:p>
    <w:p w14:paraId="08B17DCD" w14:textId="7ADAF024" w:rsidR="00FC53CF" w:rsidRDefault="00FC53CF"/>
    <w:p w14:paraId="67718750" w14:textId="584A7142" w:rsidR="001C78CB" w:rsidRDefault="00FC53CF">
      <w:pPr>
        <w:rPr>
          <w:ins w:id="503" w:author="Holly McQueary" w:date="2018-04-11T12:16:00Z"/>
        </w:rPr>
      </w:pPr>
      <w:moveFromRangeStart w:id="504" w:author="Holly McQueary" w:date="2018-05-07T14:49:00Z" w:name="move513467921"/>
      <w:moveFrom w:id="505" w:author="Holly McQueary" w:date="2018-05-07T14:49:00Z">
        <w:r w:rsidDel="006D53CF">
          <w:t xml:space="preserve">References </w:t>
        </w:r>
      </w:moveFrom>
      <w:moveFromRangeEnd w:id="504"/>
    </w:p>
    <w:p w14:paraId="0DF766CE" w14:textId="69184FF4" w:rsidR="001C78CB" w:rsidRDefault="001C78CB">
      <w:pPr>
        <w:rPr>
          <w:ins w:id="506" w:author="Holly McQueary" w:date="2018-04-11T12:16:00Z"/>
        </w:rPr>
      </w:pPr>
    </w:p>
    <w:p w14:paraId="64C03B60" w14:textId="3607AC1F" w:rsidR="001C78CB" w:rsidRDefault="001C78CB">
      <w:pPr>
        <w:rPr>
          <w:ins w:id="507" w:author="Holly McQueary" w:date="2018-04-11T12:19:00Z"/>
        </w:rPr>
      </w:pPr>
      <w:ins w:id="508" w:author="Holly McQueary" w:date="2018-04-11T12:16:00Z">
        <w:r>
          <w:t>Figures</w:t>
        </w:r>
      </w:ins>
    </w:p>
    <w:p w14:paraId="5F63031E" w14:textId="77777777" w:rsidR="003770FA" w:rsidRDefault="003770FA">
      <w:pPr>
        <w:rPr>
          <w:ins w:id="509" w:author="Holly McQueary" w:date="2018-04-11T12:16:00Z"/>
        </w:rPr>
      </w:pPr>
    </w:p>
    <w:p w14:paraId="6CE8C36D" w14:textId="6BFF2CC7" w:rsidR="001C78CB" w:rsidRDefault="001C78CB">
      <w:pPr>
        <w:rPr>
          <w:ins w:id="510" w:author="Holly McQueary" w:date="2018-04-11T12:17:00Z"/>
        </w:rPr>
      </w:pPr>
      <w:ins w:id="511" w:author="Holly McQueary" w:date="2018-04-11T12:16:00Z">
        <w:r>
          <w:rPr>
            <w:noProof/>
          </w:rPr>
          <w:lastRenderedPageBreak/>
          <w:drawing>
            <wp:inline distT="0" distB="0" distL="0" distR="0" wp14:anchorId="5EDA3EB7" wp14:editId="7CE467AE">
              <wp:extent cx="5247861" cy="3893655"/>
              <wp:effectExtent l="0" t="0" r="10160" b="18415"/>
              <wp:docPr id="3" name="Chart 3">
                <a:extLst xmlns:a="http://schemas.openxmlformats.org/drawingml/2006/main">
                  <a:ext uri="{FF2B5EF4-FFF2-40B4-BE49-F238E27FC236}">
                    <a16:creationId xmlns:a16="http://schemas.microsoft.com/office/drawing/2014/main" id="{C4EB808D-30CB-5747-B66D-8274ADCA05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3765BE03" w14:textId="6CEA0CC5" w:rsidR="001C78CB" w:rsidRDefault="001C78CB">
      <w:ins w:id="512" w:author="Holly McQueary" w:date="2018-04-11T12:17:00Z">
        <w:r>
          <w:t xml:space="preserve">Figure 1: </w:t>
        </w:r>
        <w:r w:rsidR="003770FA">
          <w:t xml:space="preserve">Monosomies are underrepresented in aneuploid lines. Only chromosome 9 had a monosomy event show up. </w:t>
        </w:r>
      </w:ins>
      <w:ins w:id="513" w:author="Holly McQueary" w:date="2018-04-11T12:18:00Z">
        <w:r w:rsidR="003770FA">
          <w:t xml:space="preserve">This suggests there is strong selection against monosomies at the chromosomes that have </w:t>
        </w:r>
        <w:proofErr w:type="spellStart"/>
        <w:r w:rsidR="003770FA">
          <w:t>trisomies</w:t>
        </w:r>
        <w:proofErr w:type="spellEnd"/>
        <w:r w:rsidR="003770FA">
          <w:t xml:space="preserve"> but no monosomies. Also, chromosomes 6, 13, and 15 did not have any aneuploid events at the end of MA, suggesting strong selection against aneuploids of any kind for those c</w:t>
        </w:r>
      </w:ins>
      <w:ins w:id="514" w:author="Holly McQueary" w:date="2018-04-11T12:19:00Z">
        <w:r w:rsidR="003770FA">
          <w:t xml:space="preserve">hromosomes. This has been found previously, as chromosomes 6 and 13 are not obtained in diploid yeast through chemical-induction of aneuploidy </w:t>
        </w:r>
        <w:r w:rsidR="003770FA" w:rsidRPr="003770FA">
          <w:rPr>
            <w:highlight w:val="yellow"/>
            <w:rPrChange w:id="515" w:author="Holly McQueary" w:date="2018-04-11T12:19:00Z">
              <w:rPr/>
            </w:rPrChange>
          </w:rPr>
          <w:t>(CITE).</w:t>
        </w:r>
      </w:ins>
    </w:p>
    <w:p w14:paraId="7E757885" w14:textId="77777777" w:rsidR="00BC314A" w:rsidRDefault="00BC314A"/>
    <w:p w14:paraId="4905623A" w14:textId="77777777" w:rsidR="006D53CF" w:rsidRDefault="006D53CF" w:rsidP="006D53CF">
      <w:pPr>
        <w:rPr>
          <w:moveTo w:id="516" w:author="Holly McQueary" w:date="2018-05-07T14:49:00Z"/>
        </w:rPr>
      </w:pPr>
      <w:moveToRangeStart w:id="517" w:author="Holly McQueary" w:date="2018-05-07T14:49:00Z" w:name="move513467921"/>
      <w:moveTo w:id="518" w:author="Holly McQueary" w:date="2018-05-07T14:49:00Z">
        <w:r>
          <w:t xml:space="preserve">References </w:t>
        </w:r>
      </w:moveTo>
    </w:p>
    <w:moveToRangeEnd w:id="517"/>
    <w:p w14:paraId="62CBCA41" w14:textId="72BD8B5A" w:rsidR="00BC314A" w:rsidRDefault="00BC314A">
      <w:pPr>
        <w:rPr>
          <w:ins w:id="519" w:author="Holly McQueary" w:date="2018-05-07T14:49:00Z"/>
        </w:rPr>
      </w:pPr>
    </w:p>
    <w:p w14:paraId="6C97E711" w14:textId="77777777" w:rsidR="006D53CF" w:rsidRDefault="006D53CF"/>
    <w:p w14:paraId="319529C9" w14:textId="77777777" w:rsidR="0034673C" w:rsidRPr="0034673C" w:rsidRDefault="00BC314A" w:rsidP="0034673C">
      <w:pPr>
        <w:pStyle w:val="EndNoteBibliography"/>
        <w:ind w:left="720" w:hanging="720"/>
        <w:rPr>
          <w:noProof/>
        </w:rPr>
      </w:pPr>
      <w:r>
        <w:fldChar w:fldCharType="begin"/>
      </w:r>
      <w:r>
        <w:instrText xml:space="preserve"> ADDIN EN.REFLIST </w:instrText>
      </w:r>
      <w:r>
        <w:fldChar w:fldCharType="separate"/>
      </w:r>
      <w:r w:rsidR="0034673C" w:rsidRPr="0034673C">
        <w:rPr>
          <w:noProof/>
        </w:rPr>
        <w:t>1.</w:t>
      </w:r>
      <w:r w:rsidR="0034673C" w:rsidRPr="0034673C">
        <w:rPr>
          <w:noProof/>
        </w:rPr>
        <w:tab/>
        <w:t xml:space="preserve">James Hose, C.M.Y., Maria Sardi, Zhishi Wang, Michael A Newton, Audrey P Gasch, </w:t>
      </w:r>
      <w:r w:rsidR="0034673C" w:rsidRPr="0034673C">
        <w:rPr>
          <w:i/>
          <w:noProof/>
        </w:rPr>
        <w:t>Dosage compensation can buffer copy-number variation in yeast.</w:t>
      </w:r>
      <w:r w:rsidR="0034673C" w:rsidRPr="0034673C">
        <w:rPr>
          <w:noProof/>
        </w:rPr>
        <w:t xml:space="preserve"> eLIFE, 2015. </w:t>
      </w:r>
      <w:r w:rsidR="0034673C" w:rsidRPr="0034673C">
        <w:rPr>
          <w:b/>
          <w:noProof/>
        </w:rPr>
        <w:t>4</w:t>
      </w:r>
      <w:r w:rsidR="0034673C" w:rsidRPr="0034673C">
        <w:rPr>
          <w:noProof/>
        </w:rPr>
        <w:t>: p. 1-27.</w:t>
      </w:r>
    </w:p>
    <w:p w14:paraId="69104B48" w14:textId="77777777" w:rsidR="0034673C" w:rsidRPr="0034673C" w:rsidRDefault="0034673C" w:rsidP="0034673C">
      <w:pPr>
        <w:pStyle w:val="EndNoteBibliography"/>
        <w:ind w:left="720" w:hanging="720"/>
        <w:rPr>
          <w:noProof/>
        </w:rPr>
      </w:pPr>
      <w:r w:rsidRPr="0034673C">
        <w:rPr>
          <w:noProof/>
        </w:rPr>
        <w:t>2.</w:t>
      </w:r>
      <w:r w:rsidRPr="0034673C">
        <w:rPr>
          <w:noProof/>
        </w:rPr>
        <w:tab/>
        <w:t xml:space="preserve">Audrey P Gasch, J.H., Michael A Newton, Maria Sardi, Mun Yong, Zhishi Wang, </w:t>
      </w:r>
      <w:r w:rsidRPr="0034673C">
        <w:rPr>
          <w:i/>
          <w:noProof/>
        </w:rPr>
        <w:t>Further support for aneuploidy tolerance in wild yeast and effects of dosage compensation on gene copy-number evolution.</w:t>
      </w:r>
      <w:r w:rsidRPr="0034673C">
        <w:rPr>
          <w:noProof/>
        </w:rPr>
        <w:t xml:space="preserve"> eLIFE, 2016. </w:t>
      </w:r>
      <w:r w:rsidRPr="0034673C">
        <w:rPr>
          <w:b/>
          <w:noProof/>
        </w:rPr>
        <w:t>5</w:t>
      </w:r>
      <w:r w:rsidRPr="0034673C">
        <w:rPr>
          <w:noProof/>
        </w:rPr>
        <w:t>: p. 1-12.</w:t>
      </w:r>
    </w:p>
    <w:p w14:paraId="23FC1A60" w14:textId="77777777" w:rsidR="0034673C" w:rsidRPr="0034673C" w:rsidRDefault="0034673C" w:rsidP="0034673C">
      <w:pPr>
        <w:pStyle w:val="EndNoteBibliography"/>
        <w:ind w:left="720" w:hanging="720"/>
        <w:rPr>
          <w:noProof/>
        </w:rPr>
      </w:pPr>
      <w:r w:rsidRPr="0034673C">
        <w:rPr>
          <w:noProof/>
        </w:rPr>
        <w:t>3.</w:t>
      </w:r>
      <w:r w:rsidRPr="0034673C">
        <w:rPr>
          <w:noProof/>
        </w:rPr>
        <w:tab/>
        <w:t xml:space="preserve">Eduardo M Torres, M.S., Angelika Amon, </w:t>
      </w:r>
      <w:r w:rsidRPr="0034673C">
        <w:rPr>
          <w:i/>
          <w:noProof/>
        </w:rPr>
        <w:t>No current evidence for widespread dosage compensation in S. cerevisiae.</w:t>
      </w:r>
      <w:r w:rsidRPr="0034673C">
        <w:rPr>
          <w:noProof/>
        </w:rPr>
        <w:t xml:space="preserve"> eLIFE, 2016. </w:t>
      </w:r>
      <w:r w:rsidRPr="0034673C">
        <w:rPr>
          <w:b/>
          <w:noProof/>
        </w:rPr>
        <w:t>5</w:t>
      </w:r>
      <w:r w:rsidRPr="0034673C">
        <w:rPr>
          <w:noProof/>
        </w:rPr>
        <w:t>: p. 1-19.</w:t>
      </w:r>
    </w:p>
    <w:p w14:paraId="3F85B44C" w14:textId="77777777" w:rsidR="0034673C" w:rsidRPr="0034673C" w:rsidRDefault="0034673C" w:rsidP="0034673C">
      <w:pPr>
        <w:pStyle w:val="EndNoteBibliography"/>
        <w:ind w:left="720" w:hanging="720"/>
        <w:rPr>
          <w:noProof/>
        </w:rPr>
      </w:pPr>
      <w:r w:rsidRPr="0034673C">
        <w:rPr>
          <w:noProof/>
        </w:rPr>
        <w:t>4.</w:t>
      </w:r>
      <w:r w:rsidRPr="0034673C">
        <w:rPr>
          <w:noProof/>
        </w:rPr>
        <w:tab/>
        <w:t xml:space="preserve">Kaya, A., et al., </w:t>
      </w:r>
      <w:r w:rsidRPr="0034673C">
        <w:rPr>
          <w:i/>
          <w:noProof/>
        </w:rPr>
        <w:t>Adaptive aneuploidy protects against thiol peroxidase deficiency by increasing respiration via key mitochondrial proteins.</w:t>
      </w:r>
      <w:r w:rsidRPr="0034673C">
        <w:rPr>
          <w:noProof/>
        </w:rPr>
        <w:t xml:space="preserve"> Proc Natl Acad Sci U S A, 2015. </w:t>
      </w:r>
      <w:r w:rsidRPr="0034673C">
        <w:rPr>
          <w:b/>
          <w:noProof/>
        </w:rPr>
        <w:t>112</w:t>
      </w:r>
      <w:r w:rsidRPr="0034673C">
        <w:rPr>
          <w:noProof/>
        </w:rPr>
        <w:t>(34): p. 10685-90.</w:t>
      </w:r>
    </w:p>
    <w:p w14:paraId="19394C15" w14:textId="77777777" w:rsidR="0034673C" w:rsidRPr="0034673C" w:rsidRDefault="0034673C" w:rsidP="0034673C">
      <w:pPr>
        <w:pStyle w:val="EndNoteBibliography"/>
        <w:ind w:left="720" w:hanging="720"/>
        <w:rPr>
          <w:noProof/>
        </w:rPr>
      </w:pPr>
      <w:r w:rsidRPr="0034673C">
        <w:rPr>
          <w:noProof/>
        </w:rPr>
        <w:t>5.</w:t>
      </w:r>
      <w:r w:rsidRPr="0034673C">
        <w:rPr>
          <w:noProof/>
        </w:rPr>
        <w:tab/>
        <w:t xml:space="preserve">Zhu, Y.O., et al., </w:t>
      </w:r>
      <w:r w:rsidRPr="0034673C">
        <w:rPr>
          <w:i/>
          <w:noProof/>
        </w:rPr>
        <w:t>Precise estimates of mutation rate and spectrum in yeast.</w:t>
      </w:r>
      <w:r w:rsidRPr="0034673C">
        <w:rPr>
          <w:noProof/>
        </w:rPr>
        <w:t xml:space="preserve"> Proceedings of the National Academy of Sciences, 2014. </w:t>
      </w:r>
      <w:r w:rsidRPr="0034673C">
        <w:rPr>
          <w:b/>
          <w:noProof/>
        </w:rPr>
        <w:t>111</w:t>
      </w:r>
      <w:r w:rsidRPr="0034673C">
        <w:rPr>
          <w:noProof/>
        </w:rPr>
        <w:t>(22): p. E2310-E2318.</w:t>
      </w:r>
    </w:p>
    <w:p w14:paraId="06CC5B74" w14:textId="77777777" w:rsidR="0034673C" w:rsidRPr="0034673C" w:rsidRDefault="0034673C" w:rsidP="0034673C">
      <w:pPr>
        <w:pStyle w:val="EndNoteBibliography"/>
        <w:ind w:left="720" w:hanging="720"/>
        <w:rPr>
          <w:noProof/>
        </w:rPr>
      </w:pPr>
      <w:r w:rsidRPr="0034673C">
        <w:rPr>
          <w:noProof/>
        </w:rPr>
        <w:lastRenderedPageBreak/>
        <w:t>6.</w:t>
      </w:r>
      <w:r w:rsidRPr="0034673C">
        <w:rPr>
          <w:noProof/>
        </w:rPr>
        <w:tab/>
        <w:t xml:space="preserve">Trapnell, C., et al., </w:t>
      </w:r>
      <w:r w:rsidRPr="0034673C">
        <w:rPr>
          <w:i/>
          <w:noProof/>
        </w:rPr>
        <w:t>Differential gene and transcript expression analysis of RNA-seq experiments with TopHat and Cufflinks.</w:t>
      </w:r>
      <w:r w:rsidRPr="0034673C">
        <w:rPr>
          <w:noProof/>
        </w:rPr>
        <w:t xml:space="preserve"> Nature protocols, 2012. </w:t>
      </w:r>
      <w:r w:rsidRPr="0034673C">
        <w:rPr>
          <w:b/>
          <w:noProof/>
        </w:rPr>
        <w:t>7</w:t>
      </w:r>
      <w:r w:rsidRPr="0034673C">
        <w:rPr>
          <w:noProof/>
        </w:rPr>
        <w:t>(3): p. 562-578.</w:t>
      </w:r>
    </w:p>
    <w:p w14:paraId="066DF79A" w14:textId="77777777" w:rsidR="0034673C" w:rsidRPr="0034673C" w:rsidRDefault="0034673C" w:rsidP="0034673C">
      <w:pPr>
        <w:pStyle w:val="EndNoteBibliography"/>
        <w:ind w:left="720" w:hanging="720"/>
        <w:rPr>
          <w:noProof/>
        </w:rPr>
      </w:pPr>
      <w:r w:rsidRPr="0034673C">
        <w:rPr>
          <w:noProof/>
        </w:rPr>
        <w:t>7.</w:t>
      </w:r>
      <w:r w:rsidRPr="0034673C">
        <w:rPr>
          <w:noProof/>
        </w:rPr>
        <w:tab/>
        <w:t xml:space="preserve">Li, H., et al., </w:t>
      </w:r>
      <w:r w:rsidRPr="0034673C">
        <w:rPr>
          <w:i/>
          <w:noProof/>
        </w:rPr>
        <w:t>The sequence alignment/map format and SAMtools.</w:t>
      </w:r>
      <w:r w:rsidRPr="0034673C">
        <w:rPr>
          <w:noProof/>
        </w:rPr>
        <w:t xml:space="preserve"> Bioinformatics, 2009. </w:t>
      </w:r>
      <w:r w:rsidRPr="0034673C">
        <w:rPr>
          <w:b/>
          <w:noProof/>
        </w:rPr>
        <w:t>25</w:t>
      </w:r>
      <w:r w:rsidRPr="0034673C">
        <w:rPr>
          <w:noProof/>
        </w:rPr>
        <w:t>(16): p. 2078-2079.</w:t>
      </w:r>
    </w:p>
    <w:p w14:paraId="49E56B97" w14:textId="77777777" w:rsidR="0034673C" w:rsidRPr="0034673C" w:rsidRDefault="0034673C" w:rsidP="0034673C">
      <w:pPr>
        <w:pStyle w:val="EndNoteBibliography"/>
        <w:ind w:left="720" w:hanging="720"/>
        <w:rPr>
          <w:noProof/>
        </w:rPr>
      </w:pPr>
      <w:r w:rsidRPr="0034673C">
        <w:rPr>
          <w:noProof/>
        </w:rPr>
        <w:t>8.</w:t>
      </w:r>
      <w:r w:rsidRPr="0034673C">
        <w:rPr>
          <w:noProof/>
        </w:rPr>
        <w:tab/>
        <w:t xml:space="preserve">Team, R.C., </w:t>
      </w:r>
      <w:r w:rsidRPr="0034673C">
        <w:rPr>
          <w:i/>
          <w:noProof/>
        </w:rPr>
        <w:t>R: A language and environment for statistical computing.</w:t>
      </w:r>
      <w:r w:rsidRPr="0034673C">
        <w:rPr>
          <w:noProof/>
        </w:rPr>
        <w:t xml:space="preserve"> 2013.</w:t>
      </w:r>
    </w:p>
    <w:p w14:paraId="316BB646" w14:textId="77777777" w:rsidR="0034673C" w:rsidRPr="0034673C" w:rsidRDefault="0034673C" w:rsidP="0034673C">
      <w:pPr>
        <w:pStyle w:val="EndNoteBibliography"/>
        <w:ind w:left="720" w:hanging="720"/>
        <w:rPr>
          <w:noProof/>
        </w:rPr>
      </w:pPr>
      <w:r w:rsidRPr="0034673C">
        <w:rPr>
          <w:noProof/>
        </w:rPr>
        <w:t>9.</w:t>
      </w:r>
      <w:r w:rsidRPr="0034673C">
        <w:rPr>
          <w:noProof/>
        </w:rPr>
        <w:tab/>
        <w:t xml:space="preserve">Marinoni, G., et al., </w:t>
      </w:r>
      <w:r w:rsidRPr="0034673C">
        <w:rPr>
          <w:i/>
          <w:noProof/>
        </w:rPr>
        <w:t>Horizontal transfer of genetic material amongSaccharomyces yeasts.</w:t>
      </w:r>
      <w:r w:rsidRPr="0034673C">
        <w:rPr>
          <w:noProof/>
        </w:rPr>
        <w:t xml:space="preserve"> Journal of Bacteriology, 1999. </w:t>
      </w:r>
      <w:r w:rsidRPr="0034673C">
        <w:rPr>
          <w:b/>
          <w:noProof/>
        </w:rPr>
        <w:t>181</w:t>
      </w:r>
      <w:r w:rsidRPr="0034673C">
        <w:rPr>
          <w:noProof/>
        </w:rPr>
        <w:t>(20): p. 6488-6496.</w:t>
      </w:r>
    </w:p>
    <w:p w14:paraId="566FC459" w14:textId="77777777" w:rsidR="0034673C" w:rsidRPr="0034673C" w:rsidRDefault="0034673C" w:rsidP="0034673C">
      <w:pPr>
        <w:pStyle w:val="EndNoteBibliography"/>
        <w:ind w:left="720" w:hanging="720"/>
        <w:rPr>
          <w:noProof/>
        </w:rPr>
      </w:pPr>
      <w:r w:rsidRPr="0034673C">
        <w:rPr>
          <w:noProof/>
        </w:rPr>
        <w:t>10.</w:t>
      </w:r>
      <w:r w:rsidRPr="0034673C">
        <w:rPr>
          <w:noProof/>
        </w:rPr>
        <w:tab/>
        <w:t xml:space="preserve">Kumaran, R., S.-Y. Yang, and J.-Y. Leu, </w:t>
      </w:r>
      <w:r w:rsidRPr="0034673C">
        <w:rPr>
          <w:i/>
          <w:noProof/>
        </w:rPr>
        <w:t>Characterization of chromosome stability in diploid, polyploid and hybrid yeast cells.</w:t>
      </w:r>
      <w:r w:rsidRPr="0034673C">
        <w:rPr>
          <w:noProof/>
        </w:rPr>
        <w:t xml:space="preserve"> PLoS One, 2013. </w:t>
      </w:r>
      <w:r w:rsidRPr="0034673C">
        <w:rPr>
          <w:b/>
          <w:noProof/>
        </w:rPr>
        <w:t>8</w:t>
      </w:r>
      <w:r w:rsidRPr="0034673C">
        <w:rPr>
          <w:noProof/>
        </w:rPr>
        <w:t>(7): p. e68094.</w:t>
      </w:r>
    </w:p>
    <w:p w14:paraId="7331BFE8" w14:textId="77777777" w:rsidR="0034673C" w:rsidRPr="0034673C" w:rsidRDefault="0034673C" w:rsidP="0034673C">
      <w:pPr>
        <w:pStyle w:val="EndNoteBibliography"/>
        <w:ind w:left="720" w:hanging="720"/>
        <w:rPr>
          <w:noProof/>
        </w:rPr>
      </w:pPr>
      <w:r w:rsidRPr="0034673C">
        <w:rPr>
          <w:noProof/>
        </w:rPr>
        <w:t>11.</w:t>
      </w:r>
      <w:r w:rsidRPr="0034673C">
        <w:rPr>
          <w:noProof/>
        </w:rPr>
        <w:tab/>
        <w:t xml:space="preserve">Mulla, W., J. Zhu, and R. Li, </w:t>
      </w:r>
      <w:r w:rsidRPr="0034673C">
        <w:rPr>
          <w:i/>
          <w:noProof/>
        </w:rPr>
        <w:t>Yeast: a simple model system to study complex phenomena of aneuploidy.</w:t>
      </w:r>
      <w:r w:rsidRPr="0034673C">
        <w:rPr>
          <w:noProof/>
        </w:rPr>
        <w:t xml:space="preserve"> FEMS microbiology reviews, 2014. </w:t>
      </w:r>
      <w:r w:rsidRPr="0034673C">
        <w:rPr>
          <w:b/>
          <w:noProof/>
        </w:rPr>
        <w:t>38</w:t>
      </w:r>
      <w:r w:rsidRPr="0034673C">
        <w:rPr>
          <w:noProof/>
        </w:rPr>
        <w:t>(2): p. 201-212.</w:t>
      </w:r>
    </w:p>
    <w:p w14:paraId="0ADDA7A4" w14:textId="77777777" w:rsidR="0034673C" w:rsidRPr="0034673C" w:rsidRDefault="0034673C" w:rsidP="0034673C">
      <w:pPr>
        <w:pStyle w:val="EndNoteBibliography"/>
        <w:ind w:left="720" w:hanging="720"/>
        <w:rPr>
          <w:noProof/>
        </w:rPr>
      </w:pPr>
      <w:r w:rsidRPr="0034673C">
        <w:rPr>
          <w:noProof/>
        </w:rPr>
        <w:t>12.</w:t>
      </w:r>
      <w:r w:rsidRPr="0034673C">
        <w:rPr>
          <w:noProof/>
        </w:rPr>
        <w:tab/>
        <w:t xml:space="preserve">Torres, E.M., et al., </w:t>
      </w:r>
      <w:r w:rsidRPr="0034673C">
        <w:rPr>
          <w:i/>
          <w:noProof/>
        </w:rPr>
        <w:t>Identification of aneuploidy-tolerating mutations.</w:t>
      </w:r>
      <w:r w:rsidRPr="0034673C">
        <w:rPr>
          <w:noProof/>
        </w:rPr>
        <w:t xml:space="preserve"> Cell, 2010. </w:t>
      </w:r>
      <w:r w:rsidRPr="0034673C">
        <w:rPr>
          <w:b/>
          <w:noProof/>
        </w:rPr>
        <w:t>143</w:t>
      </w:r>
      <w:r w:rsidRPr="0034673C">
        <w:rPr>
          <w:noProof/>
        </w:rPr>
        <w:t>(1): p. 71-83.</w:t>
      </w:r>
    </w:p>
    <w:p w14:paraId="5897C440" w14:textId="40334B54" w:rsidR="00FC53CF" w:rsidRDefault="00BC314A">
      <w:pPr>
        <w:rPr>
          <w:ins w:id="520" w:author="Holly McQueary" w:date="2018-04-12T09:18:00Z"/>
        </w:rPr>
      </w:pPr>
      <w:r>
        <w:fldChar w:fldCharType="end"/>
      </w:r>
    </w:p>
    <w:p w14:paraId="2E74FECA" w14:textId="44243200" w:rsidR="00311476" w:rsidRDefault="00311476">
      <w:pPr>
        <w:rPr>
          <w:ins w:id="521" w:author="Holly McQueary" w:date="2018-04-12T09:18:00Z"/>
        </w:rPr>
      </w:pPr>
    </w:p>
    <w:p w14:paraId="3B9F12C0" w14:textId="03DD229D" w:rsidR="00311476" w:rsidRDefault="00311476">
      <w:pPr>
        <w:rPr>
          <w:ins w:id="522" w:author="Holly McQueary" w:date="2018-04-12T09:18:00Z"/>
        </w:rPr>
      </w:pPr>
    </w:p>
    <w:p w14:paraId="5585A24C" w14:textId="608E23E4" w:rsidR="00311476" w:rsidRDefault="00311476">
      <w:pPr>
        <w:rPr>
          <w:ins w:id="523" w:author="Holly McQueary" w:date="2018-04-12T09:18:00Z"/>
        </w:rPr>
      </w:pPr>
    </w:p>
    <w:p w14:paraId="47C46237" w14:textId="1593CAB1" w:rsidR="00EC36CA" w:rsidRDefault="00EC36CA" w:rsidP="00EC36CA"/>
    <w:sectPr w:rsidR="00EC36CA" w:rsidSect="006D686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Microsoft Office User" w:date="2018-02-22T15:56:00Z" w:initials="MOU">
    <w:p w14:paraId="4DF490C7" w14:textId="77777777" w:rsidR="00EE3CF1" w:rsidRDefault="00EE3CF1">
      <w:pPr>
        <w:pStyle w:val="CommentText"/>
      </w:pPr>
      <w:r>
        <w:rPr>
          <w:rStyle w:val="CommentReference"/>
        </w:rPr>
        <w:annotationRef/>
      </w:r>
      <w:r>
        <w:t>My github is currently private so this link goes nowhere</w:t>
      </w:r>
    </w:p>
  </w:comment>
  <w:comment w:id="81" w:author="Holly McQueary" w:date="2018-03-28T13:30:00Z" w:initials="HCM">
    <w:p w14:paraId="18F2557A" w14:textId="0E99EA3F" w:rsidR="00EE3CF1" w:rsidRDefault="00EE3CF1">
      <w:pPr>
        <w:pStyle w:val="CommentText"/>
      </w:pPr>
      <w:r>
        <w:rPr>
          <w:rStyle w:val="CommentReference"/>
        </w:rPr>
        <w:annotationRef/>
      </w:r>
      <w:r>
        <w:t xml:space="preserve">this is a good idea! </w:t>
      </w:r>
    </w:p>
  </w:comment>
  <w:comment w:id="105" w:author="Holly McQueary" w:date="2018-04-24T10:33:00Z" w:initials="HCM">
    <w:p w14:paraId="09287957" w14:textId="3B01B6BC" w:rsidR="00EE3CF1" w:rsidRDefault="00EE3CF1">
      <w:pPr>
        <w:pStyle w:val="CommentText"/>
      </w:pPr>
      <w:r>
        <w:rPr>
          <w:rStyle w:val="CommentReference"/>
        </w:rPr>
        <w:annotationRef/>
      </w:r>
      <w:r>
        <w:t>Is this actually true? Did flies evolve later than yeast?</w:t>
      </w:r>
    </w:p>
  </w:comment>
  <w:comment w:id="441" w:author="Holly McQueary" w:date="2018-04-24T11:03:00Z" w:initials="HCM">
    <w:p w14:paraId="6B522679" w14:textId="3AB028FF" w:rsidR="00EE3CF1" w:rsidRDefault="00EE3CF1">
      <w:pPr>
        <w:pStyle w:val="CommentText"/>
      </w:pPr>
      <w:r>
        <w:rPr>
          <w:rStyle w:val="CommentReference"/>
        </w:rPr>
        <w:annotationRef/>
      </w:r>
      <w:r>
        <w:t xml:space="preserve">how did </w:t>
      </w:r>
      <w:proofErr w:type="spellStart"/>
      <w:r>
        <w:t>i</w:t>
      </w:r>
      <w:proofErr w:type="spellEnd"/>
      <w:r>
        <w:t xml:space="preserve"> calculate this?</w:t>
      </w:r>
    </w:p>
  </w:comment>
  <w:comment w:id="480" w:author="Holly McQueary" w:date="2018-03-28T13:30:00Z" w:initials="HCM">
    <w:p w14:paraId="7CF2525A" w14:textId="77777777" w:rsidR="00EE3CF1" w:rsidRDefault="00EE3CF1" w:rsidP="004E187E">
      <w:pPr>
        <w:pStyle w:val="CommentText"/>
      </w:pPr>
      <w:r>
        <w:rPr>
          <w:rStyle w:val="CommentReference"/>
        </w:rPr>
        <w:annotationRef/>
      </w:r>
      <w:r>
        <w:t xml:space="preserve">this is a good idea! </w:t>
      </w:r>
    </w:p>
  </w:comment>
  <w:comment w:id="487" w:author="Holly McQueary" w:date="2018-04-24T10:33:00Z" w:initials="HCM">
    <w:p w14:paraId="774E5462" w14:textId="77777777" w:rsidR="00EE3CF1" w:rsidRDefault="00EE3CF1" w:rsidP="004E187E">
      <w:pPr>
        <w:pStyle w:val="CommentText"/>
      </w:pPr>
      <w:r>
        <w:rPr>
          <w:rStyle w:val="CommentReference"/>
        </w:rPr>
        <w:annotationRef/>
      </w:r>
      <w:r>
        <w:t>Is this actually true? Did flies evolve later than yeast?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F490C7" w15:done="0"/>
  <w15:commentEx w15:paraId="18F2557A" w15:done="0"/>
  <w15:commentEx w15:paraId="09287957" w15:done="0"/>
  <w15:commentEx w15:paraId="6B522679" w15:done="0"/>
  <w15:commentEx w15:paraId="7CF2525A" w15:done="0"/>
  <w15:commentEx w15:paraId="774E54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F490C7" w16cid:durableId="1E3966C7"/>
  <w16cid:commentId w16cid:paraId="18F2557A" w16cid:durableId="1E66175B"/>
  <w16cid:commentId w16cid:paraId="09287957" w16cid:durableId="1E898660"/>
  <w16cid:commentId w16cid:paraId="6B522679" w16cid:durableId="1E898D6D"/>
  <w16cid:commentId w16cid:paraId="7CF2525A" w16cid:durableId="1E8986A9"/>
  <w16cid:commentId w16cid:paraId="774E5462" w16cid:durableId="1E8986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035"/>
    <w:multiLevelType w:val="multilevel"/>
    <w:tmpl w:val="DB3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D3A3D"/>
    <w:multiLevelType w:val="multilevel"/>
    <w:tmpl w:val="DD3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9572A"/>
    <w:multiLevelType w:val="hybridMultilevel"/>
    <w:tmpl w:val="225A5E00"/>
    <w:lvl w:ilvl="0" w:tplc="68B0A76A">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McQueary">
    <w15:presenceInfo w15:providerId="None" w15:userId="Holly McQuear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rxp9feba2er9e22dn52tac2tsrsd225sf5&quot;&gt;My EndNote Library&lt;record-ids&gt;&lt;item&gt;6&lt;/item&gt;&lt;item&gt;7&lt;/item&gt;&lt;item&gt;8&lt;/item&gt;&lt;item&gt;62&lt;/item&gt;&lt;item&gt;74&lt;/item&gt;&lt;item&gt;75&lt;/item&gt;&lt;item&gt;372&lt;/item&gt;&lt;item&gt;392&lt;/item&gt;&lt;item&gt;430&lt;/item&gt;&lt;item&gt;432&lt;/item&gt;&lt;item&gt;669&lt;/item&gt;&lt;item&gt;670&lt;/item&gt;&lt;/record-ids&gt;&lt;/item&gt;&lt;/Libraries&gt;"/>
  </w:docVars>
  <w:rsids>
    <w:rsidRoot w:val="00F52122"/>
    <w:rsid w:val="00000760"/>
    <w:rsid w:val="000058AA"/>
    <w:rsid w:val="00011469"/>
    <w:rsid w:val="00015CAC"/>
    <w:rsid w:val="00021849"/>
    <w:rsid w:val="0004322C"/>
    <w:rsid w:val="0005095D"/>
    <w:rsid w:val="0005619D"/>
    <w:rsid w:val="00080E06"/>
    <w:rsid w:val="00084E60"/>
    <w:rsid w:val="00087352"/>
    <w:rsid w:val="00096E18"/>
    <w:rsid w:val="000A0363"/>
    <w:rsid w:val="000A6CFB"/>
    <w:rsid w:val="000B70A0"/>
    <w:rsid w:val="000C1956"/>
    <w:rsid w:val="000D350E"/>
    <w:rsid w:val="000F2296"/>
    <w:rsid w:val="00101E98"/>
    <w:rsid w:val="00113A36"/>
    <w:rsid w:val="00124EAE"/>
    <w:rsid w:val="001315E0"/>
    <w:rsid w:val="00133BEB"/>
    <w:rsid w:val="00152DF1"/>
    <w:rsid w:val="00155866"/>
    <w:rsid w:val="00172F96"/>
    <w:rsid w:val="00181CA8"/>
    <w:rsid w:val="001C5048"/>
    <w:rsid w:val="001C7314"/>
    <w:rsid w:val="001C78CB"/>
    <w:rsid w:val="001E16D9"/>
    <w:rsid w:val="001F57D8"/>
    <w:rsid w:val="001F68C1"/>
    <w:rsid w:val="002240C7"/>
    <w:rsid w:val="002279E4"/>
    <w:rsid w:val="00231848"/>
    <w:rsid w:val="00260DD2"/>
    <w:rsid w:val="0026382A"/>
    <w:rsid w:val="00270900"/>
    <w:rsid w:val="00283E60"/>
    <w:rsid w:val="002958A0"/>
    <w:rsid w:val="002B185B"/>
    <w:rsid w:val="002B3F5C"/>
    <w:rsid w:val="002C3F1C"/>
    <w:rsid w:val="002E757A"/>
    <w:rsid w:val="002F0361"/>
    <w:rsid w:val="00311476"/>
    <w:rsid w:val="00317289"/>
    <w:rsid w:val="00322C85"/>
    <w:rsid w:val="003269AA"/>
    <w:rsid w:val="003333E0"/>
    <w:rsid w:val="0034673C"/>
    <w:rsid w:val="00361CA2"/>
    <w:rsid w:val="00361E29"/>
    <w:rsid w:val="00362FDE"/>
    <w:rsid w:val="00372435"/>
    <w:rsid w:val="003770FA"/>
    <w:rsid w:val="00384E60"/>
    <w:rsid w:val="003934E6"/>
    <w:rsid w:val="003A4F8A"/>
    <w:rsid w:val="003D79D2"/>
    <w:rsid w:val="003F58BD"/>
    <w:rsid w:val="004325B7"/>
    <w:rsid w:val="00433C0A"/>
    <w:rsid w:val="004356E6"/>
    <w:rsid w:val="004374D9"/>
    <w:rsid w:val="00445A6E"/>
    <w:rsid w:val="00450C4C"/>
    <w:rsid w:val="0046337C"/>
    <w:rsid w:val="004758AF"/>
    <w:rsid w:val="004878D1"/>
    <w:rsid w:val="00493B3F"/>
    <w:rsid w:val="00494F90"/>
    <w:rsid w:val="004B34B4"/>
    <w:rsid w:val="004C1419"/>
    <w:rsid w:val="004D0BA5"/>
    <w:rsid w:val="004D3C2A"/>
    <w:rsid w:val="004E187E"/>
    <w:rsid w:val="004F2160"/>
    <w:rsid w:val="00500DC1"/>
    <w:rsid w:val="00512A4B"/>
    <w:rsid w:val="005319EF"/>
    <w:rsid w:val="00532402"/>
    <w:rsid w:val="0053523C"/>
    <w:rsid w:val="00566DFD"/>
    <w:rsid w:val="005B60AE"/>
    <w:rsid w:val="005C01B6"/>
    <w:rsid w:val="005C07F5"/>
    <w:rsid w:val="005C123F"/>
    <w:rsid w:val="005C140E"/>
    <w:rsid w:val="00633224"/>
    <w:rsid w:val="006474F5"/>
    <w:rsid w:val="00665F05"/>
    <w:rsid w:val="006701B6"/>
    <w:rsid w:val="00672878"/>
    <w:rsid w:val="00696593"/>
    <w:rsid w:val="00697AD1"/>
    <w:rsid w:val="006B64AB"/>
    <w:rsid w:val="006D3213"/>
    <w:rsid w:val="006D53CF"/>
    <w:rsid w:val="006D686A"/>
    <w:rsid w:val="006E618A"/>
    <w:rsid w:val="006F6AA7"/>
    <w:rsid w:val="00721027"/>
    <w:rsid w:val="0072775B"/>
    <w:rsid w:val="0073698A"/>
    <w:rsid w:val="00737B4F"/>
    <w:rsid w:val="007569AA"/>
    <w:rsid w:val="00763304"/>
    <w:rsid w:val="00770B19"/>
    <w:rsid w:val="00770BA7"/>
    <w:rsid w:val="00792CAB"/>
    <w:rsid w:val="00792F78"/>
    <w:rsid w:val="007961F1"/>
    <w:rsid w:val="007A289F"/>
    <w:rsid w:val="007B3DEA"/>
    <w:rsid w:val="007B70C1"/>
    <w:rsid w:val="007B7194"/>
    <w:rsid w:val="007D6007"/>
    <w:rsid w:val="007E30D6"/>
    <w:rsid w:val="008036F0"/>
    <w:rsid w:val="008060FD"/>
    <w:rsid w:val="00821E1E"/>
    <w:rsid w:val="00825473"/>
    <w:rsid w:val="00855CD2"/>
    <w:rsid w:val="00867EA9"/>
    <w:rsid w:val="008825A0"/>
    <w:rsid w:val="00890A24"/>
    <w:rsid w:val="00891538"/>
    <w:rsid w:val="008939ED"/>
    <w:rsid w:val="008B640B"/>
    <w:rsid w:val="00903A0E"/>
    <w:rsid w:val="00907074"/>
    <w:rsid w:val="00911433"/>
    <w:rsid w:val="00912DE2"/>
    <w:rsid w:val="00924C3C"/>
    <w:rsid w:val="00924E15"/>
    <w:rsid w:val="009263BF"/>
    <w:rsid w:val="00933069"/>
    <w:rsid w:val="009365AF"/>
    <w:rsid w:val="009378CD"/>
    <w:rsid w:val="0094173F"/>
    <w:rsid w:val="00975825"/>
    <w:rsid w:val="00976467"/>
    <w:rsid w:val="00983E76"/>
    <w:rsid w:val="009A258C"/>
    <w:rsid w:val="009C1689"/>
    <w:rsid w:val="00A03848"/>
    <w:rsid w:val="00A05841"/>
    <w:rsid w:val="00A36C1F"/>
    <w:rsid w:val="00A54166"/>
    <w:rsid w:val="00A663A4"/>
    <w:rsid w:val="00A85F88"/>
    <w:rsid w:val="00A91A84"/>
    <w:rsid w:val="00AC0EE8"/>
    <w:rsid w:val="00AC3B78"/>
    <w:rsid w:val="00AE1A7B"/>
    <w:rsid w:val="00AF6E40"/>
    <w:rsid w:val="00B1121D"/>
    <w:rsid w:val="00B30703"/>
    <w:rsid w:val="00B47414"/>
    <w:rsid w:val="00B57CBF"/>
    <w:rsid w:val="00B70D59"/>
    <w:rsid w:val="00B75E5C"/>
    <w:rsid w:val="00B76CED"/>
    <w:rsid w:val="00B76DD8"/>
    <w:rsid w:val="00B830DF"/>
    <w:rsid w:val="00BA5347"/>
    <w:rsid w:val="00BC314A"/>
    <w:rsid w:val="00BD4618"/>
    <w:rsid w:val="00BF7D71"/>
    <w:rsid w:val="00C273D2"/>
    <w:rsid w:val="00C27D39"/>
    <w:rsid w:val="00C33EA5"/>
    <w:rsid w:val="00C436A1"/>
    <w:rsid w:val="00C56E62"/>
    <w:rsid w:val="00C648CC"/>
    <w:rsid w:val="00C91D9B"/>
    <w:rsid w:val="00CA4319"/>
    <w:rsid w:val="00CA53FB"/>
    <w:rsid w:val="00CB3EED"/>
    <w:rsid w:val="00CC3905"/>
    <w:rsid w:val="00D06581"/>
    <w:rsid w:val="00D25927"/>
    <w:rsid w:val="00D30357"/>
    <w:rsid w:val="00D34FCB"/>
    <w:rsid w:val="00D412B6"/>
    <w:rsid w:val="00D602CD"/>
    <w:rsid w:val="00D615F2"/>
    <w:rsid w:val="00DB48B3"/>
    <w:rsid w:val="00DE2EB9"/>
    <w:rsid w:val="00DE500A"/>
    <w:rsid w:val="00E254F0"/>
    <w:rsid w:val="00E33633"/>
    <w:rsid w:val="00E3603F"/>
    <w:rsid w:val="00E45046"/>
    <w:rsid w:val="00E62614"/>
    <w:rsid w:val="00E66ACB"/>
    <w:rsid w:val="00E70FAC"/>
    <w:rsid w:val="00E84343"/>
    <w:rsid w:val="00E96997"/>
    <w:rsid w:val="00EA1F1A"/>
    <w:rsid w:val="00EB669B"/>
    <w:rsid w:val="00EC36CA"/>
    <w:rsid w:val="00EE3CF1"/>
    <w:rsid w:val="00EE41F9"/>
    <w:rsid w:val="00F02F6C"/>
    <w:rsid w:val="00F06C6F"/>
    <w:rsid w:val="00F0730B"/>
    <w:rsid w:val="00F13762"/>
    <w:rsid w:val="00F25654"/>
    <w:rsid w:val="00F431D4"/>
    <w:rsid w:val="00F45EA9"/>
    <w:rsid w:val="00F46192"/>
    <w:rsid w:val="00F50CF4"/>
    <w:rsid w:val="00F52122"/>
    <w:rsid w:val="00F53F87"/>
    <w:rsid w:val="00F54630"/>
    <w:rsid w:val="00F57206"/>
    <w:rsid w:val="00F7461F"/>
    <w:rsid w:val="00F812B9"/>
    <w:rsid w:val="00F82603"/>
    <w:rsid w:val="00F901A6"/>
    <w:rsid w:val="00F953D5"/>
    <w:rsid w:val="00FB09D6"/>
    <w:rsid w:val="00FB3DF9"/>
    <w:rsid w:val="00FC53CF"/>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02C6"/>
  <w14:defaultImageDpi w14:val="32767"/>
  <w15:chartTrackingRefBased/>
  <w15:docId w15:val="{1E0BDB26-A430-7F48-918E-66FD8A88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1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52122"/>
    <w:rPr>
      <w:color w:val="0000FF"/>
      <w:u w:val="single"/>
    </w:rPr>
  </w:style>
  <w:style w:type="character" w:styleId="LineNumber">
    <w:name w:val="line number"/>
    <w:basedOn w:val="DefaultParagraphFont"/>
    <w:uiPriority w:val="99"/>
    <w:semiHidden/>
    <w:unhideWhenUsed/>
    <w:rsid w:val="006D686A"/>
  </w:style>
  <w:style w:type="character" w:styleId="UnresolvedMention">
    <w:name w:val="Unresolved Mention"/>
    <w:basedOn w:val="DefaultParagraphFont"/>
    <w:uiPriority w:val="99"/>
    <w:rsid w:val="009378CD"/>
    <w:rPr>
      <w:color w:val="808080"/>
      <w:shd w:val="clear" w:color="auto" w:fill="E6E6E6"/>
    </w:rPr>
  </w:style>
  <w:style w:type="character" w:styleId="CommentReference">
    <w:name w:val="annotation reference"/>
    <w:basedOn w:val="DefaultParagraphFont"/>
    <w:uiPriority w:val="99"/>
    <w:semiHidden/>
    <w:unhideWhenUsed/>
    <w:rsid w:val="001F68C1"/>
    <w:rPr>
      <w:sz w:val="16"/>
      <w:szCs w:val="16"/>
    </w:rPr>
  </w:style>
  <w:style w:type="paragraph" w:styleId="CommentText">
    <w:name w:val="annotation text"/>
    <w:basedOn w:val="Normal"/>
    <w:link w:val="CommentTextChar"/>
    <w:uiPriority w:val="99"/>
    <w:semiHidden/>
    <w:unhideWhenUsed/>
    <w:rsid w:val="001F68C1"/>
    <w:rPr>
      <w:sz w:val="20"/>
      <w:szCs w:val="20"/>
    </w:rPr>
  </w:style>
  <w:style w:type="character" w:customStyle="1" w:styleId="CommentTextChar">
    <w:name w:val="Comment Text Char"/>
    <w:basedOn w:val="DefaultParagraphFont"/>
    <w:link w:val="CommentText"/>
    <w:uiPriority w:val="99"/>
    <w:semiHidden/>
    <w:rsid w:val="001F68C1"/>
    <w:rPr>
      <w:sz w:val="20"/>
      <w:szCs w:val="20"/>
    </w:rPr>
  </w:style>
  <w:style w:type="paragraph" w:styleId="CommentSubject">
    <w:name w:val="annotation subject"/>
    <w:basedOn w:val="CommentText"/>
    <w:next w:val="CommentText"/>
    <w:link w:val="CommentSubjectChar"/>
    <w:uiPriority w:val="99"/>
    <w:semiHidden/>
    <w:unhideWhenUsed/>
    <w:rsid w:val="001F68C1"/>
    <w:rPr>
      <w:b/>
      <w:bCs/>
    </w:rPr>
  </w:style>
  <w:style w:type="character" w:customStyle="1" w:styleId="CommentSubjectChar">
    <w:name w:val="Comment Subject Char"/>
    <w:basedOn w:val="CommentTextChar"/>
    <w:link w:val="CommentSubject"/>
    <w:uiPriority w:val="99"/>
    <w:semiHidden/>
    <w:rsid w:val="001F68C1"/>
    <w:rPr>
      <w:b/>
      <w:bCs/>
      <w:sz w:val="20"/>
      <w:szCs w:val="20"/>
    </w:rPr>
  </w:style>
  <w:style w:type="paragraph" w:styleId="BalloonText">
    <w:name w:val="Balloon Text"/>
    <w:basedOn w:val="Normal"/>
    <w:link w:val="BalloonTextChar"/>
    <w:uiPriority w:val="99"/>
    <w:semiHidden/>
    <w:unhideWhenUsed/>
    <w:rsid w:val="001F68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68C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F7D71"/>
    <w:rPr>
      <w:color w:val="954F72" w:themeColor="followedHyperlink"/>
      <w:u w:val="single"/>
    </w:rPr>
  </w:style>
  <w:style w:type="paragraph" w:customStyle="1" w:styleId="EndNoteBibliographyTitle">
    <w:name w:val="EndNote Bibliography Title"/>
    <w:basedOn w:val="Normal"/>
    <w:link w:val="EndNoteBibliographyTitleChar"/>
    <w:rsid w:val="00BC314A"/>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BC314A"/>
    <w:rPr>
      <w:rFonts w:ascii="Calibri" w:hAnsi="Calibri" w:cs="Calibri"/>
    </w:rPr>
  </w:style>
  <w:style w:type="paragraph" w:customStyle="1" w:styleId="EndNoteBibliography">
    <w:name w:val="EndNote Bibliography"/>
    <w:basedOn w:val="Normal"/>
    <w:link w:val="EndNoteBibliographyChar"/>
    <w:rsid w:val="00BC314A"/>
    <w:rPr>
      <w:rFonts w:ascii="Calibri" w:hAnsi="Calibri" w:cs="Calibri"/>
    </w:rPr>
  </w:style>
  <w:style w:type="character" w:customStyle="1" w:styleId="EndNoteBibliographyChar">
    <w:name w:val="EndNote Bibliography Char"/>
    <w:basedOn w:val="DefaultParagraphFont"/>
    <w:link w:val="EndNoteBibliography"/>
    <w:rsid w:val="00BC314A"/>
    <w:rPr>
      <w:rFonts w:ascii="Calibri" w:hAnsi="Calibri" w:cs="Calibri"/>
    </w:rPr>
  </w:style>
  <w:style w:type="paragraph" w:styleId="ListParagraph">
    <w:name w:val="List Paragraph"/>
    <w:basedOn w:val="Normal"/>
    <w:uiPriority w:val="34"/>
    <w:qFormat/>
    <w:rsid w:val="008036F0"/>
    <w:pPr>
      <w:ind w:left="720"/>
      <w:contextualSpacing/>
    </w:pPr>
  </w:style>
  <w:style w:type="character" w:styleId="PlaceholderText">
    <w:name w:val="Placeholder Text"/>
    <w:basedOn w:val="DefaultParagraphFont"/>
    <w:uiPriority w:val="99"/>
    <w:semiHidden/>
    <w:rsid w:val="004E18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8499">
      <w:bodyDiv w:val="1"/>
      <w:marLeft w:val="0"/>
      <w:marRight w:val="0"/>
      <w:marTop w:val="0"/>
      <w:marBottom w:val="0"/>
      <w:divBdr>
        <w:top w:val="none" w:sz="0" w:space="0" w:color="auto"/>
        <w:left w:val="none" w:sz="0" w:space="0" w:color="auto"/>
        <w:bottom w:val="none" w:sz="0" w:space="0" w:color="auto"/>
        <w:right w:val="none" w:sz="0" w:space="0" w:color="auto"/>
      </w:divBdr>
    </w:div>
    <w:div w:id="605501918">
      <w:bodyDiv w:val="1"/>
      <w:marLeft w:val="0"/>
      <w:marRight w:val="0"/>
      <w:marTop w:val="0"/>
      <w:marBottom w:val="0"/>
      <w:divBdr>
        <w:top w:val="none" w:sz="0" w:space="0" w:color="auto"/>
        <w:left w:val="none" w:sz="0" w:space="0" w:color="auto"/>
        <w:bottom w:val="none" w:sz="0" w:space="0" w:color="auto"/>
        <w:right w:val="none" w:sz="0" w:space="0" w:color="auto"/>
      </w:divBdr>
    </w:div>
    <w:div w:id="1117943901">
      <w:bodyDiv w:val="1"/>
      <w:marLeft w:val="0"/>
      <w:marRight w:val="0"/>
      <w:marTop w:val="0"/>
      <w:marBottom w:val="0"/>
      <w:divBdr>
        <w:top w:val="none" w:sz="0" w:space="0" w:color="auto"/>
        <w:left w:val="none" w:sz="0" w:space="0" w:color="auto"/>
        <w:bottom w:val="none" w:sz="0" w:space="0" w:color="auto"/>
        <w:right w:val="none" w:sz="0" w:space="0" w:color="auto"/>
      </w:divBdr>
    </w:div>
    <w:div w:id="1243297899">
      <w:bodyDiv w:val="1"/>
      <w:marLeft w:val="0"/>
      <w:marRight w:val="0"/>
      <w:marTop w:val="0"/>
      <w:marBottom w:val="0"/>
      <w:divBdr>
        <w:top w:val="none" w:sz="0" w:space="0" w:color="auto"/>
        <w:left w:val="none" w:sz="0" w:space="0" w:color="auto"/>
        <w:bottom w:val="none" w:sz="0" w:space="0" w:color="auto"/>
        <w:right w:val="none" w:sz="0" w:space="0" w:color="auto"/>
      </w:divBdr>
    </w:div>
    <w:div w:id="1381250941">
      <w:bodyDiv w:val="1"/>
      <w:marLeft w:val="0"/>
      <w:marRight w:val="0"/>
      <w:marTop w:val="0"/>
      <w:marBottom w:val="0"/>
      <w:divBdr>
        <w:top w:val="none" w:sz="0" w:space="0" w:color="auto"/>
        <w:left w:val="none" w:sz="0" w:space="0" w:color="auto"/>
        <w:bottom w:val="none" w:sz="0" w:space="0" w:color="auto"/>
        <w:right w:val="none" w:sz="0" w:space="0" w:color="auto"/>
      </w:divBdr>
    </w:div>
    <w:div w:id="1674339948">
      <w:bodyDiv w:val="1"/>
      <w:marLeft w:val="0"/>
      <w:marRight w:val="0"/>
      <w:marTop w:val="0"/>
      <w:marBottom w:val="0"/>
      <w:divBdr>
        <w:top w:val="none" w:sz="0" w:space="0" w:color="auto"/>
        <w:left w:val="none" w:sz="0" w:space="0" w:color="auto"/>
        <w:bottom w:val="none" w:sz="0" w:space="0" w:color="auto"/>
        <w:right w:val="none" w:sz="0" w:space="0" w:color="auto"/>
      </w:divBdr>
    </w:div>
    <w:div w:id="1766462190">
      <w:bodyDiv w:val="1"/>
      <w:marLeft w:val="0"/>
      <w:marRight w:val="0"/>
      <w:marTop w:val="0"/>
      <w:marBottom w:val="0"/>
      <w:divBdr>
        <w:top w:val="none" w:sz="0" w:space="0" w:color="auto"/>
        <w:left w:val="none" w:sz="0" w:space="0" w:color="auto"/>
        <w:bottom w:val="none" w:sz="0" w:space="0" w:color="auto"/>
        <w:right w:val="none" w:sz="0" w:space="0" w:color="auto"/>
      </w:divBdr>
    </w:div>
    <w:div w:id="18417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illumina.com/sequencing/sequencing_software/igenome.html" TargetMode="External"/><Relationship Id="rId13" Type="http://schemas.openxmlformats.org/officeDocument/2006/relationships/hyperlink" Target="https://github.com/hollygene/Dosage_Compensation/blob/master/DC_workflow_old_MA.Rm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oinformatics.babraham.ac.uk/projects/fastqc/" TargetMode="External"/><Relationship Id="rId12" Type="http://schemas.openxmlformats.org/officeDocument/2006/relationships/hyperlink" Target="https://github.com/hollygene/Dosage_Compensation/blob/master/DC_workflow_April2017.sh"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ole-trapnell-lab.github.io/cufflinks/file_formats/"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hollygene/Dosage_Compensation/blob/master/DC_workflow.Rm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hollymcqueary/Dropbox/McQueary/Dosage-Compensation/aneuploid_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a:t>
            </a:r>
            <a:r>
              <a:rPr lang="en-US" baseline="0"/>
              <a:t>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v>trisomies</c:v>
          </c:tx>
          <c:spPr>
            <a:solidFill>
              <a:schemeClr val="accent5"/>
            </a:solidFill>
            <a:ln>
              <a:noFill/>
            </a:ln>
            <a:effectLst/>
          </c:spPr>
          <c:invertIfNegative val="0"/>
          <c:val>
            <c:numRef>
              <c:f>Sheet4!$B$4:$B$19</c:f>
              <c:numCache>
                <c:formatCode>General</c:formatCode>
                <c:ptCount val="16"/>
                <c:pt idx="0">
                  <c:v>1</c:v>
                </c:pt>
                <c:pt idx="1">
                  <c:v>3</c:v>
                </c:pt>
                <c:pt idx="2">
                  <c:v>2</c:v>
                </c:pt>
                <c:pt idx="3">
                  <c:v>3</c:v>
                </c:pt>
                <c:pt idx="4">
                  <c:v>3</c:v>
                </c:pt>
                <c:pt idx="5">
                  <c:v>0</c:v>
                </c:pt>
                <c:pt idx="6">
                  <c:v>1</c:v>
                </c:pt>
                <c:pt idx="7">
                  <c:v>4</c:v>
                </c:pt>
                <c:pt idx="8">
                  <c:v>3</c:v>
                </c:pt>
                <c:pt idx="9">
                  <c:v>1</c:v>
                </c:pt>
                <c:pt idx="10">
                  <c:v>1</c:v>
                </c:pt>
                <c:pt idx="11">
                  <c:v>1</c:v>
                </c:pt>
                <c:pt idx="12">
                  <c:v>0</c:v>
                </c:pt>
                <c:pt idx="13">
                  <c:v>3</c:v>
                </c:pt>
                <c:pt idx="14">
                  <c:v>0</c:v>
                </c:pt>
                <c:pt idx="15">
                  <c:v>3</c:v>
                </c:pt>
              </c:numCache>
            </c:numRef>
          </c:val>
          <c:extLst>
            <c:ext xmlns:c16="http://schemas.microsoft.com/office/drawing/2014/chart" uri="{C3380CC4-5D6E-409C-BE32-E72D297353CC}">
              <c16:uniqueId val="{00000000-06AA-0448-AED3-D40309CBD677}"/>
            </c:ext>
          </c:extLst>
        </c:ser>
        <c:ser>
          <c:idx val="2"/>
          <c:order val="1"/>
          <c:tx>
            <c:v>monosomies</c:v>
          </c:tx>
          <c:spPr>
            <a:solidFill>
              <a:schemeClr val="accent4"/>
            </a:solidFill>
            <a:ln>
              <a:noFill/>
            </a:ln>
            <a:effectLst/>
          </c:spPr>
          <c:invertIfNegative val="0"/>
          <c:val>
            <c:numRef>
              <c:f>Sheet4!$C$4:$C$19</c:f>
              <c:numCache>
                <c:formatCode>General</c:formatCode>
                <c:ptCount val="16"/>
                <c:pt idx="0">
                  <c:v>0</c:v>
                </c:pt>
                <c:pt idx="1">
                  <c:v>0</c:v>
                </c:pt>
                <c:pt idx="2">
                  <c:v>0</c:v>
                </c:pt>
                <c:pt idx="3">
                  <c:v>0</c:v>
                </c:pt>
                <c:pt idx="4">
                  <c:v>0</c:v>
                </c:pt>
                <c:pt idx="5">
                  <c:v>0</c:v>
                </c:pt>
                <c:pt idx="6">
                  <c:v>0</c:v>
                </c:pt>
                <c:pt idx="7">
                  <c:v>0</c:v>
                </c:pt>
                <c:pt idx="8">
                  <c:v>2</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1-06AA-0448-AED3-D40309CBD677}"/>
            </c:ext>
          </c:extLst>
        </c:ser>
        <c:dLbls>
          <c:showLegendKey val="0"/>
          <c:showVal val="0"/>
          <c:showCatName val="0"/>
          <c:showSerName val="0"/>
          <c:showPercent val="0"/>
          <c:showBubbleSize val="0"/>
        </c:dLbls>
        <c:gapWidth val="150"/>
        <c:overlap val="100"/>
        <c:axId val="953288512"/>
        <c:axId val="953290208"/>
      </c:barChart>
      <c:catAx>
        <c:axId val="95328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Chromosome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290208"/>
        <c:crosses val="autoZero"/>
        <c:auto val="1"/>
        <c:lblAlgn val="ctr"/>
        <c:lblOffset val="100"/>
        <c:noMultiLvlLbl val="0"/>
      </c:catAx>
      <c:valAx>
        <c:axId val="95329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lines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288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2A909-E924-0D4E-B63E-2E28A253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5715</Words>
  <Characters>32581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Holly McQueary</cp:lastModifiedBy>
  <cp:revision>73</cp:revision>
  <cp:lastPrinted>2018-04-24T13:35:00Z</cp:lastPrinted>
  <dcterms:created xsi:type="dcterms:W3CDTF">2018-02-22T15:57:00Z</dcterms:created>
  <dcterms:modified xsi:type="dcterms:W3CDTF">2018-05-17T21:43:00Z</dcterms:modified>
</cp:coreProperties>
</file>