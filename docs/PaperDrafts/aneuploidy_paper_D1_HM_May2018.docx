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03E3DD" w14:textId="77777777" w:rsidR="00F52122" w:rsidRPr="00F52122" w:rsidRDefault="00F52122" w:rsidP="00F52122">
      <w:pPr>
        <w:rPr>
          <w:rFonts w:ascii="Times New Roman" w:eastAsia="Times New Roman" w:hAnsi="Times New Roman" w:cs="Times New Roman"/>
        </w:rPr>
      </w:pPr>
      <w:r w:rsidRPr="00F52122">
        <w:rPr>
          <w:rFonts w:ascii="Arial" w:eastAsia="Times New Roman" w:hAnsi="Arial" w:cs="Arial"/>
          <w:color w:val="000000"/>
          <w:sz w:val="22"/>
          <w:szCs w:val="22"/>
          <w:u w:val="single"/>
        </w:rPr>
        <w:t xml:space="preserve">Hypotheses: </w:t>
      </w:r>
    </w:p>
    <w:p w14:paraId="0F498F59" w14:textId="77777777" w:rsidR="00F52122" w:rsidRPr="00F52122" w:rsidRDefault="00F52122" w:rsidP="00F52122">
      <w:pPr>
        <w:rPr>
          <w:rFonts w:ascii="Times New Roman" w:eastAsia="Times New Roman" w:hAnsi="Times New Roman" w:cs="Times New Roman"/>
        </w:rPr>
      </w:pPr>
    </w:p>
    <w:p w14:paraId="140CF8C4" w14:textId="77777777" w:rsidR="00F52122" w:rsidRPr="00F52122" w:rsidRDefault="00F52122" w:rsidP="00F52122">
      <w:pPr>
        <w:rPr>
          <w:rFonts w:ascii="Times New Roman" w:eastAsia="Times New Roman" w:hAnsi="Times New Roman" w:cs="Times New Roman"/>
        </w:rPr>
      </w:pPr>
      <w:r w:rsidRPr="00F52122">
        <w:rPr>
          <w:rFonts w:ascii="Arial" w:eastAsia="Times New Roman" w:hAnsi="Arial" w:cs="Arial"/>
          <w:b/>
          <w:bCs/>
          <w:color w:val="000000"/>
          <w:sz w:val="22"/>
          <w:szCs w:val="22"/>
        </w:rPr>
        <w:t xml:space="preserve">Hypothesis                                          </w:t>
      </w:r>
    </w:p>
    <w:p w14:paraId="50B029DB" w14:textId="77777777" w:rsidR="00F52122" w:rsidRPr="00B353C8" w:rsidRDefault="00F52122" w:rsidP="00F52122">
      <w:pPr>
        <w:rPr>
          <w:rFonts w:ascii="Times New Roman" w:eastAsia="Times New Roman" w:hAnsi="Times New Roman" w:cs="Times New Roman"/>
          <w:strike/>
        </w:rPr>
      </w:pPr>
      <w:r w:rsidRPr="00B353C8">
        <w:rPr>
          <w:rFonts w:ascii="Arial" w:eastAsia="Times New Roman" w:hAnsi="Arial" w:cs="Arial"/>
          <w:b/>
          <w:bCs/>
          <w:strike/>
          <w:color w:val="000000"/>
          <w:sz w:val="22"/>
          <w:szCs w:val="22"/>
        </w:rPr>
        <w:t>1) Does gene expression at the level of the whole chromosome scale with DNA levels for aneuploid chromosomes?</w:t>
      </w:r>
    </w:p>
    <w:p w14:paraId="1142884F" w14:textId="77777777" w:rsidR="00F52122" w:rsidRPr="00B353C8" w:rsidRDefault="00F52122" w:rsidP="00F52122">
      <w:pPr>
        <w:rPr>
          <w:rFonts w:ascii="Times New Roman" w:eastAsia="Times New Roman" w:hAnsi="Times New Roman" w:cs="Times New Roman"/>
          <w:strike/>
        </w:rPr>
      </w:pPr>
      <w:r w:rsidRPr="00B353C8">
        <w:rPr>
          <w:rFonts w:ascii="Arial" w:eastAsia="Times New Roman" w:hAnsi="Arial" w:cs="Arial"/>
          <w:b/>
          <w:bCs/>
          <w:strike/>
          <w:color w:val="000000"/>
          <w:sz w:val="22"/>
          <w:szCs w:val="22"/>
        </w:rPr>
        <w:t>If not, is it a significant difference?</w:t>
      </w:r>
    </w:p>
    <w:p w14:paraId="4073F8B2" w14:textId="77777777" w:rsidR="00F52122" w:rsidRPr="00B353C8" w:rsidRDefault="00F52122" w:rsidP="00F52122">
      <w:pPr>
        <w:rPr>
          <w:rFonts w:ascii="Times New Roman" w:eastAsia="Times New Roman" w:hAnsi="Times New Roman" w:cs="Times New Roman"/>
          <w:strike/>
        </w:rPr>
      </w:pPr>
      <w:r w:rsidRPr="00B353C8">
        <w:rPr>
          <w:rFonts w:ascii="Arial" w:eastAsia="Times New Roman" w:hAnsi="Arial" w:cs="Arial"/>
          <w:b/>
          <w:bCs/>
          <w:strike/>
          <w:color w:val="000000"/>
          <w:sz w:val="22"/>
          <w:szCs w:val="22"/>
        </w:rPr>
        <w:t>Do different lines with the same aneuploid chromosome(s) have similar expression levels on that chromosome?</w:t>
      </w:r>
    </w:p>
    <w:p w14:paraId="3C188EC5" w14:textId="77777777" w:rsidR="00F52122" w:rsidRPr="00B353C8" w:rsidRDefault="00F52122" w:rsidP="00F52122">
      <w:pPr>
        <w:rPr>
          <w:rFonts w:ascii="Times New Roman" w:eastAsia="Times New Roman" w:hAnsi="Times New Roman" w:cs="Times New Roman"/>
          <w:strike/>
        </w:rPr>
      </w:pPr>
    </w:p>
    <w:p w14:paraId="1529E7B2" w14:textId="77777777" w:rsidR="00F52122" w:rsidRPr="00B353C8" w:rsidRDefault="00F52122" w:rsidP="00F52122">
      <w:pPr>
        <w:rPr>
          <w:rFonts w:ascii="Times New Roman" w:eastAsia="Times New Roman" w:hAnsi="Times New Roman" w:cs="Times New Roman"/>
          <w:strike/>
        </w:rPr>
      </w:pPr>
      <w:r w:rsidRPr="00B353C8">
        <w:rPr>
          <w:rFonts w:ascii="Arial" w:eastAsia="Times New Roman" w:hAnsi="Arial" w:cs="Arial"/>
          <w:strike/>
          <w:color w:val="000000"/>
          <w:sz w:val="22"/>
          <w:szCs w:val="22"/>
        </w:rPr>
        <w:t>Analysis</w:t>
      </w:r>
    </w:p>
    <w:p w14:paraId="03AA6020" w14:textId="77777777" w:rsidR="00F52122" w:rsidRPr="00B353C8" w:rsidRDefault="00F52122" w:rsidP="00F52122">
      <w:pPr>
        <w:rPr>
          <w:rFonts w:ascii="Times New Roman" w:eastAsia="Times New Roman" w:hAnsi="Times New Roman" w:cs="Times New Roman"/>
          <w:strike/>
        </w:rPr>
      </w:pPr>
      <w:r w:rsidRPr="00B353C8">
        <w:rPr>
          <w:rFonts w:ascii="Arial" w:eastAsia="Times New Roman" w:hAnsi="Arial" w:cs="Arial"/>
          <w:strike/>
          <w:color w:val="000000"/>
          <w:sz w:val="22"/>
          <w:szCs w:val="22"/>
        </w:rPr>
        <w:t>t-test (or non-parametric equivalent) between expected gene expression level and average observed expression level</w:t>
      </w:r>
    </w:p>
    <w:p w14:paraId="3A36518A" w14:textId="77777777" w:rsidR="00F52122" w:rsidRPr="00B353C8" w:rsidRDefault="00F52122" w:rsidP="00F52122">
      <w:pPr>
        <w:rPr>
          <w:rFonts w:ascii="Times New Roman" w:eastAsia="Times New Roman" w:hAnsi="Times New Roman" w:cs="Times New Roman"/>
          <w:strike/>
        </w:rPr>
      </w:pPr>
      <w:r w:rsidRPr="00B353C8">
        <w:rPr>
          <w:rFonts w:ascii="Arial" w:eastAsia="Times New Roman" w:hAnsi="Arial" w:cs="Arial"/>
          <w:strike/>
          <w:color w:val="000000"/>
          <w:sz w:val="22"/>
          <w:szCs w:val="22"/>
        </w:rPr>
        <w:t xml:space="preserve"> t-test on gene expression levels between different lines with the same aneuploid chromosome</w:t>
      </w:r>
    </w:p>
    <w:p w14:paraId="50E2F186" w14:textId="7D310386" w:rsidR="00F52122" w:rsidRDefault="00F52122" w:rsidP="00F52122">
      <w:pPr>
        <w:rPr>
          <w:ins w:id="0" w:author="Holly McQueary" w:date="2018-08-21T16:25:00Z"/>
          <w:rFonts w:ascii="Arial" w:eastAsia="Times New Roman" w:hAnsi="Arial" w:cs="Arial"/>
          <w:strike/>
          <w:color w:val="000000"/>
          <w:sz w:val="22"/>
          <w:szCs w:val="22"/>
        </w:rPr>
      </w:pPr>
      <w:r w:rsidRPr="00B353C8">
        <w:rPr>
          <w:rFonts w:ascii="Arial" w:eastAsia="Times New Roman" w:hAnsi="Arial" w:cs="Arial"/>
          <w:strike/>
          <w:color w:val="000000"/>
          <w:sz w:val="22"/>
          <w:szCs w:val="22"/>
        </w:rPr>
        <w:t>*also: use JMP to plot distribution of gene expression levels on aneuploid chromosome – should not be normally distributed</w:t>
      </w:r>
    </w:p>
    <w:p w14:paraId="5E7095B0" w14:textId="77777777" w:rsidR="005C11E9" w:rsidRDefault="005C11E9" w:rsidP="005C11E9">
      <w:pPr>
        <w:rPr>
          <w:moveTo w:id="1" w:author="Holly McQueary" w:date="2018-08-21T16:25:00Z"/>
          <w:rFonts w:ascii="Arial" w:eastAsia="Times New Roman" w:hAnsi="Arial" w:cs="Arial"/>
          <w:i/>
          <w:sz w:val="22"/>
        </w:rPr>
      </w:pPr>
      <w:moveToRangeStart w:id="2" w:author="Holly McQueary" w:date="2018-08-21T16:25:00Z" w:name="move522632031"/>
    </w:p>
    <w:p w14:paraId="202B5888" w14:textId="77777777" w:rsidR="005C11E9" w:rsidRDefault="005C11E9" w:rsidP="005C11E9">
      <w:pPr>
        <w:rPr>
          <w:moveTo w:id="3" w:author="Holly McQueary" w:date="2018-08-21T16:25:00Z"/>
          <w:rFonts w:ascii="Arial" w:eastAsia="Times New Roman" w:hAnsi="Arial" w:cs="Arial"/>
          <w:color w:val="000000"/>
          <w:sz w:val="22"/>
          <w:szCs w:val="22"/>
        </w:rPr>
      </w:pPr>
      <w:moveTo w:id="4" w:author="Holly McQueary" w:date="2018-08-21T16:25:00Z">
        <w:r>
          <w:rPr>
            <w:rFonts w:ascii="Arial" w:eastAsia="Times New Roman" w:hAnsi="Arial" w:cs="Arial"/>
            <w:color w:val="000000"/>
            <w:sz w:val="22"/>
            <w:szCs w:val="22"/>
          </w:rPr>
          <w:t xml:space="preserve">Chromosome position on x-axis, by color (blue to red, white in the middle). Genes in boxplot(?) colored according to the chromosome position – could tell me if there are any regional compensation effects </w:t>
        </w:r>
      </w:moveTo>
    </w:p>
    <w:p w14:paraId="39F019D8" w14:textId="77777777" w:rsidR="005C11E9" w:rsidRPr="00F46192" w:rsidRDefault="005C11E9" w:rsidP="005C11E9">
      <w:pPr>
        <w:rPr>
          <w:moveTo w:id="5" w:author="Holly McQueary" w:date="2018-08-21T16:25:00Z"/>
          <w:rFonts w:ascii="Arial" w:eastAsia="Times New Roman" w:hAnsi="Arial" w:cs="Arial"/>
          <w:i/>
          <w:sz w:val="22"/>
        </w:rPr>
      </w:pPr>
    </w:p>
    <w:p w14:paraId="4B1C5566" w14:textId="77777777" w:rsidR="005C11E9" w:rsidRDefault="005C11E9" w:rsidP="005C11E9">
      <w:pPr>
        <w:rPr>
          <w:moveTo w:id="6" w:author="Holly McQueary" w:date="2018-08-21T16:25:00Z"/>
          <w:rFonts w:ascii="Arial" w:eastAsia="Times New Roman" w:hAnsi="Arial" w:cs="Arial"/>
          <w:sz w:val="22"/>
        </w:rPr>
      </w:pPr>
      <w:moveTo w:id="7" w:author="Holly McQueary" w:date="2018-08-21T16:25:00Z">
        <w:r>
          <w:rPr>
            <w:rFonts w:ascii="Arial" w:eastAsia="Times New Roman" w:hAnsi="Arial" w:cs="Arial"/>
            <w:sz w:val="22"/>
          </w:rPr>
          <w:tab/>
          <w:t>Figure: for each chromosome, make a boxplot like the other ones but include all of the lines on it</w:t>
        </w:r>
      </w:moveTo>
    </w:p>
    <w:p w14:paraId="19051368" w14:textId="77777777" w:rsidR="005C11E9" w:rsidRDefault="005C11E9" w:rsidP="005C11E9">
      <w:pPr>
        <w:ind w:firstLine="720"/>
        <w:rPr>
          <w:moveTo w:id="8" w:author="Holly McQueary" w:date="2018-08-21T16:25:00Z"/>
          <w:rFonts w:ascii="Arial" w:eastAsia="Times New Roman" w:hAnsi="Arial" w:cs="Arial"/>
          <w:sz w:val="22"/>
        </w:rPr>
      </w:pPr>
      <w:moveTo w:id="9" w:author="Holly McQueary" w:date="2018-08-21T16:25:00Z">
        <w:r>
          <w:rPr>
            <w:rFonts w:ascii="Arial" w:eastAsia="Times New Roman" w:hAnsi="Arial" w:cs="Arial"/>
            <w:sz w:val="22"/>
          </w:rPr>
          <w:t xml:space="preserve">Table: p-values of each aneuploid line compared with euploid lines (highest p value of those comparisons). </w:t>
        </w:r>
        <w:proofErr w:type="spellStart"/>
        <w:r>
          <w:rPr>
            <w:rFonts w:ascii="Arial" w:eastAsia="Times New Roman" w:hAnsi="Arial" w:cs="Arial"/>
            <w:sz w:val="22"/>
          </w:rPr>
          <w:t>comaprisons</w:t>
        </w:r>
        <w:proofErr w:type="spellEnd"/>
        <w:r>
          <w:rPr>
            <w:rFonts w:ascii="Arial" w:eastAsia="Times New Roman" w:hAnsi="Arial" w:cs="Arial"/>
            <w:sz w:val="22"/>
          </w:rPr>
          <w:t xml:space="preserve"> of lines aneuploid for the same chromosome to one another</w:t>
        </w:r>
      </w:moveTo>
    </w:p>
    <w:moveToRangeEnd w:id="2"/>
    <w:p w14:paraId="5C6122AA" w14:textId="77777777" w:rsidR="005C11E9" w:rsidRPr="00B353C8" w:rsidRDefault="005C11E9" w:rsidP="00F52122">
      <w:pPr>
        <w:rPr>
          <w:rFonts w:ascii="Times New Roman" w:eastAsia="Times New Roman" w:hAnsi="Times New Roman" w:cs="Times New Roman"/>
          <w:strike/>
        </w:rPr>
      </w:pPr>
    </w:p>
    <w:p w14:paraId="2D588C14" w14:textId="77777777" w:rsidR="00F52122" w:rsidRPr="00F52122" w:rsidRDefault="00F52122" w:rsidP="00F52122">
      <w:pPr>
        <w:rPr>
          <w:rFonts w:ascii="Times New Roman" w:eastAsia="Times New Roman" w:hAnsi="Times New Roman" w:cs="Times New Roman"/>
        </w:rPr>
      </w:pPr>
    </w:p>
    <w:p w14:paraId="3902B268" w14:textId="77777777" w:rsidR="00F52122" w:rsidRPr="00F52122" w:rsidRDefault="00F52122" w:rsidP="00F52122">
      <w:pPr>
        <w:rPr>
          <w:rFonts w:ascii="Times New Roman" w:eastAsia="Times New Roman" w:hAnsi="Times New Roman" w:cs="Times New Roman"/>
        </w:rPr>
      </w:pPr>
      <w:r w:rsidRPr="00F52122">
        <w:rPr>
          <w:rFonts w:ascii="Arial" w:eastAsia="Times New Roman" w:hAnsi="Arial" w:cs="Arial"/>
          <w:b/>
          <w:bCs/>
          <w:color w:val="000000"/>
          <w:sz w:val="22"/>
          <w:szCs w:val="22"/>
        </w:rPr>
        <w:t>2) Are there certain genes that are up or down regulated in all aneuploid lines? (ESR?)</w:t>
      </w:r>
    </w:p>
    <w:p w14:paraId="37832323" w14:textId="77777777" w:rsidR="00F52122" w:rsidRPr="00F52122" w:rsidRDefault="00F52122" w:rsidP="00F52122">
      <w:pPr>
        <w:rPr>
          <w:rFonts w:ascii="Times New Roman" w:eastAsia="Times New Roman" w:hAnsi="Times New Roman" w:cs="Times New Roman"/>
        </w:rPr>
      </w:pPr>
      <w:r w:rsidRPr="00F52122">
        <w:rPr>
          <w:rFonts w:ascii="Arial" w:eastAsia="Times New Roman" w:hAnsi="Arial" w:cs="Arial"/>
          <w:b/>
          <w:bCs/>
          <w:color w:val="000000"/>
          <w:sz w:val="22"/>
          <w:szCs w:val="22"/>
        </w:rPr>
        <w:t>Which ones are on the aneuploid chromosome and which ones are elsewhere?</w:t>
      </w:r>
    </w:p>
    <w:p w14:paraId="3CE7CA02" w14:textId="77777777" w:rsidR="00F52122" w:rsidRPr="00F52122" w:rsidRDefault="00F52122" w:rsidP="00F52122">
      <w:pPr>
        <w:rPr>
          <w:rFonts w:ascii="Times New Roman" w:eastAsia="Times New Roman" w:hAnsi="Times New Roman" w:cs="Times New Roman"/>
        </w:rPr>
      </w:pPr>
      <w:r w:rsidRPr="00F52122">
        <w:rPr>
          <w:rFonts w:ascii="Arial" w:eastAsia="Times New Roman" w:hAnsi="Arial" w:cs="Arial"/>
          <w:b/>
          <w:bCs/>
          <w:color w:val="000000"/>
          <w:sz w:val="22"/>
          <w:szCs w:val="22"/>
        </w:rPr>
        <w:t>Are there certain genes shared between ALL lines that are up- or down-regulated, regardless of ploidy? (MA effects?)</w:t>
      </w:r>
    </w:p>
    <w:p w14:paraId="233D95D4" w14:textId="77777777" w:rsidR="00F52122" w:rsidRPr="00F52122" w:rsidRDefault="00F52122" w:rsidP="00F52122">
      <w:pPr>
        <w:rPr>
          <w:rFonts w:ascii="Times New Roman" w:eastAsia="Times New Roman" w:hAnsi="Times New Roman" w:cs="Times New Roman"/>
        </w:rPr>
      </w:pPr>
      <w:r w:rsidRPr="00F52122">
        <w:rPr>
          <w:rFonts w:ascii="Arial" w:eastAsia="Times New Roman" w:hAnsi="Arial" w:cs="Arial"/>
          <w:b/>
          <w:bCs/>
          <w:color w:val="000000"/>
          <w:sz w:val="22"/>
          <w:szCs w:val="22"/>
        </w:rPr>
        <w:t>Are there certain genes on euploid lines that are commonly up- or down-regulated? Are any of these different than the aneuploid lines?</w:t>
      </w:r>
    </w:p>
    <w:p w14:paraId="0CA9BD76" w14:textId="77777777" w:rsidR="00F52122" w:rsidRPr="00F52122" w:rsidRDefault="00F52122" w:rsidP="00F52122">
      <w:pPr>
        <w:rPr>
          <w:rFonts w:ascii="Times New Roman" w:eastAsia="Times New Roman" w:hAnsi="Times New Roman" w:cs="Times New Roman"/>
        </w:rPr>
      </w:pPr>
      <w:r w:rsidRPr="00F52122">
        <w:rPr>
          <w:rFonts w:ascii="Arial" w:eastAsia="Times New Roman" w:hAnsi="Arial" w:cs="Arial"/>
          <w:color w:val="000000"/>
          <w:sz w:val="22"/>
          <w:szCs w:val="22"/>
        </w:rPr>
        <w:t xml:space="preserve"> </w:t>
      </w:r>
    </w:p>
    <w:p w14:paraId="66D60A5E" w14:textId="77777777" w:rsidR="00F52122" w:rsidRPr="00F52122" w:rsidRDefault="00F52122" w:rsidP="00F52122">
      <w:pPr>
        <w:rPr>
          <w:rFonts w:ascii="Times New Roman" w:eastAsia="Times New Roman" w:hAnsi="Times New Roman" w:cs="Times New Roman"/>
        </w:rPr>
      </w:pPr>
      <w:r w:rsidRPr="00F52122">
        <w:rPr>
          <w:rFonts w:ascii="Arial" w:eastAsia="Times New Roman" w:hAnsi="Arial" w:cs="Arial"/>
          <w:color w:val="000000"/>
          <w:sz w:val="22"/>
          <w:szCs w:val="22"/>
        </w:rPr>
        <w:t xml:space="preserve">Using </w:t>
      </w:r>
      <w:proofErr w:type="spellStart"/>
      <w:r w:rsidRPr="00F52122">
        <w:rPr>
          <w:rFonts w:ascii="Arial" w:eastAsia="Times New Roman" w:hAnsi="Arial" w:cs="Arial"/>
          <w:color w:val="000000"/>
          <w:sz w:val="22"/>
          <w:szCs w:val="22"/>
        </w:rPr>
        <w:t>cuffdiff</w:t>
      </w:r>
      <w:proofErr w:type="spellEnd"/>
      <w:r w:rsidRPr="00F52122">
        <w:rPr>
          <w:rFonts w:ascii="Arial" w:eastAsia="Times New Roman" w:hAnsi="Arial" w:cs="Arial"/>
          <w:color w:val="000000"/>
          <w:sz w:val="22"/>
          <w:szCs w:val="22"/>
        </w:rPr>
        <w:t>, compare the output files listing DE genes to one another</w:t>
      </w:r>
    </w:p>
    <w:p w14:paraId="3C58A253" w14:textId="77777777" w:rsidR="00F52122" w:rsidRPr="00F52122" w:rsidRDefault="00F52122" w:rsidP="00F52122">
      <w:pPr>
        <w:rPr>
          <w:rFonts w:ascii="Times New Roman" w:eastAsia="Times New Roman" w:hAnsi="Times New Roman" w:cs="Times New Roman"/>
        </w:rPr>
      </w:pPr>
      <w:r w:rsidRPr="00F52122">
        <w:rPr>
          <w:rFonts w:ascii="Arial" w:eastAsia="Times New Roman" w:hAnsi="Arial" w:cs="Arial"/>
          <w:color w:val="000000"/>
          <w:sz w:val="22"/>
          <w:szCs w:val="22"/>
        </w:rPr>
        <w:t>Only aneuploid lines &gt;50%, &gt;75%, &gt;90%</w:t>
      </w:r>
    </w:p>
    <w:p w14:paraId="2F580C64" w14:textId="77777777" w:rsidR="00F52122" w:rsidRPr="00F52122" w:rsidRDefault="00F52122" w:rsidP="00F52122">
      <w:pPr>
        <w:rPr>
          <w:rFonts w:ascii="Times New Roman" w:eastAsia="Times New Roman" w:hAnsi="Times New Roman" w:cs="Times New Roman"/>
        </w:rPr>
      </w:pPr>
      <w:r w:rsidRPr="00F52122">
        <w:rPr>
          <w:rFonts w:ascii="Arial" w:eastAsia="Times New Roman" w:hAnsi="Arial" w:cs="Arial"/>
          <w:color w:val="000000"/>
          <w:sz w:val="22"/>
          <w:szCs w:val="22"/>
        </w:rPr>
        <w:t>Sort resulting file by chromosome</w:t>
      </w:r>
    </w:p>
    <w:p w14:paraId="5FE021AE" w14:textId="77777777" w:rsidR="00F52122" w:rsidRPr="00F52122" w:rsidRDefault="00F52122" w:rsidP="00F52122">
      <w:pPr>
        <w:rPr>
          <w:rFonts w:ascii="Times New Roman" w:eastAsia="Times New Roman" w:hAnsi="Times New Roman" w:cs="Times New Roman"/>
        </w:rPr>
      </w:pPr>
      <w:r w:rsidRPr="00F52122">
        <w:rPr>
          <w:rFonts w:ascii="Arial" w:eastAsia="Times New Roman" w:hAnsi="Arial" w:cs="Arial"/>
          <w:color w:val="000000"/>
          <w:sz w:val="22"/>
          <w:szCs w:val="22"/>
        </w:rPr>
        <w:t>then do again using all of the lines</w:t>
      </w:r>
    </w:p>
    <w:p w14:paraId="347909BF" w14:textId="55FD171D" w:rsidR="00F52122" w:rsidRDefault="00F52122" w:rsidP="00F52122">
      <w:pPr>
        <w:rPr>
          <w:ins w:id="10" w:author="Holly McQueary" w:date="2018-08-21T16:26:00Z"/>
          <w:rFonts w:ascii="Arial" w:eastAsia="Times New Roman" w:hAnsi="Arial" w:cs="Arial"/>
          <w:color w:val="000000"/>
          <w:sz w:val="22"/>
          <w:szCs w:val="22"/>
        </w:rPr>
      </w:pPr>
      <w:r w:rsidRPr="00F52122">
        <w:rPr>
          <w:rFonts w:ascii="Arial" w:eastAsia="Times New Roman" w:hAnsi="Arial" w:cs="Arial"/>
          <w:color w:val="000000"/>
          <w:sz w:val="22"/>
          <w:szCs w:val="22"/>
        </w:rPr>
        <w:t>Also separate by experiment and sequencing time</w:t>
      </w:r>
    </w:p>
    <w:p w14:paraId="696CA44D" w14:textId="71EC4D6B" w:rsidR="00105A52" w:rsidRDefault="00105A52" w:rsidP="00F52122">
      <w:pPr>
        <w:rPr>
          <w:ins w:id="11" w:author="Holly McQueary" w:date="2018-08-21T16:26:00Z"/>
          <w:rFonts w:ascii="Arial" w:eastAsia="Times New Roman" w:hAnsi="Arial" w:cs="Arial"/>
          <w:color w:val="000000"/>
          <w:sz w:val="22"/>
          <w:szCs w:val="22"/>
        </w:rPr>
      </w:pPr>
    </w:p>
    <w:p w14:paraId="1162FB42" w14:textId="7636F9C6" w:rsidR="00105A52" w:rsidRDefault="00105A52" w:rsidP="00F52122">
      <w:pPr>
        <w:rPr>
          <w:ins w:id="12" w:author="Holly McQueary" w:date="2018-08-21T16:26:00Z"/>
          <w:rFonts w:ascii="Arial" w:eastAsia="Times New Roman" w:hAnsi="Arial" w:cs="Arial"/>
          <w:color w:val="000000"/>
          <w:sz w:val="22"/>
          <w:szCs w:val="22"/>
        </w:rPr>
      </w:pPr>
      <w:proofErr w:type="spellStart"/>
      <w:ins w:id="13" w:author="Holly McQueary" w:date="2018-08-21T16:26:00Z">
        <w:r>
          <w:rPr>
            <w:rFonts w:ascii="Arial" w:eastAsia="Times New Roman" w:hAnsi="Arial" w:cs="Arial"/>
            <w:color w:val="000000"/>
            <w:sz w:val="22"/>
            <w:szCs w:val="22"/>
          </w:rPr>
          <w:t>Cuffdiff</w:t>
        </w:r>
        <w:proofErr w:type="spellEnd"/>
        <w:r>
          <w:rPr>
            <w:rFonts w:ascii="Arial" w:eastAsia="Times New Roman" w:hAnsi="Arial" w:cs="Arial"/>
            <w:color w:val="000000"/>
            <w:sz w:val="22"/>
            <w:szCs w:val="22"/>
          </w:rPr>
          <w:t xml:space="preserve"> and DESeq2 data match: the lines that seem to have little to no DE genes are the same between the two. </w:t>
        </w:r>
      </w:ins>
    </w:p>
    <w:p w14:paraId="361914C5" w14:textId="484C5050" w:rsidR="00105A52" w:rsidRDefault="00105A52" w:rsidP="00F52122">
      <w:pPr>
        <w:rPr>
          <w:ins w:id="14" w:author="Holly McQueary" w:date="2018-08-21T16:26:00Z"/>
          <w:rFonts w:ascii="Arial" w:eastAsia="Times New Roman" w:hAnsi="Arial" w:cs="Arial"/>
          <w:color w:val="000000"/>
          <w:sz w:val="22"/>
          <w:szCs w:val="22"/>
        </w:rPr>
      </w:pPr>
      <w:ins w:id="15" w:author="Holly McQueary" w:date="2018-08-21T16:26:00Z">
        <w:r>
          <w:rPr>
            <w:rFonts w:ascii="Arial" w:eastAsia="Times New Roman" w:hAnsi="Arial" w:cs="Arial"/>
            <w:color w:val="000000"/>
            <w:sz w:val="22"/>
            <w:szCs w:val="22"/>
          </w:rPr>
          <w:t xml:space="preserve">Going to primarily use DESeq2 but can use </w:t>
        </w:r>
        <w:proofErr w:type="spellStart"/>
        <w:r>
          <w:rPr>
            <w:rFonts w:ascii="Arial" w:eastAsia="Times New Roman" w:hAnsi="Arial" w:cs="Arial"/>
            <w:color w:val="000000"/>
            <w:sz w:val="22"/>
            <w:szCs w:val="22"/>
          </w:rPr>
          <w:t>Cuffdiff</w:t>
        </w:r>
        <w:proofErr w:type="spellEnd"/>
        <w:r>
          <w:rPr>
            <w:rFonts w:ascii="Arial" w:eastAsia="Times New Roman" w:hAnsi="Arial" w:cs="Arial"/>
            <w:color w:val="000000"/>
            <w:sz w:val="22"/>
            <w:szCs w:val="22"/>
          </w:rPr>
          <w:t xml:space="preserve"> to corroborate data. </w:t>
        </w:r>
      </w:ins>
    </w:p>
    <w:p w14:paraId="32B1F00B" w14:textId="17C4639D" w:rsidR="00105A52" w:rsidRPr="00F52122" w:rsidRDefault="00105A52" w:rsidP="00F52122">
      <w:pPr>
        <w:rPr>
          <w:rFonts w:ascii="Times New Roman" w:eastAsia="Times New Roman" w:hAnsi="Times New Roman" w:cs="Times New Roman"/>
        </w:rPr>
      </w:pPr>
      <w:ins w:id="16" w:author="Holly McQueary" w:date="2018-08-21T16:26:00Z">
        <w:r>
          <w:rPr>
            <w:rFonts w:ascii="Arial" w:eastAsia="Times New Roman" w:hAnsi="Arial" w:cs="Arial"/>
            <w:color w:val="000000"/>
            <w:sz w:val="22"/>
            <w:szCs w:val="22"/>
          </w:rPr>
          <w:t xml:space="preserve">Throwing out lines: 21, 66, </w:t>
        </w:r>
      </w:ins>
      <w:ins w:id="17" w:author="Holly McQueary" w:date="2018-08-21T16:27:00Z">
        <w:r>
          <w:rPr>
            <w:rFonts w:ascii="Arial" w:eastAsia="Times New Roman" w:hAnsi="Arial" w:cs="Arial"/>
            <w:color w:val="000000"/>
            <w:sz w:val="22"/>
            <w:szCs w:val="22"/>
          </w:rPr>
          <w:t>31, 69(?)</w:t>
        </w:r>
      </w:ins>
    </w:p>
    <w:p w14:paraId="2277AFB1" w14:textId="77777777" w:rsidR="00F52122" w:rsidRPr="00F52122" w:rsidRDefault="00F52122" w:rsidP="00F52122">
      <w:pPr>
        <w:rPr>
          <w:rFonts w:ascii="Times New Roman" w:eastAsia="Times New Roman" w:hAnsi="Times New Roman" w:cs="Times New Roman"/>
        </w:rPr>
      </w:pPr>
    </w:p>
    <w:p w14:paraId="649BE1D4" w14:textId="77777777" w:rsidR="00F52122" w:rsidRPr="00F52122" w:rsidRDefault="00F52122" w:rsidP="00F52122">
      <w:pPr>
        <w:rPr>
          <w:rFonts w:ascii="Times New Roman" w:eastAsia="Times New Roman" w:hAnsi="Times New Roman" w:cs="Times New Roman"/>
        </w:rPr>
      </w:pPr>
      <w:r w:rsidRPr="00F52122">
        <w:rPr>
          <w:rFonts w:ascii="Arial" w:eastAsia="Times New Roman" w:hAnsi="Arial" w:cs="Arial"/>
          <w:b/>
          <w:bCs/>
          <w:color w:val="000000"/>
          <w:sz w:val="22"/>
          <w:szCs w:val="22"/>
        </w:rPr>
        <w:t>3) What is the rate of aneuploidy? Is it different between GC and MA, and MA and old MA?</w:t>
      </w:r>
    </w:p>
    <w:p w14:paraId="4B337BA0" w14:textId="4AA574D2" w:rsidR="00F52122" w:rsidRDefault="00F52122" w:rsidP="00F52122">
      <w:pPr>
        <w:rPr>
          <w:ins w:id="18" w:author="Holly McQueary" w:date="2018-08-21T16:19:00Z"/>
          <w:rFonts w:ascii="Arial" w:eastAsia="Times New Roman" w:hAnsi="Arial" w:cs="Arial"/>
          <w:color w:val="000000"/>
          <w:sz w:val="22"/>
          <w:szCs w:val="22"/>
        </w:rPr>
      </w:pPr>
      <w:r w:rsidRPr="00F52122">
        <w:rPr>
          <w:rFonts w:ascii="Arial" w:eastAsia="Times New Roman" w:hAnsi="Arial" w:cs="Arial"/>
          <w:color w:val="000000"/>
          <w:sz w:val="22"/>
          <w:szCs w:val="22"/>
        </w:rPr>
        <w:t xml:space="preserve"> Look up how to calculate this</w:t>
      </w:r>
    </w:p>
    <w:p w14:paraId="285B69DF" w14:textId="77777777" w:rsidR="005C11E9" w:rsidRPr="00F46192" w:rsidRDefault="005C11E9" w:rsidP="005C11E9">
      <w:pPr>
        <w:rPr>
          <w:ins w:id="19" w:author="Holly McQueary" w:date="2018-08-21T16:19:00Z"/>
          <w:rFonts w:ascii="Arial" w:eastAsia="Times New Roman" w:hAnsi="Arial" w:cs="Arial"/>
          <w:i/>
          <w:sz w:val="22"/>
          <w:szCs w:val="22"/>
        </w:rPr>
      </w:pPr>
      <w:ins w:id="20" w:author="Holly McQueary" w:date="2018-08-21T16:19:00Z">
        <w:r>
          <w:rPr>
            <w:rFonts w:ascii="Arial" w:eastAsia="Times New Roman" w:hAnsi="Arial" w:cs="Arial"/>
            <w:color w:val="000000"/>
            <w:sz w:val="22"/>
            <w:szCs w:val="22"/>
          </w:rPr>
          <w:t xml:space="preserve">Does the rate of aneuploidy correlate with wild/lab strain status? yes </w:t>
        </w:r>
      </w:ins>
    </w:p>
    <w:p w14:paraId="55F95894" w14:textId="77777777" w:rsidR="005C11E9" w:rsidRDefault="005C11E9" w:rsidP="005C11E9">
      <w:pPr>
        <w:rPr>
          <w:ins w:id="21" w:author="Holly McQueary" w:date="2018-08-21T16:19:00Z"/>
          <w:rFonts w:ascii="Arial" w:eastAsia="Times New Roman" w:hAnsi="Arial" w:cs="Arial"/>
          <w:i/>
          <w:sz w:val="22"/>
        </w:rPr>
      </w:pPr>
      <w:ins w:id="22" w:author="Holly McQueary" w:date="2018-08-21T16:19:00Z">
        <w:r>
          <w:rPr>
            <w:rFonts w:ascii="Arial" w:eastAsia="Times New Roman" w:hAnsi="Arial" w:cs="Arial"/>
            <w:color w:val="000000"/>
            <w:sz w:val="22"/>
            <w:szCs w:val="22"/>
          </w:rPr>
          <w:t>Do our aneuploid lines have more gene conversion events? don’t know- question for another day?</w:t>
        </w:r>
      </w:ins>
    </w:p>
    <w:p w14:paraId="59C80FAD" w14:textId="77777777" w:rsidR="005C11E9" w:rsidRDefault="005C11E9" w:rsidP="005C11E9">
      <w:pPr>
        <w:rPr>
          <w:ins w:id="23" w:author="Holly McQueary" w:date="2018-08-21T16:19:00Z"/>
          <w:rFonts w:ascii="Arial" w:eastAsia="Times New Roman" w:hAnsi="Arial" w:cs="Arial"/>
          <w:color w:val="000000"/>
          <w:sz w:val="22"/>
          <w:szCs w:val="22"/>
        </w:rPr>
      </w:pPr>
      <w:ins w:id="24" w:author="Holly McQueary" w:date="2018-08-21T16:19:00Z">
        <w:r>
          <w:rPr>
            <w:rFonts w:ascii="Arial" w:eastAsia="Times New Roman" w:hAnsi="Arial" w:cs="Arial"/>
            <w:color w:val="000000"/>
            <w:sz w:val="22"/>
            <w:szCs w:val="22"/>
          </w:rPr>
          <w:lastRenderedPageBreak/>
          <w:t>What chromosomes are aneuploid? Are there any that are commonly aneuploid? Never aneuploid?</w:t>
        </w:r>
      </w:ins>
    </w:p>
    <w:p w14:paraId="6B0E4333" w14:textId="77777777" w:rsidR="005C11E9" w:rsidRDefault="005C11E9" w:rsidP="005C11E9">
      <w:pPr>
        <w:rPr>
          <w:ins w:id="25" w:author="Holly McQueary" w:date="2018-08-21T16:19:00Z"/>
          <w:rFonts w:ascii="Arial" w:eastAsia="Times New Roman" w:hAnsi="Arial" w:cs="Arial"/>
          <w:color w:val="000000"/>
          <w:sz w:val="22"/>
          <w:szCs w:val="22"/>
        </w:rPr>
      </w:pPr>
      <w:ins w:id="26" w:author="Holly McQueary" w:date="2018-08-21T16:19:00Z">
        <w:r>
          <w:rPr>
            <w:rFonts w:ascii="Arial" w:eastAsia="Times New Roman" w:hAnsi="Arial" w:cs="Arial"/>
            <w:color w:val="000000"/>
            <w:sz w:val="22"/>
            <w:szCs w:val="22"/>
          </w:rPr>
          <w:t xml:space="preserve">Look up the rate of aneuploidy in wild yeast versus lab yeast </w:t>
        </w:r>
      </w:ins>
    </w:p>
    <w:p w14:paraId="1D34F630" w14:textId="77777777" w:rsidR="005C11E9" w:rsidRDefault="005C11E9" w:rsidP="005C11E9">
      <w:pPr>
        <w:rPr>
          <w:ins w:id="27" w:author="Holly McQueary" w:date="2018-08-21T16:19:00Z"/>
          <w:rFonts w:ascii="Arial" w:eastAsia="Times New Roman" w:hAnsi="Arial" w:cs="Arial"/>
          <w:color w:val="000000"/>
          <w:sz w:val="22"/>
          <w:szCs w:val="22"/>
        </w:rPr>
      </w:pPr>
      <w:ins w:id="28" w:author="Holly McQueary" w:date="2018-08-21T16:19:00Z">
        <w:r>
          <w:rPr>
            <w:rFonts w:ascii="Arial" w:eastAsia="Times New Roman" w:hAnsi="Arial" w:cs="Arial"/>
            <w:color w:val="000000"/>
            <w:sz w:val="22"/>
            <w:szCs w:val="22"/>
          </w:rPr>
          <w:t>Chromosomal instability and heterozygosity?</w:t>
        </w:r>
      </w:ins>
    </w:p>
    <w:p w14:paraId="487F8BA2" w14:textId="6F696EF1" w:rsidR="005C11E9" w:rsidRPr="005C11E9" w:rsidRDefault="005C11E9" w:rsidP="00F52122">
      <w:pPr>
        <w:rPr>
          <w:rFonts w:ascii="Arial" w:eastAsia="Times New Roman" w:hAnsi="Arial" w:cs="Arial"/>
          <w:color w:val="000000"/>
          <w:sz w:val="22"/>
          <w:szCs w:val="22"/>
          <w:rPrChange w:id="29" w:author="Holly McQueary" w:date="2018-08-21T16:19:00Z">
            <w:rPr>
              <w:rFonts w:ascii="Times New Roman" w:eastAsia="Times New Roman" w:hAnsi="Times New Roman" w:cs="Times New Roman"/>
            </w:rPr>
          </w:rPrChange>
        </w:rPr>
      </w:pPr>
      <w:ins w:id="30" w:author="Holly McQueary" w:date="2018-08-21T16:19:00Z">
        <w:r>
          <w:rPr>
            <w:rFonts w:ascii="Arial" w:eastAsia="Times New Roman" w:hAnsi="Arial" w:cs="Arial"/>
            <w:color w:val="000000"/>
            <w:sz w:val="22"/>
            <w:szCs w:val="22"/>
          </w:rPr>
          <w:t xml:space="preserve">Mating between 2 haploids, so no </w:t>
        </w:r>
        <w:proofErr w:type="spellStart"/>
        <w:r>
          <w:rPr>
            <w:rFonts w:ascii="Arial" w:eastAsia="Times New Roman" w:hAnsi="Arial" w:cs="Arial"/>
            <w:color w:val="000000"/>
            <w:sz w:val="22"/>
            <w:szCs w:val="22"/>
          </w:rPr>
          <w:t>lethals</w:t>
        </w:r>
        <w:proofErr w:type="spellEnd"/>
        <w:r>
          <w:rPr>
            <w:rFonts w:ascii="Arial" w:eastAsia="Times New Roman" w:hAnsi="Arial" w:cs="Arial"/>
            <w:color w:val="000000"/>
            <w:sz w:val="22"/>
            <w:szCs w:val="22"/>
          </w:rPr>
          <w:t xml:space="preserve"> to uncover </w:t>
        </w:r>
      </w:ins>
    </w:p>
    <w:p w14:paraId="720B4B06" w14:textId="77777777" w:rsidR="005C11E9" w:rsidRDefault="005C11E9" w:rsidP="005C11E9">
      <w:pPr>
        <w:rPr>
          <w:ins w:id="31" w:author="Holly McQueary" w:date="2018-08-21T16:21:00Z"/>
          <w:rFonts w:ascii="Arial" w:eastAsia="Times New Roman" w:hAnsi="Arial" w:cs="Arial"/>
          <w:sz w:val="22"/>
        </w:rPr>
      </w:pPr>
      <w:commentRangeStart w:id="32"/>
      <w:ins w:id="33" w:author="Holly McQueary" w:date="2018-08-21T16:21:00Z">
        <w:r>
          <w:rPr>
            <w:rFonts w:ascii="Arial" w:eastAsia="Times New Roman" w:hAnsi="Arial" w:cs="Arial"/>
            <w:sz w:val="22"/>
          </w:rPr>
          <w:t xml:space="preserve">Average rate of events per chromosome: </w:t>
        </w:r>
        <w:proofErr w:type="gramStart"/>
        <w:r>
          <w:rPr>
            <w:rFonts w:ascii="Arial" w:eastAsia="Times New Roman" w:hAnsi="Arial" w:cs="Arial"/>
            <w:sz w:val="22"/>
          </w:rPr>
          <w:t>4  would</w:t>
        </w:r>
        <w:proofErr w:type="gramEnd"/>
        <w:r>
          <w:rPr>
            <w:rFonts w:ascii="Arial" w:eastAsia="Times New Roman" w:hAnsi="Arial" w:cs="Arial"/>
            <w:sz w:val="22"/>
          </w:rPr>
          <w:t xml:space="preserve"> expect this for every chromosome but don’t get that, also implies selection against certain aneuploid chromosomes </w:t>
        </w:r>
        <w:commentRangeEnd w:id="32"/>
        <w:r>
          <w:rPr>
            <w:rStyle w:val="CommentReference"/>
          </w:rPr>
          <w:commentReference w:id="32"/>
        </w:r>
      </w:ins>
    </w:p>
    <w:p w14:paraId="111A7B66" w14:textId="7EF0840F" w:rsidR="00F52122" w:rsidRDefault="00F52122" w:rsidP="00F52122">
      <w:pPr>
        <w:rPr>
          <w:ins w:id="34" w:author="Holly McQueary" w:date="2018-08-21T16:21:00Z"/>
          <w:rFonts w:ascii="Times New Roman" w:eastAsia="Times New Roman" w:hAnsi="Times New Roman" w:cs="Times New Roman"/>
        </w:rPr>
      </w:pPr>
    </w:p>
    <w:p w14:paraId="706CE052" w14:textId="77777777" w:rsidR="005C11E9" w:rsidRDefault="005C11E9" w:rsidP="005C11E9">
      <w:pPr>
        <w:rPr>
          <w:ins w:id="35" w:author="Holly McQueary" w:date="2018-08-21T16:21:00Z"/>
          <w:rFonts w:ascii="Arial" w:eastAsia="Times New Roman" w:hAnsi="Arial" w:cs="Arial"/>
          <w:sz w:val="22"/>
        </w:rPr>
      </w:pPr>
    </w:p>
    <w:p w14:paraId="1BE6971D" w14:textId="77777777" w:rsidR="005C11E9" w:rsidRDefault="005C11E9" w:rsidP="005C11E9">
      <w:pPr>
        <w:rPr>
          <w:ins w:id="36" w:author="Holly McQueary" w:date="2018-08-21T16:21:00Z"/>
          <w:rFonts w:ascii="Arial" w:eastAsia="Times New Roman" w:hAnsi="Arial" w:cs="Arial"/>
          <w:sz w:val="22"/>
        </w:rPr>
      </w:pPr>
      <w:ins w:id="37" w:author="Holly McQueary" w:date="2018-08-21T16:21:00Z">
        <w:r>
          <w:rPr>
            <w:rFonts w:ascii="Arial" w:eastAsia="Times New Roman" w:hAnsi="Arial" w:cs="Arial"/>
            <w:sz w:val="22"/>
          </w:rPr>
          <w:t xml:space="preserve"> (monosomies and </w:t>
        </w:r>
        <w:proofErr w:type="spellStart"/>
        <w:r>
          <w:rPr>
            <w:rFonts w:ascii="Arial" w:eastAsia="Times New Roman" w:hAnsi="Arial" w:cs="Arial"/>
            <w:sz w:val="22"/>
          </w:rPr>
          <w:t>trisomies</w:t>
        </w:r>
        <w:proofErr w:type="spellEnd"/>
        <w:r>
          <w:rPr>
            <w:rFonts w:ascii="Arial" w:eastAsia="Times New Roman" w:hAnsi="Arial" w:cs="Arial"/>
            <w:sz w:val="22"/>
          </w:rPr>
          <w:t>) and 2 events (</w:t>
        </w:r>
        <w:proofErr w:type="spellStart"/>
        <w:r>
          <w:rPr>
            <w:rFonts w:ascii="Arial" w:eastAsia="Times New Roman" w:hAnsi="Arial" w:cs="Arial"/>
            <w:sz w:val="22"/>
          </w:rPr>
          <w:t>tetrasomies</w:t>
        </w:r>
        <w:proofErr w:type="spellEnd"/>
        <w:r>
          <w:rPr>
            <w:rFonts w:ascii="Arial" w:eastAsia="Times New Roman" w:hAnsi="Arial" w:cs="Arial"/>
            <w:sz w:val="22"/>
          </w:rPr>
          <w:t xml:space="preserve">) </w:t>
        </w:r>
      </w:ins>
    </w:p>
    <w:tbl>
      <w:tblPr>
        <w:tblW w:w="7148" w:type="dxa"/>
        <w:tblLook w:val="04A0" w:firstRow="1" w:lastRow="0" w:firstColumn="1" w:lastColumn="0" w:noHBand="0" w:noVBand="1"/>
      </w:tblPr>
      <w:tblGrid>
        <w:gridCol w:w="1300"/>
        <w:gridCol w:w="1300"/>
        <w:gridCol w:w="1300"/>
        <w:gridCol w:w="1300"/>
        <w:gridCol w:w="1948"/>
      </w:tblGrid>
      <w:tr w:rsidR="005C11E9" w:rsidRPr="009263BF" w14:paraId="2EFFBE71" w14:textId="77777777" w:rsidTr="00795704">
        <w:trPr>
          <w:trHeight w:val="320"/>
          <w:ins w:id="38" w:author="Holly McQueary" w:date="2018-08-21T16:21:00Z"/>
        </w:trPr>
        <w:tc>
          <w:tcPr>
            <w:tcW w:w="1300" w:type="dxa"/>
            <w:tcBorders>
              <w:top w:val="nil"/>
              <w:left w:val="nil"/>
              <w:bottom w:val="nil"/>
              <w:right w:val="nil"/>
            </w:tcBorders>
            <w:shd w:val="clear" w:color="auto" w:fill="auto"/>
            <w:noWrap/>
            <w:vAlign w:val="bottom"/>
            <w:hideMark/>
          </w:tcPr>
          <w:p w14:paraId="783FE79B" w14:textId="77777777" w:rsidR="005C11E9" w:rsidRPr="009263BF" w:rsidRDefault="005C11E9" w:rsidP="00795704">
            <w:pPr>
              <w:rPr>
                <w:ins w:id="39" w:author="Holly McQueary" w:date="2018-08-21T16:21:00Z"/>
                <w:rFonts w:ascii="Calibri" w:eastAsia="Times New Roman" w:hAnsi="Calibri" w:cs="Calibri"/>
                <w:color w:val="000000"/>
              </w:rPr>
            </w:pPr>
            <w:ins w:id="40" w:author="Holly McQueary" w:date="2018-08-21T16:21:00Z">
              <w:r w:rsidRPr="009263BF">
                <w:rPr>
                  <w:rFonts w:ascii="Calibri" w:eastAsia="Times New Roman" w:hAnsi="Calibri" w:cs="Calibri"/>
                  <w:color w:val="000000"/>
                </w:rPr>
                <w:t># events</w:t>
              </w:r>
              <w:r>
                <w:rPr>
                  <w:rFonts w:ascii="Calibri" w:eastAsia="Times New Roman" w:hAnsi="Calibri" w:cs="Calibri"/>
                  <w:color w:val="000000"/>
                </w:rPr>
                <w:t xml:space="preserve"> </w:t>
              </w:r>
            </w:ins>
          </w:p>
        </w:tc>
        <w:tc>
          <w:tcPr>
            <w:tcW w:w="1300" w:type="dxa"/>
            <w:tcBorders>
              <w:top w:val="nil"/>
              <w:left w:val="nil"/>
              <w:bottom w:val="nil"/>
              <w:right w:val="nil"/>
            </w:tcBorders>
            <w:shd w:val="clear" w:color="auto" w:fill="auto"/>
            <w:noWrap/>
            <w:vAlign w:val="bottom"/>
            <w:hideMark/>
          </w:tcPr>
          <w:p w14:paraId="46A52EBA" w14:textId="77777777" w:rsidR="005C11E9" w:rsidRPr="003C0B65" w:rsidRDefault="005C11E9" w:rsidP="00795704">
            <w:pPr>
              <w:rPr>
                <w:ins w:id="41" w:author="Holly McQueary" w:date="2018-08-21T16:21:00Z"/>
                <w:rFonts w:ascii="Calibri" w:eastAsia="Times New Roman" w:hAnsi="Calibri" w:cs="Calibri"/>
                <w:color w:val="000000"/>
                <w:highlight w:val="yellow"/>
              </w:rPr>
            </w:pPr>
            <w:ins w:id="42" w:author="Holly McQueary" w:date="2018-08-21T16:21:00Z">
              <w:r w:rsidRPr="003C0B65">
                <w:rPr>
                  <w:rFonts w:ascii="Calibri" w:eastAsia="Times New Roman" w:hAnsi="Calibri" w:cs="Calibri"/>
                  <w:color w:val="000000"/>
                  <w:highlight w:val="yellow"/>
                </w:rPr>
                <w:t>GC</w:t>
              </w:r>
            </w:ins>
          </w:p>
        </w:tc>
        <w:tc>
          <w:tcPr>
            <w:tcW w:w="1300" w:type="dxa"/>
            <w:tcBorders>
              <w:top w:val="nil"/>
              <w:left w:val="nil"/>
              <w:bottom w:val="nil"/>
              <w:right w:val="nil"/>
            </w:tcBorders>
            <w:shd w:val="clear" w:color="auto" w:fill="auto"/>
            <w:noWrap/>
            <w:vAlign w:val="bottom"/>
            <w:hideMark/>
          </w:tcPr>
          <w:p w14:paraId="49FE7481" w14:textId="77777777" w:rsidR="005C11E9" w:rsidRPr="009263BF" w:rsidRDefault="005C11E9" w:rsidP="00795704">
            <w:pPr>
              <w:rPr>
                <w:ins w:id="43" w:author="Holly McQueary" w:date="2018-08-21T16:21:00Z"/>
                <w:rFonts w:ascii="Calibri" w:eastAsia="Times New Roman" w:hAnsi="Calibri" w:cs="Calibri"/>
                <w:color w:val="000000"/>
              </w:rPr>
            </w:pPr>
            <w:ins w:id="44" w:author="Holly McQueary" w:date="2018-08-21T16:21:00Z">
              <w:r w:rsidRPr="009263BF">
                <w:rPr>
                  <w:rFonts w:ascii="Calibri" w:eastAsia="Times New Roman" w:hAnsi="Calibri" w:cs="Calibri"/>
                  <w:color w:val="000000"/>
                </w:rPr>
                <w:t>MA</w:t>
              </w:r>
            </w:ins>
          </w:p>
        </w:tc>
        <w:tc>
          <w:tcPr>
            <w:tcW w:w="1300" w:type="dxa"/>
            <w:tcBorders>
              <w:top w:val="nil"/>
              <w:left w:val="nil"/>
              <w:bottom w:val="nil"/>
              <w:right w:val="nil"/>
            </w:tcBorders>
            <w:shd w:val="clear" w:color="auto" w:fill="auto"/>
            <w:noWrap/>
            <w:vAlign w:val="bottom"/>
            <w:hideMark/>
          </w:tcPr>
          <w:p w14:paraId="41C85806" w14:textId="77777777" w:rsidR="005C11E9" w:rsidRPr="003C0B65" w:rsidRDefault="005C11E9" w:rsidP="00795704">
            <w:pPr>
              <w:rPr>
                <w:ins w:id="45" w:author="Holly McQueary" w:date="2018-08-21T16:21:00Z"/>
                <w:rFonts w:ascii="Calibri" w:eastAsia="Times New Roman" w:hAnsi="Calibri" w:cs="Calibri"/>
                <w:color w:val="000000"/>
                <w:highlight w:val="yellow"/>
              </w:rPr>
            </w:pPr>
            <w:ins w:id="46" w:author="Holly McQueary" w:date="2018-08-21T16:21:00Z">
              <w:r w:rsidRPr="003C0B65">
                <w:rPr>
                  <w:rFonts w:ascii="Calibri" w:eastAsia="Times New Roman" w:hAnsi="Calibri" w:cs="Calibri"/>
                  <w:color w:val="000000"/>
                  <w:highlight w:val="yellow"/>
                </w:rPr>
                <w:t>total</w:t>
              </w:r>
            </w:ins>
          </w:p>
        </w:tc>
        <w:tc>
          <w:tcPr>
            <w:tcW w:w="1948" w:type="dxa"/>
            <w:tcBorders>
              <w:top w:val="nil"/>
              <w:left w:val="nil"/>
              <w:bottom w:val="nil"/>
              <w:right w:val="nil"/>
            </w:tcBorders>
            <w:shd w:val="clear" w:color="auto" w:fill="auto"/>
            <w:noWrap/>
            <w:vAlign w:val="bottom"/>
            <w:hideMark/>
          </w:tcPr>
          <w:p w14:paraId="3DE5ABE1" w14:textId="77777777" w:rsidR="005C11E9" w:rsidRPr="009263BF" w:rsidRDefault="005C11E9" w:rsidP="00795704">
            <w:pPr>
              <w:rPr>
                <w:ins w:id="47" w:author="Holly McQueary" w:date="2018-08-21T16:21:00Z"/>
                <w:rFonts w:ascii="Calibri" w:eastAsia="Times New Roman" w:hAnsi="Calibri" w:cs="Calibri"/>
                <w:color w:val="000000"/>
              </w:rPr>
            </w:pPr>
          </w:p>
        </w:tc>
      </w:tr>
      <w:tr w:rsidR="005C11E9" w:rsidRPr="009263BF" w14:paraId="21266347" w14:textId="77777777" w:rsidTr="00795704">
        <w:trPr>
          <w:trHeight w:val="320"/>
          <w:ins w:id="48" w:author="Holly McQueary" w:date="2018-08-21T16:21:00Z"/>
        </w:trPr>
        <w:tc>
          <w:tcPr>
            <w:tcW w:w="1300" w:type="dxa"/>
            <w:tcBorders>
              <w:top w:val="nil"/>
              <w:left w:val="nil"/>
              <w:bottom w:val="nil"/>
              <w:right w:val="nil"/>
            </w:tcBorders>
            <w:shd w:val="clear" w:color="auto" w:fill="auto"/>
            <w:noWrap/>
            <w:vAlign w:val="bottom"/>
            <w:hideMark/>
          </w:tcPr>
          <w:p w14:paraId="2439B784" w14:textId="77777777" w:rsidR="005C11E9" w:rsidRPr="009263BF" w:rsidRDefault="005C11E9" w:rsidP="00795704">
            <w:pPr>
              <w:jc w:val="center"/>
              <w:rPr>
                <w:ins w:id="49" w:author="Holly McQueary" w:date="2018-08-21T16:21:00Z"/>
                <w:rFonts w:ascii="Calibri" w:eastAsia="Times New Roman" w:hAnsi="Calibri" w:cs="Calibri"/>
                <w:color w:val="000000"/>
              </w:rPr>
            </w:pPr>
            <w:ins w:id="50" w:author="Holly McQueary" w:date="2018-08-21T16:21:00Z">
              <w:r w:rsidRPr="009263BF">
                <w:rPr>
                  <w:rFonts w:ascii="Calibri" w:eastAsia="Times New Roman" w:hAnsi="Calibri" w:cs="Calibri"/>
                  <w:color w:val="000000"/>
                </w:rPr>
                <w:t>0</w:t>
              </w:r>
            </w:ins>
          </w:p>
        </w:tc>
        <w:tc>
          <w:tcPr>
            <w:tcW w:w="1300" w:type="dxa"/>
            <w:tcBorders>
              <w:top w:val="nil"/>
              <w:left w:val="nil"/>
              <w:bottom w:val="nil"/>
              <w:right w:val="nil"/>
            </w:tcBorders>
            <w:shd w:val="clear" w:color="auto" w:fill="auto"/>
            <w:noWrap/>
            <w:vAlign w:val="bottom"/>
            <w:hideMark/>
          </w:tcPr>
          <w:p w14:paraId="5541FAD9" w14:textId="77777777" w:rsidR="005C11E9" w:rsidRPr="003C0B65" w:rsidRDefault="005C11E9" w:rsidP="00795704">
            <w:pPr>
              <w:rPr>
                <w:ins w:id="51" w:author="Holly McQueary" w:date="2018-08-21T16:21:00Z"/>
                <w:rFonts w:ascii="Calibri" w:eastAsia="Times New Roman" w:hAnsi="Calibri" w:cs="Calibri"/>
                <w:color w:val="000000"/>
                <w:highlight w:val="yellow"/>
              </w:rPr>
            </w:pPr>
            <w:ins w:id="52" w:author="Holly McQueary" w:date="2018-08-21T16:21:00Z">
              <w:r w:rsidRPr="003C0B65">
                <w:rPr>
                  <w:rFonts w:ascii="Calibri" w:eastAsia="Times New Roman" w:hAnsi="Calibri" w:cs="Calibri"/>
                  <w:color w:val="000000"/>
                  <w:highlight w:val="yellow"/>
                </w:rPr>
                <w:t>5</w:t>
              </w:r>
              <w:r>
                <w:rPr>
                  <w:rFonts w:ascii="Calibri" w:eastAsia="Times New Roman" w:hAnsi="Calibri" w:cs="Calibri"/>
                  <w:color w:val="000000"/>
                  <w:highlight w:val="yellow"/>
                </w:rPr>
                <w:t>4</w:t>
              </w:r>
            </w:ins>
          </w:p>
        </w:tc>
        <w:tc>
          <w:tcPr>
            <w:tcW w:w="1300" w:type="dxa"/>
            <w:tcBorders>
              <w:top w:val="nil"/>
              <w:left w:val="nil"/>
              <w:bottom w:val="nil"/>
              <w:right w:val="nil"/>
            </w:tcBorders>
            <w:shd w:val="clear" w:color="auto" w:fill="auto"/>
            <w:noWrap/>
            <w:vAlign w:val="bottom"/>
            <w:hideMark/>
          </w:tcPr>
          <w:p w14:paraId="5F414400" w14:textId="77777777" w:rsidR="005C11E9" w:rsidRPr="009263BF" w:rsidRDefault="005C11E9" w:rsidP="00795704">
            <w:pPr>
              <w:rPr>
                <w:ins w:id="53" w:author="Holly McQueary" w:date="2018-08-21T16:21:00Z"/>
                <w:rFonts w:ascii="Calibri" w:eastAsia="Times New Roman" w:hAnsi="Calibri" w:cs="Calibri"/>
                <w:color w:val="000000"/>
              </w:rPr>
            </w:pPr>
            <w:ins w:id="54" w:author="Holly McQueary" w:date="2018-08-21T16:21:00Z">
              <w:r w:rsidRPr="009263BF">
                <w:rPr>
                  <w:rFonts w:ascii="Calibri" w:eastAsia="Times New Roman" w:hAnsi="Calibri" w:cs="Calibri"/>
                  <w:color w:val="000000"/>
                </w:rPr>
                <w:t>1</w:t>
              </w:r>
              <w:r>
                <w:rPr>
                  <w:rFonts w:ascii="Calibri" w:eastAsia="Times New Roman" w:hAnsi="Calibri" w:cs="Calibri"/>
                  <w:color w:val="000000"/>
                </w:rPr>
                <w:t>16</w:t>
              </w:r>
            </w:ins>
          </w:p>
        </w:tc>
        <w:tc>
          <w:tcPr>
            <w:tcW w:w="1300" w:type="dxa"/>
            <w:tcBorders>
              <w:top w:val="nil"/>
              <w:left w:val="nil"/>
              <w:bottom w:val="nil"/>
              <w:right w:val="nil"/>
            </w:tcBorders>
            <w:shd w:val="clear" w:color="auto" w:fill="auto"/>
            <w:noWrap/>
            <w:vAlign w:val="bottom"/>
            <w:hideMark/>
          </w:tcPr>
          <w:p w14:paraId="65DAA6CA" w14:textId="77777777" w:rsidR="005C11E9" w:rsidRPr="003C0B65" w:rsidRDefault="005C11E9" w:rsidP="00795704">
            <w:pPr>
              <w:rPr>
                <w:ins w:id="55" w:author="Holly McQueary" w:date="2018-08-21T16:21:00Z"/>
                <w:rFonts w:ascii="Calibri" w:eastAsia="Times New Roman" w:hAnsi="Calibri" w:cs="Calibri"/>
                <w:color w:val="000000"/>
                <w:highlight w:val="yellow"/>
              </w:rPr>
            </w:pPr>
            <w:ins w:id="56" w:author="Holly McQueary" w:date="2018-08-21T16:21:00Z">
              <w:r w:rsidRPr="003C0B65">
                <w:rPr>
                  <w:rFonts w:ascii="Calibri" w:eastAsia="Times New Roman" w:hAnsi="Calibri" w:cs="Calibri"/>
                  <w:color w:val="000000"/>
                  <w:highlight w:val="yellow"/>
                </w:rPr>
                <w:t>186</w:t>
              </w:r>
            </w:ins>
          </w:p>
        </w:tc>
        <w:tc>
          <w:tcPr>
            <w:tcW w:w="1948" w:type="dxa"/>
            <w:tcBorders>
              <w:top w:val="nil"/>
              <w:left w:val="nil"/>
              <w:bottom w:val="nil"/>
              <w:right w:val="nil"/>
            </w:tcBorders>
            <w:shd w:val="clear" w:color="auto" w:fill="auto"/>
            <w:noWrap/>
            <w:vAlign w:val="bottom"/>
            <w:hideMark/>
          </w:tcPr>
          <w:p w14:paraId="103D77B7" w14:textId="77777777" w:rsidR="005C11E9" w:rsidRPr="009263BF" w:rsidRDefault="005C11E9" w:rsidP="00795704">
            <w:pPr>
              <w:jc w:val="right"/>
              <w:rPr>
                <w:ins w:id="57" w:author="Holly McQueary" w:date="2018-08-21T16:21:00Z"/>
                <w:rFonts w:ascii="Calibri" w:eastAsia="Times New Roman" w:hAnsi="Calibri" w:cs="Calibri"/>
                <w:color w:val="000000"/>
              </w:rPr>
            </w:pPr>
          </w:p>
        </w:tc>
      </w:tr>
      <w:tr w:rsidR="005C11E9" w:rsidRPr="009263BF" w14:paraId="24871870" w14:textId="77777777" w:rsidTr="00795704">
        <w:trPr>
          <w:gridAfter w:val="1"/>
          <w:wAfter w:w="1948" w:type="dxa"/>
          <w:trHeight w:val="320"/>
          <w:ins w:id="58" w:author="Holly McQueary" w:date="2018-08-21T16:21:00Z"/>
        </w:trPr>
        <w:tc>
          <w:tcPr>
            <w:tcW w:w="1300" w:type="dxa"/>
            <w:tcBorders>
              <w:top w:val="nil"/>
              <w:left w:val="nil"/>
              <w:bottom w:val="nil"/>
              <w:right w:val="nil"/>
            </w:tcBorders>
            <w:shd w:val="clear" w:color="auto" w:fill="auto"/>
            <w:noWrap/>
            <w:vAlign w:val="bottom"/>
            <w:hideMark/>
          </w:tcPr>
          <w:p w14:paraId="58BB4C52" w14:textId="77777777" w:rsidR="005C11E9" w:rsidRPr="009263BF" w:rsidRDefault="005C11E9" w:rsidP="00795704">
            <w:pPr>
              <w:jc w:val="center"/>
              <w:rPr>
                <w:ins w:id="59" w:author="Holly McQueary" w:date="2018-08-21T16:21:00Z"/>
                <w:rFonts w:ascii="Calibri" w:eastAsia="Times New Roman" w:hAnsi="Calibri" w:cs="Calibri"/>
                <w:color w:val="000000"/>
              </w:rPr>
            </w:pPr>
            <w:ins w:id="60" w:author="Holly McQueary" w:date="2018-08-21T16:21:00Z">
              <w:r w:rsidRPr="009263BF">
                <w:rPr>
                  <w:rFonts w:ascii="Calibri" w:eastAsia="Times New Roman" w:hAnsi="Calibri" w:cs="Calibri"/>
                  <w:color w:val="000000"/>
                </w:rPr>
                <w:t>1</w:t>
              </w:r>
            </w:ins>
          </w:p>
        </w:tc>
        <w:tc>
          <w:tcPr>
            <w:tcW w:w="1300" w:type="dxa"/>
            <w:tcBorders>
              <w:top w:val="nil"/>
              <w:left w:val="nil"/>
              <w:bottom w:val="nil"/>
              <w:right w:val="nil"/>
            </w:tcBorders>
            <w:shd w:val="clear" w:color="auto" w:fill="auto"/>
            <w:noWrap/>
            <w:vAlign w:val="bottom"/>
            <w:hideMark/>
          </w:tcPr>
          <w:p w14:paraId="246BC21A" w14:textId="77777777" w:rsidR="005C11E9" w:rsidRPr="003C0B65" w:rsidRDefault="005C11E9" w:rsidP="00795704">
            <w:pPr>
              <w:rPr>
                <w:ins w:id="61" w:author="Holly McQueary" w:date="2018-08-21T16:21:00Z"/>
                <w:rFonts w:ascii="Calibri" w:eastAsia="Times New Roman" w:hAnsi="Calibri" w:cs="Calibri"/>
                <w:color w:val="000000"/>
                <w:highlight w:val="yellow"/>
              </w:rPr>
            </w:pPr>
            <w:ins w:id="62" w:author="Holly McQueary" w:date="2018-08-21T16:21:00Z">
              <w:r>
                <w:rPr>
                  <w:rFonts w:ascii="Calibri" w:eastAsia="Times New Roman" w:hAnsi="Calibri" w:cs="Calibri"/>
                  <w:color w:val="000000"/>
                  <w:highlight w:val="yellow"/>
                </w:rPr>
                <w:t>38</w:t>
              </w:r>
            </w:ins>
          </w:p>
        </w:tc>
        <w:tc>
          <w:tcPr>
            <w:tcW w:w="1300" w:type="dxa"/>
            <w:tcBorders>
              <w:top w:val="nil"/>
              <w:left w:val="nil"/>
              <w:bottom w:val="nil"/>
              <w:right w:val="nil"/>
            </w:tcBorders>
            <w:shd w:val="clear" w:color="auto" w:fill="auto"/>
            <w:noWrap/>
            <w:vAlign w:val="bottom"/>
            <w:hideMark/>
          </w:tcPr>
          <w:p w14:paraId="550230E4" w14:textId="77777777" w:rsidR="005C11E9" w:rsidRPr="009263BF" w:rsidRDefault="005C11E9" w:rsidP="00795704">
            <w:pPr>
              <w:rPr>
                <w:ins w:id="63" w:author="Holly McQueary" w:date="2018-08-21T16:21:00Z"/>
                <w:rFonts w:ascii="Calibri" w:eastAsia="Times New Roman" w:hAnsi="Calibri" w:cs="Calibri"/>
                <w:color w:val="000000"/>
              </w:rPr>
            </w:pPr>
            <w:ins w:id="64" w:author="Holly McQueary" w:date="2018-08-21T16:21:00Z">
              <w:r w:rsidRPr="009263BF">
                <w:rPr>
                  <w:rFonts w:ascii="Calibri" w:eastAsia="Times New Roman" w:hAnsi="Calibri" w:cs="Calibri"/>
                  <w:color w:val="000000"/>
                </w:rPr>
                <w:t>2</w:t>
              </w:r>
              <w:r>
                <w:rPr>
                  <w:rFonts w:ascii="Calibri" w:eastAsia="Times New Roman" w:hAnsi="Calibri" w:cs="Calibri"/>
                  <w:color w:val="000000"/>
                </w:rPr>
                <w:t>7</w:t>
              </w:r>
            </w:ins>
          </w:p>
        </w:tc>
        <w:tc>
          <w:tcPr>
            <w:tcW w:w="1300" w:type="dxa"/>
            <w:tcBorders>
              <w:top w:val="nil"/>
              <w:left w:val="nil"/>
              <w:bottom w:val="nil"/>
              <w:right w:val="nil"/>
            </w:tcBorders>
            <w:shd w:val="clear" w:color="auto" w:fill="auto"/>
            <w:noWrap/>
            <w:vAlign w:val="bottom"/>
            <w:hideMark/>
          </w:tcPr>
          <w:p w14:paraId="501A85AD" w14:textId="77777777" w:rsidR="005C11E9" w:rsidRPr="003C0B65" w:rsidRDefault="005C11E9" w:rsidP="00795704">
            <w:pPr>
              <w:rPr>
                <w:ins w:id="65" w:author="Holly McQueary" w:date="2018-08-21T16:21:00Z"/>
                <w:rFonts w:ascii="Calibri" w:eastAsia="Times New Roman" w:hAnsi="Calibri" w:cs="Calibri"/>
                <w:color w:val="000000"/>
                <w:highlight w:val="yellow"/>
              </w:rPr>
            </w:pPr>
            <w:ins w:id="66" w:author="Holly McQueary" w:date="2018-08-21T16:21:00Z">
              <w:r w:rsidRPr="003C0B65">
                <w:rPr>
                  <w:rFonts w:ascii="Calibri" w:eastAsia="Times New Roman" w:hAnsi="Calibri" w:cs="Calibri"/>
                  <w:color w:val="000000"/>
                  <w:highlight w:val="yellow"/>
                </w:rPr>
                <w:t>66</w:t>
              </w:r>
            </w:ins>
          </w:p>
        </w:tc>
      </w:tr>
      <w:tr w:rsidR="005C11E9" w:rsidRPr="009263BF" w14:paraId="60D4E9EC" w14:textId="77777777" w:rsidTr="00795704">
        <w:trPr>
          <w:trHeight w:val="320"/>
          <w:ins w:id="67" w:author="Holly McQueary" w:date="2018-08-21T16:21:00Z"/>
        </w:trPr>
        <w:tc>
          <w:tcPr>
            <w:tcW w:w="1300" w:type="dxa"/>
            <w:tcBorders>
              <w:top w:val="nil"/>
              <w:left w:val="nil"/>
              <w:bottom w:val="nil"/>
              <w:right w:val="nil"/>
            </w:tcBorders>
            <w:shd w:val="clear" w:color="auto" w:fill="auto"/>
            <w:noWrap/>
            <w:vAlign w:val="bottom"/>
            <w:hideMark/>
          </w:tcPr>
          <w:p w14:paraId="6DC14B50" w14:textId="77777777" w:rsidR="005C11E9" w:rsidRPr="009263BF" w:rsidRDefault="005C11E9" w:rsidP="00795704">
            <w:pPr>
              <w:jc w:val="center"/>
              <w:rPr>
                <w:ins w:id="68" w:author="Holly McQueary" w:date="2018-08-21T16:21:00Z"/>
                <w:rFonts w:ascii="Calibri" w:eastAsia="Times New Roman" w:hAnsi="Calibri" w:cs="Calibri"/>
                <w:color w:val="000000"/>
              </w:rPr>
            </w:pPr>
            <w:ins w:id="69" w:author="Holly McQueary" w:date="2018-08-21T16:21:00Z">
              <w:r w:rsidRPr="009263BF">
                <w:rPr>
                  <w:rFonts w:ascii="Calibri" w:eastAsia="Times New Roman" w:hAnsi="Calibri" w:cs="Calibri"/>
                  <w:color w:val="000000"/>
                </w:rPr>
                <w:t>2</w:t>
              </w:r>
            </w:ins>
          </w:p>
        </w:tc>
        <w:tc>
          <w:tcPr>
            <w:tcW w:w="1300" w:type="dxa"/>
            <w:tcBorders>
              <w:top w:val="nil"/>
              <w:left w:val="nil"/>
              <w:bottom w:val="nil"/>
              <w:right w:val="nil"/>
            </w:tcBorders>
            <w:shd w:val="clear" w:color="auto" w:fill="auto"/>
            <w:noWrap/>
            <w:vAlign w:val="bottom"/>
            <w:hideMark/>
          </w:tcPr>
          <w:p w14:paraId="2B7338F8" w14:textId="77777777" w:rsidR="005C11E9" w:rsidRPr="003C0B65" w:rsidRDefault="005C11E9" w:rsidP="00795704">
            <w:pPr>
              <w:rPr>
                <w:ins w:id="70" w:author="Holly McQueary" w:date="2018-08-21T16:21:00Z"/>
                <w:rFonts w:ascii="Calibri" w:eastAsia="Times New Roman" w:hAnsi="Calibri" w:cs="Calibri"/>
                <w:color w:val="000000"/>
                <w:highlight w:val="yellow"/>
              </w:rPr>
            </w:pPr>
            <w:ins w:id="71" w:author="Holly McQueary" w:date="2018-08-21T16:21:00Z">
              <w:r w:rsidRPr="003C0B65">
                <w:rPr>
                  <w:rFonts w:ascii="Calibri" w:eastAsia="Times New Roman" w:hAnsi="Calibri" w:cs="Calibri"/>
                  <w:color w:val="000000"/>
                  <w:highlight w:val="yellow"/>
                </w:rPr>
                <w:t>1</w:t>
              </w:r>
            </w:ins>
          </w:p>
        </w:tc>
        <w:tc>
          <w:tcPr>
            <w:tcW w:w="1300" w:type="dxa"/>
            <w:tcBorders>
              <w:top w:val="nil"/>
              <w:left w:val="nil"/>
              <w:bottom w:val="nil"/>
              <w:right w:val="nil"/>
            </w:tcBorders>
            <w:shd w:val="clear" w:color="auto" w:fill="auto"/>
            <w:noWrap/>
            <w:vAlign w:val="bottom"/>
            <w:hideMark/>
          </w:tcPr>
          <w:p w14:paraId="7E5D5423" w14:textId="77777777" w:rsidR="005C11E9" w:rsidRPr="009263BF" w:rsidRDefault="005C11E9" w:rsidP="00795704">
            <w:pPr>
              <w:rPr>
                <w:ins w:id="72" w:author="Holly McQueary" w:date="2018-08-21T16:21:00Z"/>
                <w:rFonts w:ascii="Calibri" w:eastAsia="Times New Roman" w:hAnsi="Calibri" w:cs="Calibri"/>
                <w:color w:val="000000"/>
              </w:rPr>
            </w:pPr>
            <w:ins w:id="73" w:author="Holly McQueary" w:date="2018-08-21T16:21:00Z">
              <w:r>
                <w:rPr>
                  <w:rFonts w:ascii="Calibri" w:eastAsia="Times New Roman" w:hAnsi="Calibri" w:cs="Calibri"/>
                  <w:color w:val="000000"/>
                </w:rPr>
                <w:t>2</w:t>
              </w:r>
            </w:ins>
          </w:p>
        </w:tc>
        <w:tc>
          <w:tcPr>
            <w:tcW w:w="1300" w:type="dxa"/>
            <w:tcBorders>
              <w:top w:val="nil"/>
              <w:left w:val="nil"/>
              <w:bottom w:val="nil"/>
              <w:right w:val="nil"/>
            </w:tcBorders>
            <w:shd w:val="clear" w:color="auto" w:fill="auto"/>
            <w:noWrap/>
            <w:vAlign w:val="bottom"/>
            <w:hideMark/>
          </w:tcPr>
          <w:p w14:paraId="5D71BEF2" w14:textId="77777777" w:rsidR="005C11E9" w:rsidRPr="003C0B65" w:rsidRDefault="005C11E9" w:rsidP="00795704">
            <w:pPr>
              <w:rPr>
                <w:ins w:id="74" w:author="Holly McQueary" w:date="2018-08-21T16:21:00Z"/>
                <w:rFonts w:ascii="Calibri" w:eastAsia="Times New Roman" w:hAnsi="Calibri" w:cs="Calibri"/>
                <w:color w:val="000000"/>
                <w:highlight w:val="yellow"/>
              </w:rPr>
            </w:pPr>
            <w:ins w:id="75" w:author="Holly McQueary" w:date="2018-08-21T16:21:00Z">
              <w:r w:rsidRPr="003C0B65">
                <w:rPr>
                  <w:rFonts w:ascii="Calibri" w:eastAsia="Times New Roman" w:hAnsi="Calibri" w:cs="Calibri"/>
                  <w:color w:val="000000"/>
                  <w:highlight w:val="yellow"/>
                </w:rPr>
                <w:t>1</w:t>
              </w:r>
            </w:ins>
          </w:p>
        </w:tc>
        <w:tc>
          <w:tcPr>
            <w:tcW w:w="1948" w:type="dxa"/>
            <w:tcBorders>
              <w:top w:val="nil"/>
              <w:left w:val="nil"/>
              <w:bottom w:val="nil"/>
              <w:right w:val="nil"/>
            </w:tcBorders>
            <w:shd w:val="clear" w:color="auto" w:fill="auto"/>
            <w:noWrap/>
            <w:vAlign w:val="bottom"/>
            <w:hideMark/>
          </w:tcPr>
          <w:p w14:paraId="6FB72A0B" w14:textId="77777777" w:rsidR="005C11E9" w:rsidRPr="009263BF" w:rsidRDefault="005C11E9" w:rsidP="00795704">
            <w:pPr>
              <w:jc w:val="right"/>
              <w:rPr>
                <w:ins w:id="76" w:author="Holly McQueary" w:date="2018-08-21T16:21:00Z"/>
                <w:rFonts w:ascii="Calibri" w:eastAsia="Times New Roman" w:hAnsi="Calibri" w:cs="Calibri"/>
                <w:color w:val="000000"/>
              </w:rPr>
            </w:pPr>
          </w:p>
        </w:tc>
      </w:tr>
    </w:tbl>
    <w:p w14:paraId="631EDB5F" w14:textId="77777777" w:rsidR="005C11E9" w:rsidRDefault="005C11E9" w:rsidP="005C11E9">
      <w:pPr>
        <w:rPr>
          <w:ins w:id="77" w:author="Holly McQueary" w:date="2018-08-21T16:21:00Z"/>
          <w:rFonts w:ascii="Arial" w:eastAsia="Times New Roman" w:hAnsi="Arial" w:cs="Arial"/>
          <w:sz w:val="22"/>
        </w:rPr>
      </w:pPr>
    </w:p>
    <w:p w14:paraId="31D2C725" w14:textId="77777777" w:rsidR="005C11E9" w:rsidRDefault="005C11E9" w:rsidP="005C11E9">
      <w:pPr>
        <w:rPr>
          <w:ins w:id="78" w:author="Holly McQueary" w:date="2018-08-21T16:21:00Z"/>
          <w:rFonts w:ascii="Arial" w:eastAsia="Times New Roman" w:hAnsi="Arial" w:cs="Arial"/>
          <w:sz w:val="22"/>
        </w:rPr>
      </w:pPr>
    </w:p>
    <w:p w14:paraId="7E2EA50A" w14:textId="77777777" w:rsidR="005C11E9" w:rsidRDefault="005C11E9" w:rsidP="005C11E9">
      <w:pPr>
        <w:rPr>
          <w:ins w:id="79" w:author="Holly McQueary" w:date="2018-08-21T16:21:00Z"/>
          <w:rFonts w:ascii="Arial" w:eastAsia="Times New Roman" w:hAnsi="Arial" w:cs="Arial"/>
          <w:sz w:val="22"/>
        </w:rPr>
      </w:pPr>
      <w:ins w:id="80" w:author="Holly McQueary" w:date="2018-08-21T16:21:00Z">
        <w:r>
          <w:rPr>
            <w:rFonts w:ascii="Arial" w:eastAsia="Times New Roman" w:hAnsi="Arial" w:cs="Arial"/>
            <w:sz w:val="22"/>
          </w:rPr>
          <w:t xml:space="preserve">Given rate, should be able to calculate the expected numbers </w:t>
        </w:r>
      </w:ins>
    </w:p>
    <w:p w14:paraId="5E7E5F3A" w14:textId="77777777" w:rsidR="005C11E9" w:rsidRDefault="005C11E9" w:rsidP="005C11E9">
      <w:pPr>
        <w:rPr>
          <w:ins w:id="81" w:author="Holly McQueary" w:date="2018-08-21T16:21:00Z"/>
          <w:rFonts w:ascii="Arial" w:eastAsia="Times New Roman" w:hAnsi="Arial" w:cs="Arial"/>
          <w:sz w:val="22"/>
        </w:rPr>
      </w:pPr>
      <w:ins w:id="82" w:author="Holly McQueary" w:date="2018-08-21T16:21:00Z">
        <w:r>
          <w:rPr>
            <w:rFonts w:ascii="Arial" w:eastAsia="Times New Roman" w:hAnsi="Arial" w:cs="Arial"/>
            <w:sz w:val="22"/>
          </w:rPr>
          <w:t xml:space="preserve">Rate: # </w:t>
        </w:r>
        <w:proofErr w:type="spellStart"/>
        <w:r>
          <w:rPr>
            <w:rFonts w:ascii="Arial" w:eastAsia="Times New Roman" w:hAnsi="Arial" w:cs="Arial"/>
            <w:sz w:val="22"/>
          </w:rPr>
          <w:t>trisomies</w:t>
        </w:r>
        <w:proofErr w:type="spellEnd"/>
        <w:r>
          <w:rPr>
            <w:rFonts w:ascii="Arial" w:eastAsia="Times New Roman" w:hAnsi="Arial" w:cs="Arial"/>
            <w:sz w:val="22"/>
          </w:rPr>
          <w:t xml:space="preserve"> + # monosomies OR rather, #</w:t>
        </w:r>
        <w:proofErr w:type="spellStart"/>
        <w:r>
          <w:rPr>
            <w:rFonts w:ascii="Arial" w:eastAsia="Times New Roman" w:hAnsi="Arial" w:cs="Arial"/>
            <w:sz w:val="22"/>
          </w:rPr>
          <w:t>trisomies</w:t>
        </w:r>
        <w:proofErr w:type="spellEnd"/>
        <w:r>
          <w:rPr>
            <w:rFonts w:ascii="Arial" w:eastAsia="Times New Roman" w:hAnsi="Arial" w:cs="Arial"/>
            <w:sz w:val="22"/>
          </w:rPr>
          <w:t xml:space="preserve">*2 since when you get a trisomy you also get a </w:t>
        </w:r>
        <w:proofErr w:type="spellStart"/>
        <w:r>
          <w:rPr>
            <w:rFonts w:ascii="Arial" w:eastAsia="Times New Roman" w:hAnsi="Arial" w:cs="Arial"/>
            <w:sz w:val="22"/>
          </w:rPr>
          <w:t>monsomy</w:t>
        </w:r>
        <w:proofErr w:type="spellEnd"/>
        <w:r>
          <w:rPr>
            <w:rFonts w:ascii="Arial" w:eastAsia="Times New Roman" w:hAnsi="Arial" w:cs="Arial"/>
            <w:sz w:val="22"/>
          </w:rPr>
          <w:t xml:space="preserve"> (but if you don’t end up seeing them, implies strong selection against a monosomy) </w:t>
        </w:r>
      </w:ins>
    </w:p>
    <w:p w14:paraId="311811CF" w14:textId="77777777" w:rsidR="005C11E9" w:rsidRDefault="005C11E9" w:rsidP="005C11E9">
      <w:pPr>
        <w:rPr>
          <w:ins w:id="83" w:author="Holly McQueary" w:date="2018-08-21T16:21:00Z"/>
          <w:rFonts w:ascii="Arial" w:eastAsia="Times New Roman" w:hAnsi="Arial" w:cs="Arial"/>
          <w:sz w:val="22"/>
        </w:rPr>
      </w:pPr>
    </w:p>
    <w:p w14:paraId="036FEE98" w14:textId="77777777" w:rsidR="005C11E9" w:rsidRDefault="005C11E9" w:rsidP="005C11E9">
      <w:pPr>
        <w:rPr>
          <w:ins w:id="84" w:author="Holly McQueary" w:date="2018-08-21T16:21:00Z"/>
          <w:rFonts w:ascii="Arial" w:eastAsia="Times New Roman" w:hAnsi="Arial" w:cs="Arial"/>
          <w:sz w:val="22"/>
          <w:highlight w:val="yellow"/>
        </w:rPr>
      </w:pPr>
      <w:ins w:id="85" w:author="Holly McQueary" w:date="2018-08-21T16:21:00Z">
        <w:r w:rsidRPr="00E84343">
          <w:rPr>
            <w:rFonts w:ascii="Arial" w:eastAsia="Times New Roman" w:hAnsi="Arial" w:cs="Arial"/>
            <w:sz w:val="22"/>
            <w:highlight w:val="yellow"/>
          </w:rPr>
          <w:t xml:space="preserve">GC: </w:t>
        </w:r>
      </w:ins>
    </w:p>
    <w:p w14:paraId="78210020" w14:textId="77777777" w:rsidR="005C11E9" w:rsidRDefault="005C11E9" w:rsidP="005C11E9">
      <w:pPr>
        <w:rPr>
          <w:ins w:id="86" w:author="Holly McQueary" w:date="2018-08-21T16:21:00Z"/>
          <w:rFonts w:ascii="Calibri" w:eastAsia="Times New Roman" w:hAnsi="Calibri" w:cs="Calibri"/>
          <w:color w:val="000000"/>
          <w:highlight w:val="yellow"/>
        </w:rPr>
      </w:pPr>
      <w:ins w:id="87" w:author="Holly McQueary" w:date="2018-08-21T16:21:00Z">
        <w:r w:rsidRPr="00E84343">
          <w:rPr>
            <w:rFonts w:ascii="Arial" w:eastAsia="Times New Roman" w:hAnsi="Arial" w:cs="Arial"/>
            <w:sz w:val="22"/>
            <w:highlight w:val="yellow"/>
          </w:rPr>
          <w:t xml:space="preserve">observed – </w:t>
        </w:r>
        <w:r w:rsidRPr="00E84343">
          <w:rPr>
            <w:rFonts w:ascii="Calibri" w:eastAsia="Times New Roman" w:hAnsi="Calibri" w:cs="Calibri"/>
            <w:color w:val="000000"/>
            <w:highlight w:val="yellow"/>
          </w:rPr>
          <w:t xml:space="preserve">37 </w:t>
        </w:r>
      </w:ins>
    </w:p>
    <w:p w14:paraId="250ED3B2" w14:textId="77777777" w:rsidR="005C11E9" w:rsidRDefault="005C11E9" w:rsidP="005C11E9">
      <w:pPr>
        <w:rPr>
          <w:ins w:id="88" w:author="Holly McQueary" w:date="2018-08-21T16:21:00Z"/>
          <w:rFonts w:ascii="Calibri" w:eastAsia="Times New Roman" w:hAnsi="Calibri" w:cs="Calibri"/>
          <w:color w:val="000000"/>
          <w:highlight w:val="yellow"/>
        </w:rPr>
      </w:pPr>
      <w:ins w:id="89" w:author="Holly McQueary" w:date="2018-08-21T16:21:00Z">
        <w:r w:rsidRPr="00E84343">
          <w:rPr>
            <w:rFonts w:ascii="Calibri" w:eastAsia="Times New Roman" w:hAnsi="Calibri" w:cs="Calibri"/>
            <w:color w:val="000000"/>
            <w:highlight w:val="yellow"/>
          </w:rPr>
          <w:t xml:space="preserve">expected </w:t>
        </w:r>
        <w:r>
          <w:rPr>
            <w:rFonts w:ascii="Calibri" w:eastAsia="Times New Roman" w:hAnsi="Calibri" w:cs="Calibri"/>
            <w:color w:val="000000"/>
            <w:highlight w:val="yellow"/>
          </w:rPr>
          <w:t>–</w:t>
        </w:r>
        <w:r w:rsidRPr="00E84343">
          <w:rPr>
            <w:rFonts w:ascii="Calibri" w:eastAsia="Times New Roman" w:hAnsi="Calibri" w:cs="Calibri"/>
            <w:color w:val="000000"/>
            <w:highlight w:val="yellow"/>
          </w:rPr>
          <w:t xml:space="preserve"> 74</w:t>
        </w:r>
      </w:ins>
    </w:p>
    <w:p w14:paraId="44DC281C" w14:textId="77777777" w:rsidR="005C11E9" w:rsidRPr="00E84343" w:rsidRDefault="005C11E9" w:rsidP="005C11E9">
      <w:pPr>
        <w:rPr>
          <w:ins w:id="90" w:author="Holly McQueary" w:date="2018-08-21T16:21:00Z"/>
          <w:rFonts w:ascii="Calibri" w:eastAsia="Times New Roman" w:hAnsi="Calibri" w:cs="Calibri"/>
          <w:color w:val="000000"/>
          <w:highlight w:val="yellow"/>
        </w:rPr>
      </w:pPr>
    </w:p>
    <w:p w14:paraId="4CFB88D9" w14:textId="77777777" w:rsidR="005C11E9" w:rsidRPr="003C0B65" w:rsidRDefault="005C11E9" w:rsidP="005C11E9">
      <w:pPr>
        <w:rPr>
          <w:ins w:id="91" w:author="Holly McQueary" w:date="2018-08-21T16:21:00Z"/>
          <w:rFonts w:ascii="Calibri" w:eastAsia="Times New Roman" w:hAnsi="Calibri" w:cs="Calibri"/>
          <w:color w:val="000000"/>
        </w:rPr>
      </w:pPr>
      <w:ins w:id="92" w:author="Holly McQueary" w:date="2018-08-21T16:21:00Z">
        <w:r w:rsidRPr="003C0B65">
          <w:rPr>
            <w:rFonts w:ascii="Calibri" w:eastAsia="Times New Roman" w:hAnsi="Calibri" w:cs="Calibri"/>
            <w:color w:val="000000"/>
          </w:rPr>
          <w:t xml:space="preserve">MA: </w:t>
        </w:r>
      </w:ins>
    </w:p>
    <w:p w14:paraId="68BDBC07" w14:textId="77777777" w:rsidR="005C11E9" w:rsidRPr="003C0B65" w:rsidRDefault="005C11E9" w:rsidP="005C11E9">
      <w:pPr>
        <w:rPr>
          <w:ins w:id="93" w:author="Holly McQueary" w:date="2018-08-21T16:21:00Z"/>
          <w:rFonts w:ascii="Calibri" w:eastAsia="Times New Roman" w:hAnsi="Calibri" w:cs="Calibri"/>
          <w:color w:val="000000"/>
        </w:rPr>
      </w:pPr>
      <w:ins w:id="94" w:author="Holly McQueary" w:date="2018-08-21T16:21:00Z">
        <w:r w:rsidRPr="003C0B65">
          <w:rPr>
            <w:rFonts w:ascii="Calibri" w:eastAsia="Times New Roman" w:hAnsi="Calibri" w:cs="Calibri"/>
            <w:color w:val="000000"/>
          </w:rPr>
          <w:t>observed – 2</w:t>
        </w:r>
        <w:r>
          <w:rPr>
            <w:rFonts w:ascii="Calibri" w:eastAsia="Times New Roman" w:hAnsi="Calibri" w:cs="Calibri"/>
            <w:color w:val="000000"/>
          </w:rPr>
          <w:t>7</w:t>
        </w:r>
        <w:r w:rsidRPr="003C0B65">
          <w:rPr>
            <w:rFonts w:ascii="Calibri" w:eastAsia="Times New Roman" w:hAnsi="Calibri" w:cs="Calibri"/>
            <w:color w:val="000000"/>
          </w:rPr>
          <w:t xml:space="preserve"> </w:t>
        </w:r>
      </w:ins>
    </w:p>
    <w:p w14:paraId="51E35885" w14:textId="77777777" w:rsidR="005C11E9" w:rsidRDefault="005C11E9" w:rsidP="005C11E9">
      <w:pPr>
        <w:rPr>
          <w:ins w:id="95" w:author="Holly McQueary" w:date="2018-08-21T16:21:00Z"/>
          <w:rFonts w:ascii="Calibri" w:eastAsia="Times New Roman" w:hAnsi="Calibri" w:cs="Calibri"/>
          <w:color w:val="000000"/>
        </w:rPr>
      </w:pPr>
      <w:ins w:id="96" w:author="Holly McQueary" w:date="2018-08-21T16:21:00Z">
        <w:r w:rsidRPr="003C0B65">
          <w:rPr>
            <w:rFonts w:ascii="Calibri" w:eastAsia="Times New Roman" w:hAnsi="Calibri" w:cs="Calibri"/>
            <w:color w:val="000000"/>
          </w:rPr>
          <w:t xml:space="preserve">expected – </w:t>
        </w:r>
        <w:r>
          <w:rPr>
            <w:rFonts w:ascii="Calibri" w:eastAsia="Times New Roman" w:hAnsi="Calibri" w:cs="Calibri"/>
            <w:color w:val="000000"/>
          </w:rPr>
          <w:t>5</w:t>
        </w:r>
        <w:r w:rsidRPr="003C0B65">
          <w:rPr>
            <w:rFonts w:ascii="Calibri" w:eastAsia="Times New Roman" w:hAnsi="Calibri" w:cs="Calibri"/>
            <w:color w:val="000000"/>
          </w:rPr>
          <w:t>4</w:t>
        </w:r>
        <w:r>
          <w:rPr>
            <w:rFonts w:ascii="Calibri" w:eastAsia="Times New Roman" w:hAnsi="Calibri" w:cs="Calibri"/>
            <w:color w:val="000000"/>
          </w:rPr>
          <w:t xml:space="preserve"> </w:t>
        </w:r>
      </w:ins>
    </w:p>
    <w:p w14:paraId="19C7C973" w14:textId="77777777" w:rsidR="005C11E9" w:rsidRPr="009263BF" w:rsidRDefault="005C11E9" w:rsidP="005C11E9">
      <w:pPr>
        <w:rPr>
          <w:ins w:id="97" w:author="Holly McQueary" w:date="2018-08-21T16:21:00Z"/>
          <w:rFonts w:ascii="Calibri" w:eastAsia="Times New Roman" w:hAnsi="Calibri" w:cs="Calibri"/>
          <w:color w:val="000000"/>
        </w:rPr>
      </w:pPr>
    </w:p>
    <w:p w14:paraId="2088002B" w14:textId="77777777" w:rsidR="005C11E9" w:rsidRDefault="005C11E9" w:rsidP="005C11E9">
      <w:pPr>
        <w:rPr>
          <w:ins w:id="98" w:author="Holly McQueary" w:date="2018-08-21T16:21:00Z"/>
          <w:rFonts w:ascii="Arial" w:eastAsia="Times New Roman" w:hAnsi="Arial" w:cs="Arial"/>
          <w:sz w:val="22"/>
        </w:rPr>
      </w:pPr>
      <w:ins w:id="99" w:author="Holly McQueary" w:date="2018-08-21T16:21:00Z">
        <w:r>
          <w:rPr>
            <w:rFonts w:ascii="Arial" w:eastAsia="Times New Roman" w:hAnsi="Arial" w:cs="Arial"/>
            <w:noProof/>
            <w:sz w:val="22"/>
          </w:rPr>
          <mc:AlternateContent>
            <mc:Choice Requires="wps">
              <w:drawing>
                <wp:anchor distT="0" distB="0" distL="114300" distR="114300" simplePos="0" relativeHeight="251667456" behindDoc="0" locked="0" layoutInCell="1" allowOverlap="1" wp14:anchorId="411EA26F" wp14:editId="4F4A5F4E">
                  <wp:simplePos x="0" y="0"/>
                  <wp:positionH relativeFrom="column">
                    <wp:posOffset>5023734</wp:posOffset>
                  </wp:positionH>
                  <wp:positionV relativeFrom="paragraph">
                    <wp:posOffset>187628</wp:posOffset>
                  </wp:positionV>
                  <wp:extent cx="1510748" cy="326003"/>
                  <wp:effectExtent l="0" t="0" r="635" b="4445"/>
                  <wp:wrapNone/>
                  <wp:docPr id="1" name="Text Box 1"/>
                  <wp:cNvGraphicFramePr/>
                  <a:graphic xmlns:a="http://schemas.openxmlformats.org/drawingml/2006/main">
                    <a:graphicData uri="http://schemas.microsoft.com/office/word/2010/wordprocessingShape">
                      <wps:wsp>
                        <wps:cNvSpPr txBox="1"/>
                        <wps:spPr>
                          <a:xfrm>
                            <a:off x="0" y="0"/>
                            <a:ext cx="1510748" cy="326003"/>
                          </a:xfrm>
                          <a:prstGeom prst="rect">
                            <a:avLst/>
                          </a:prstGeom>
                          <a:solidFill>
                            <a:schemeClr val="lt1"/>
                          </a:solidFill>
                          <a:ln w="6350">
                            <a:noFill/>
                          </a:ln>
                        </wps:spPr>
                        <wps:txbx>
                          <w:txbxContent>
                            <w:p w14:paraId="1FE2DB8E" w14:textId="77777777" w:rsidR="005C11E9" w:rsidRDefault="005C11E9" w:rsidP="005C11E9">
                              <w:r>
                                <w:t xml:space="preserve">Equation 1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411EA26F" id="_x0000_t202" coordsize="21600,21600" o:spt="202" path="m,l,21600r21600,l21600,xe">
                  <v:stroke joinstyle="miter"/>
                  <v:path gradientshapeok="t" o:connecttype="rect"/>
                </v:shapetype>
                <v:shape id="Text Box 1" o:spid="_x0000_s1026" type="#_x0000_t202" style="position:absolute;margin-left:395.55pt;margin-top:14.75pt;width:118.95pt;height:25.6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" fillcolor="white [3201]" stroked="f" strokeweight=".5pt">
                  <v:textbox>
                    <w:txbxContent>
                      <w:p w14:paraId="1FE2DB8E" w14:textId="77777777" w:rsidR="005C11E9" w:rsidRDefault="005C11E9" w:rsidP="005C11E9">
                        <w:r>
                          <w:t xml:space="preserve">Equation 1 </w:t>
                        </w:r>
                      </w:p>
                    </w:txbxContent>
                  </v:textbox>
                </v:shape>
              </w:pict>
            </mc:Fallback>
          </mc:AlternateContent>
        </w:r>
        <w:r>
          <w:rPr>
            <w:rFonts w:ascii="Arial" w:eastAsia="Times New Roman" w:hAnsi="Arial" w:cs="Arial"/>
            <w:sz w:val="22"/>
          </w:rPr>
          <w:t xml:space="preserve">rate </w:t>
        </w:r>
      </w:ins>
    </w:p>
    <w:p w14:paraId="1C7B3EBA" w14:textId="77777777" w:rsidR="005C11E9" w:rsidRPr="00E66ACB" w:rsidRDefault="00F71525" w:rsidP="005C11E9">
      <w:pPr>
        <w:rPr>
          <w:ins w:id="100" w:author="Holly McQueary" w:date="2018-08-21T16:21:00Z"/>
          <w:rFonts w:ascii="Arial" w:eastAsia="Times New Roman" w:hAnsi="Arial" w:cs="Arial"/>
          <w:sz w:val="22"/>
        </w:rPr>
      </w:pPr>
      <m:oMathPara>
        <m:oMath>
          <m:sSup>
            <m:sSupPr>
              <m:ctrlPr>
                <w:ins w:id="101" w:author="Holly McQueary" w:date="2018-08-21T16:21:00Z">
                  <w:rPr>
                    <w:rFonts w:ascii="Cambria Math" w:eastAsia="Times New Roman" w:hAnsi="Cambria Math" w:cs="Arial"/>
                    <w:i/>
                    <w:sz w:val="22"/>
                  </w:rPr>
                </w:ins>
              </m:ctrlPr>
            </m:sSupPr>
            <m:e>
              <m:d>
                <m:dPr>
                  <m:ctrlPr>
                    <w:ins w:id="102" w:author="Holly McQueary" w:date="2018-08-21T16:21:00Z">
                      <w:rPr>
                        <w:rFonts w:ascii="Cambria Math" w:eastAsia="Times New Roman" w:hAnsi="Cambria Math" w:cs="Arial"/>
                        <w:i/>
                        <w:sz w:val="22"/>
                      </w:rPr>
                    </w:ins>
                  </m:ctrlPr>
                </m:dPr>
                <m:e>
                  <m:r>
                    <w:ins w:id="103" w:author="Holly McQueary" w:date="2018-08-21T16:21:00Z">
                      <w:rPr>
                        <w:rFonts w:ascii="Cambria Math" w:eastAsia="Times New Roman" w:hAnsi="Cambria Math" w:cs="Arial"/>
                        <w:sz w:val="22"/>
                      </w:rPr>
                      <m:t>1-μ</m:t>
                    </w:ins>
                  </m:r>
                </m:e>
              </m:d>
            </m:e>
            <m:sup>
              <m:r>
                <w:ins w:id="104" w:author="Holly McQueary" w:date="2018-08-21T16:21:00Z">
                  <w:rPr>
                    <w:rFonts w:ascii="Cambria Math" w:eastAsia="Times New Roman" w:hAnsi="Cambria Math" w:cs="Arial"/>
                    <w:sz w:val="22"/>
                  </w:rPr>
                  <m:t># generations</m:t>
                </w:ins>
              </m:r>
            </m:sup>
          </m:sSup>
          <m:r>
            <w:ins w:id="105" w:author="Holly McQueary" w:date="2018-08-21T16:21:00Z">
              <w:rPr>
                <w:rFonts w:ascii="Cambria Math" w:eastAsia="Times New Roman" w:hAnsi="Cambria Math" w:cs="Arial"/>
                <w:sz w:val="22"/>
              </w:rPr>
              <m:t>=</m:t>
            </w:ins>
          </m:r>
          <m:f>
            <m:fPr>
              <m:ctrlPr>
                <w:ins w:id="106" w:author="Holly McQueary" w:date="2018-08-21T16:21:00Z">
                  <w:rPr>
                    <w:rFonts w:ascii="Cambria Math" w:eastAsia="Times New Roman" w:hAnsi="Cambria Math" w:cs="Arial"/>
                    <w:i/>
                    <w:sz w:val="22"/>
                  </w:rPr>
                </w:ins>
              </m:ctrlPr>
            </m:fPr>
            <m:num>
              <m:d>
                <m:dPr>
                  <m:ctrlPr>
                    <w:ins w:id="107" w:author="Holly McQueary" w:date="2018-08-21T16:21:00Z">
                      <w:rPr>
                        <w:rFonts w:ascii="Cambria Math" w:eastAsia="Times New Roman" w:hAnsi="Cambria Math" w:cs="Arial"/>
                        <w:i/>
                        <w:sz w:val="22"/>
                      </w:rPr>
                    </w:ins>
                  </m:ctrlPr>
                </m:dPr>
                <m:e>
                  <m:r>
                    <w:ins w:id="108" w:author="Holly McQueary" w:date="2018-08-21T16:21:00Z">
                      <w:rPr>
                        <w:rFonts w:ascii="Cambria Math" w:eastAsia="Times New Roman" w:hAnsi="Cambria Math" w:cs="Arial"/>
                        <w:sz w:val="22"/>
                      </w:rPr>
                      <m:t>total # lines</m:t>
                    </w:ins>
                  </m:r>
                </m:e>
              </m:d>
              <m:r>
                <w:ins w:id="109" w:author="Holly McQueary" w:date="2018-08-21T16:21:00Z">
                  <w:rPr>
                    <w:rFonts w:ascii="Cambria Math" w:eastAsia="Times New Roman" w:hAnsi="Cambria Math" w:cs="Arial"/>
                    <w:sz w:val="22"/>
                  </w:rPr>
                  <m:t>-</m:t>
                </w:ins>
              </m:r>
              <m:d>
                <m:dPr>
                  <m:ctrlPr>
                    <w:ins w:id="110" w:author="Holly McQueary" w:date="2018-08-21T16:21:00Z">
                      <w:rPr>
                        <w:rFonts w:ascii="Cambria Math" w:eastAsia="Times New Roman" w:hAnsi="Cambria Math" w:cs="Arial"/>
                        <w:i/>
                        <w:sz w:val="22"/>
                      </w:rPr>
                    </w:ins>
                  </m:ctrlPr>
                </m:dPr>
                <m:e>
                  <m:r>
                    <w:ins w:id="111" w:author="Holly McQueary" w:date="2018-08-21T16:21:00Z">
                      <w:rPr>
                        <w:rFonts w:ascii="Cambria Math" w:eastAsia="Times New Roman" w:hAnsi="Cambria Math" w:cs="Arial"/>
                        <w:sz w:val="22"/>
                      </w:rPr>
                      <m:t># aneuploid lines</m:t>
                    </w:ins>
                  </m:r>
                </m:e>
              </m:d>
            </m:num>
            <m:den>
              <m:r>
                <w:ins w:id="112" w:author="Holly McQueary" w:date="2018-08-21T16:21:00Z">
                  <w:rPr>
                    <w:rFonts w:ascii="Cambria Math" w:eastAsia="Times New Roman" w:hAnsi="Cambria Math" w:cs="Arial"/>
                    <w:sz w:val="22"/>
                  </w:rPr>
                  <m:t>total # lines</m:t>
                </w:ins>
              </m:r>
            </m:den>
          </m:f>
        </m:oMath>
      </m:oMathPara>
    </w:p>
    <w:p w14:paraId="3F221586" w14:textId="77777777" w:rsidR="005C11E9" w:rsidRDefault="005C11E9" w:rsidP="005C11E9">
      <w:pPr>
        <w:rPr>
          <w:ins w:id="113" w:author="Holly McQueary" w:date="2018-08-21T16:21:00Z"/>
          <w:rFonts w:ascii="Cambria Math" w:eastAsia="Times New Roman" w:hAnsi="Cambria Math" w:cs="Arial"/>
          <w:sz w:val="22"/>
          <w:oMath/>
        </w:rPr>
      </w:pPr>
    </w:p>
    <w:p w14:paraId="3C8D07C4" w14:textId="77777777" w:rsidR="005C11E9" w:rsidRPr="006701B6" w:rsidRDefault="005C11E9" w:rsidP="005C11E9">
      <w:pPr>
        <w:rPr>
          <w:moveTo w:id="114" w:author="Holly McQueary" w:date="2018-08-21T16:22:00Z"/>
          <w:rFonts w:ascii="Arial" w:eastAsia="Times New Roman" w:hAnsi="Arial" w:cs="Arial"/>
          <w:sz w:val="22"/>
        </w:rPr>
      </w:pPr>
      <w:moveToRangeStart w:id="115" w:author="Holly McQueary" w:date="2018-08-21T16:22:00Z" w:name="move522631878"/>
      <w:moveTo w:id="116" w:author="Holly McQueary" w:date="2018-08-21T16:22:00Z">
        <w:r>
          <w:rPr>
            <w:rFonts w:ascii="Arial" w:eastAsia="Times New Roman" w:hAnsi="Arial" w:cs="Arial"/>
            <w:sz w:val="22"/>
          </w:rPr>
          <w:t xml:space="preserve">pro 2 or more events (separate events, </w:t>
        </w:r>
        <w:proofErr w:type="spellStart"/>
        <w:r>
          <w:rPr>
            <w:rFonts w:ascii="Arial" w:eastAsia="Times New Roman" w:hAnsi="Arial" w:cs="Arial"/>
            <w:sz w:val="22"/>
          </w:rPr>
          <w:t>ie</w:t>
        </w:r>
        <w:proofErr w:type="spellEnd"/>
        <w:r>
          <w:rPr>
            <w:rFonts w:ascii="Arial" w:eastAsia="Times New Roman" w:hAnsi="Arial" w:cs="Arial"/>
            <w:sz w:val="22"/>
          </w:rPr>
          <w:t xml:space="preserve"> monosomy and trisomy, two </w:t>
        </w:r>
        <w:proofErr w:type="spellStart"/>
        <w:r>
          <w:rPr>
            <w:rFonts w:ascii="Arial" w:eastAsia="Times New Roman" w:hAnsi="Arial" w:cs="Arial"/>
            <w:sz w:val="22"/>
          </w:rPr>
          <w:t>trisomies</w:t>
        </w:r>
        <w:proofErr w:type="spellEnd"/>
        <w:r>
          <w:rPr>
            <w:rFonts w:ascii="Arial" w:eastAsia="Times New Roman" w:hAnsi="Arial" w:cs="Arial"/>
            <w:sz w:val="22"/>
          </w:rPr>
          <w:t>)</w:t>
        </w:r>
      </w:moveTo>
    </w:p>
    <w:p w14:paraId="096FCEB0" w14:textId="77777777" w:rsidR="005C11E9" w:rsidRDefault="005C11E9" w:rsidP="005C11E9">
      <w:pPr>
        <w:rPr>
          <w:moveTo w:id="117" w:author="Holly McQueary" w:date="2018-08-21T16:22:00Z"/>
          <w:rFonts w:ascii="Arial" w:eastAsia="Times New Roman" w:hAnsi="Arial" w:cs="Arial"/>
          <w:sz w:val="22"/>
        </w:rPr>
      </w:pPr>
      <w:moveTo w:id="118" w:author="Holly McQueary" w:date="2018-08-21T16:22:00Z">
        <w:r>
          <w:rPr>
            <w:rFonts w:ascii="Arial" w:eastAsia="Times New Roman" w:hAnsi="Arial" w:cs="Arial"/>
            <w:sz w:val="22"/>
          </w:rPr>
          <w:t xml:space="preserve">1 – </w:t>
        </w:r>
        <w:proofErr w:type="gramStart"/>
        <w:r>
          <w:rPr>
            <w:rFonts w:ascii="Arial" w:eastAsia="Times New Roman" w:hAnsi="Arial" w:cs="Arial"/>
            <w:sz w:val="22"/>
          </w:rPr>
          <w:t>prob(</w:t>
        </w:r>
        <w:proofErr w:type="gramEnd"/>
        <w:r>
          <w:rPr>
            <w:rFonts w:ascii="Arial" w:eastAsia="Times New Roman" w:hAnsi="Arial" w:cs="Arial"/>
            <w:sz w:val="22"/>
          </w:rPr>
          <w:t>0) – prob (1)</w:t>
        </w:r>
      </w:moveTo>
    </w:p>
    <w:p w14:paraId="2158D94E" w14:textId="77777777" w:rsidR="005C11E9" w:rsidRDefault="005C11E9" w:rsidP="005C11E9">
      <w:pPr>
        <w:rPr>
          <w:moveTo w:id="119" w:author="Holly McQueary" w:date="2018-08-21T16:22:00Z"/>
          <w:rFonts w:ascii="Arial" w:eastAsia="Times New Roman" w:hAnsi="Arial" w:cs="Arial"/>
          <w:sz w:val="22"/>
        </w:rPr>
      </w:pPr>
      <w:moveTo w:id="120" w:author="Holly McQueary" w:date="2018-08-21T16:22:00Z">
        <w:r>
          <w:rPr>
            <w:rFonts w:ascii="Arial" w:eastAsia="Times New Roman" w:hAnsi="Arial" w:cs="Arial"/>
            <w:sz w:val="22"/>
          </w:rPr>
          <w:t xml:space="preserve">1 – </w:t>
        </w:r>
        <w:proofErr w:type="gramStart"/>
        <w:r>
          <w:rPr>
            <w:rFonts w:ascii="Arial" w:eastAsia="Times New Roman" w:hAnsi="Arial" w:cs="Arial"/>
            <w:sz w:val="22"/>
          </w:rPr>
          <w:t>( 1</w:t>
        </w:r>
        <w:proofErr w:type="gramEnd"/>
        <w:r>
          <w:rPr>
            <w:rFonts w:ascii="Arial" w:eastAsia="Times New Roman" w:hAnsi="Arial" w:cs="Arial"/>
            <w:sz w:val="22"/>
          </w:rPr>
          <w:t>-u)^2100 – 2100 * u(1-u)^2099</w:t>
        </w:r>
      </w:moveTo>
    </w:p>
    <w:p w14:paraId="689554FC" w14:textId="77777777" w:rsidR="005C11E9" w:rsidRDefault="005C11E9" w:rsidP="005C11E9">
      <w:pPr>
        <w:rPr>
          <w:moveTo w:id="121" w:author="Holly McQueary" w:date="2018-08-21T16:22:00Z"/>
          <w:rFonts w:ascii="Arial" w:eastAsia="Times New Roman" w:hAnsi="Arial" w:cs="Arial"/>
          <w:sz w:val="22"/>
        </w:rPr>
      </w:pPr>
      <w:moveTo w:id="122" w:author="Holly McQueary" w:date="2018-08-21T16:22:00Z">
        <w:r>
          <w:rPr>
            <w:rFonts w:ascii="Arial" w:eastAsia="Times New Roman" w:hAnsi="Arial" w:cs="Arial"/>
            <w:sz w:val="22"/>
          </w:rPr>
          <w:t xml:space="preserve">= 1- (54/93) - .3158 = 0.104 </w:t>
        </w:r>
        <w:r w:rsidRPr="003333E0">
          <w:rPr>
            <w:rFonts w:ascii="Arial" w:eastAsia="Times New Roman" w:hAnsi="Arial" w:cs="Arial"/>
            <w:sz w:val="22"/>
          </w:rPr>
          <w:sym w:font="Wingdings" w:char="F0E0"/>
        </w:r>
        <w:r>
          <w:rPr>
            <w:rFonts w:ascii="Arial" w:eastAsia="Times New Roman" w:hAnsi="Arial" w:cs="Arial"/>
            <w:sz w:val="22"/>
          </w:rPr>
          <w:t xml:space="preserve"> expect 9 lines that have &gt;1 event </w:t>
        </w:r>
      </w:moveTo>
    </w:p>
    <w:p w14:paraId="43EA249C" w14:textId="14B74360" w:rsidR="005C11E9" w:rsidRDefault="005C11E9" w:rsidP="005C11E9">
      <w:pPr>
        <w:rPr>
          <w:ins w:id="123" w:author="Holly McQueary" w:date="2018-08-21T16:23:00Z"/>
          <w:rFonts w:ascii="Arial" w:eastAsia="Times New Roman" w:hAnsi="Arial" w:cs="Arial"/>
          <w:sz w:val="22"/>
        </w:rPr>
      </w:pPr>
    </w:p>
    <w:p w14:paraId="60DE15BD" w14:textId="77777777" w:rsidR="005C11E9" w:rsidRPr="00EE3CF1" w:rsidRDefault="005C11E9" w:rsidP="005C11E9">
      <w:pPr>
        <w:rPr>
          <w:ins w:id="124" w:author="Holly McQueary" w:date="2018-08-21T16:23:00Z"/>
          <w:rFonts w:ascii="Arial" w:eastAsia="Times New Roman" w:hAnsi="Arial" w:cs="Arial"/>
          <w:sz w:val="22"/>
        </w:rPr>
      </w:pPr>
      <m:oMathPara>
        <m:oMath>
          <m:r>
            <w:ins w:id="125" w:author="Holly McQueary" w:date="2018-08-21T16:23:00Z">
              <w:rPr>
                <w:rFonts w:ascii="Cambria Math" w:eastAsia="Times New Roman" w:hAnsi="Cambria Math" w:cs="Arial"/>
                <w:sz w:val="22"/>
              </w:rPr>
              <m:t>prob</m:t>
            </w:ins>
          </m:r>
          <m:d>
            <m:dPr>
              <m:ctrlPr>
                <w:ins w:id="126" w:author="Holly McQueary" w:date="2018-08-21T16:23:00Z">
                  <w:rPr>
                    <w:rFonts w:ascii="Cambria Math" w:eastAsia="Times New Roman" w:hAnsi="Cambria Math" w:cs="Arial"/>
                    <w:i/>
                    <w:sz w:val="22"/>
                  </w:rPr>
                </w:ins>
              </m:ctrlPr>
            </m:dPr>
            <m:e>
              <m:r>
                <w:ins w:id="127" w:author="Holly McQueary" w:date="2018-08-21T16:23:00Z">
                  <w:rPr>
                    <w:rFonts w:ascii="Cambria Math" w:eastAsia="Times New Roman" w:hAnsi="Cambria Math" w:cs="Arial"/>
                    <w:sz w:val="22"/>
                  </w:rPr>
                  <m:t>1 event</m:t>
                </w:ins>
              </m:r>
            </m:e>
          </m:d>
          <m:r>
            <w:ins w:id="128" w:author="Holly McQueary" w:date="2018-08-21T16:23:00Z">
              <w:rPr>
                <w:rFonts w:ascii="Cambria Math" w:eastAsia="Times New Roman" w:hAnsi="Cambria Math" w:cs="Arial"/>
                <w:sz w:val="22"/>
              </w:rPr>
              <m:t>=# generations(</m:t>
            </w:ins>
          </m:r>
          <m:sSup>
            <m:sSupPr>
              <m:ctrlPr>
                <w:ins w:id="129" w:author="Holly McQueary" w:date="2018-08-21T16:23:00Z">
                  <w:rPr>
                    <w:rFonts w:ascii="Cambria Math" w:eastAsia="Times New Roman" w:hAnsi="Cambria Math" w:cs="Arial"/>
                    <w:i/>
                    <w:sz w:val="22"/>
                  </w:rPr>
                </w:ins>
              </m:ctrlPr>
            </m:sSupPr>
            <m:e>
              <m:r>
                <w:ins w:id="130" w:author="Holly McQueary" w:date="2018-08-21T16:23:00Z">
                  <w:rPr>
                    <w:rFonts w:ascii="Cambria Math" w:eastAsia="Times New Roman" w:hAnsi="Cambria Math" w:cs="Arial"/>
                    <w:sz w:val="22"/>
                  </w:rPr>
                  <m:t>μ</m:t>
                </w:ins>
              </m:r>
            </m:e>
            <m:sup>
              <m:r>
                <w:ins w:id="131" w:author="Holly McQueary" w:date="2018-08-21T16:23:00Z">
                  <w:rPr>
                    <w:rFonts w:ascii="Cambria Math" w:eastAsia="Times New Roman" w:hAnsi="Cambria Math" w:cs="Arial"/>
                    <w:sz w:val="22"/>
                  </w:rPr>
                  <m:t>1</m:t>
                </w:ins>
              </m:r>
            </m:sup>
          </m:sSup>
          <m:sSup>
            <m:sSupPr>
              <m:ctrlPr>
                <w:ins w:id="132" w:author="Holly McQueary" w:date="2018-08-21T16:23:00Z">
                  <w:rPr>
                    <w:rFonts w:ascii="Cambria Math" w:eastAsia="Times New Roman" w:hAnsi="Cambria Math" w:cs="Arial"/>
                    <w:i/>
                    <w:sz w:val="22"/>
                  </w:rPr>
                </w:ins>
              </m:ctrlPr>
            </m:sSupPr>
            <m:e>
              <m:r>
                <w:ins w:id="133" w:author="Holly McQueary" w:date="2018-08-21T16:23:00Z">
                  <w:rPr>
                    <w:rFonts w:ascii="Cambria Math" w:eastAsia="Times New Roman" w:hAnsi="Cambria Math" w:cs="Arial"/>
                    <w:sz w:val="22"/>
                  </w:rPr>
                  <m:t>*(-μ)</m:t>
                </w:ins>
              </m:r>
            </m:e>
            <m:sup>
              <m:r>
                <w:ins w:id="134" w:author="Holly McQueary" w:date="2018-08-21T16:23:00Z">
                  <w:rPr>
                    <w:rFonts w:ascii="Cambria Math" w:eastAsia="Times New Roman" w:hAnsi="Cambria Math" w:cs="Arial"/>
                    <w:sz w:val="22"/>
                  </w:rPr>
                  <m:t>(# generations-1)</m:t>
                </w:ins>
              </m:r>
            </m:sup>
          </m:sSup>
        </m:oMath>
      </m:oMathPara>
    </w:p>
    <w:p w14:paraId="42F4CB2D" w14:textId="77777777" w:rsidR="005C11E9" w:rsidRDefault="005C11E9" w:rsidP="005C11E9">
      <w:pPr>
        <w:rPr>
          <w:ins w:id="135" w:author="Holly McQueary" w:date="2018-08-21T16:23:00Z"/>
          <w:rFonts w:ascii="Arial" w:eastAsia="Times New Roman" w:hAnsi="Arial" w:cs="Arial"/>
          <w:sz w:val="22"/>
        </w:rPr>
      </w:pPr>
      <w:ins w:id="136" w:author="Holly McQueary" w:date="2018-08-21T16:23:00Z">
        <w:r>
          <w:rPr>
            <w:rFonts w:ascii="Arial" w:eastAsia="Times New Roman" w:hAnsi="Arial" w:cs="Arial"/>
            <w:noProof/>
            <w:sz w:val="22"/>
          </w:rPr>
          <mc:AlternateContent>
            <mc:Choice Requires="wps">
              <w:drawing>
                <wp:anchor distT="0" distB="0" distL="114300" distR="114300" simplePos="0" relativeHeight="251669504" behindDoc="0" locked="0" layoutInCell="1" allowOverlap="1" wp14:anchorId="78AFD507" wp14:editId="0C8C782A">
                  <wp:simplePos x="0" y="0"/>
                  <wp:positionH relativeFrom="column">
                    <wp:posOffset>5026384</wp:posOffset>
                  </wp:positionH>
                  <wp:positionV relativeFrom="paragraph">
                    <wp:posOffset>172002</wp:posOffset>
                  </wp:positionV>
                  <wp:extent cx="1510748" cy="326003"/>
                  <wp:effectExtent l="0" t="0" r="635" b="4445"/>
                  <wp:wrapNone/>
                  <wp:docPr id="2" name="Text Box 2"/>
                  <wp:cNvGraphicFramePr/>
                  <a:graphic xmlns:a="http://schemas.openxmlformats.org/drawingml/2006/main">
                    <a:graphicData uri="http://schemas.microsoft.com/office/word/2010/wordprocessingShape">
                      <wps:wsp>
                        <wps:cNvSpPr txBox="1"/>
                        <wps:spPr>
                          <a:xfrm>
                            <a:off x="0" y="0"/>
                            <a:ext cx="1510748" cy="326003"/>
                          </a:xfrm>
                          <a:prstGeom prst="rect">
                            <a:avLst/>
                          </a:prstGeom>
                          <a:solidFill>
                            <a:schemeClr val="lt1"/>
                          </a:solidFill>
                          <a:ln w="6350">
                            <a:noFill/>
                          </a:ln>
                        </wps:spPr>
                        <wps:txbx>
                          <w:txbxContent>
                            <w:p w14:paraId="16C54256" w14:textId="77777777" w:rsidR="005C11E9" w:rsidRDefault="005C11E9" w:rsidP="005C11E9">
                              <w:r>
                                <w:t>Equation 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8AFD507" id="Text Box 2" o:spid="_x0000_s1027" type="#_x0000_t202" style="position:absolute;margin-left:395.8pt;margin-top:13.55pt;width:118.95pt;height:25.6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" fillcolor="white [3201]" stroked="f" strokeweight=".5pt">
                  <v:textbox>
                    <w:txbxContent>
                      <w:p w14:paraId="16C54256" w14:textId="77777777" w:rsidR="005C11E9" w:rsidRDefault="005C11E9" w:rsidP="005C11E9">
                        <w:r>
                          <w:t>Equation 3</w:t>
                        </w:r>
                      </w:p>
                    </w:txbxContent>
                  </v:textbox>
                </v:shape>
              </w:pict>
            </mc:Fallback>
          </mc:AlternateContent>
        </w:r>
      </w:ins>
    </w:p>
    <w:p w14:paraId="44235D2E" w14:textId="77777777" w:rsidR="005C11E9" w:rsidRDefault="005C11E9" w:rsidP="005C11E9">
      <w:pPr>
        <w:rPr>
          <w:ins w:id="137" w:author="Holly McQueary" w:date="2018-08-21T16:23:00Z"/>
          <w:rFonts w:ascii="Arial" w:eastAsia="Times New Roman" w:hAnsi="Arial" w:cs="Arial"/>
          <w:sz w:val="22"/>
        </w:rPr>
      </w:pPr>
      <m:oMathPara>
        <m:oMath>
          <m:r>
            <w:ins w:id="138" w:author="Holly McQueary" w:date="2018-08-21T16:23:00Z">
              <w:rPr>
                <w:rFonts w:ascii="Cambria Math" w:eastAsia="Times New Roman" w:hAnsi="Cambria Math" w:cs="Arial"/>
                <w:sz w:val="22"/>
              </w:rPr>
              <m:t>prob</m:t>
            </w:ins>
          </m:r>
          <m:d>
            <m:dPr>
              <m:ctrlPr>
                <w:ins w:id="139" w:author="Holly McQueary" w:date="2018-08-21T16:23:00Z">
                  <w:rPr>
                    <w:rFonts w:ascii="Cambria Math" w:eastAsia="Times New Roman" w:hAnsi="Cambria Math" w:cs="Arial"/>
                    <w:i/>
                    <w:sz w:val="22"/>
                  </w:rPr>
                </w:ins>
              </m:ctrlPr>
            </m:dPr>
            <m:e>
              <m:r>
                <w:ins w:id="140" w:author="Holly McQueary" w:date="2018-08-21T16:23:00Z">
                  <w:rPr>
                    <w:rFonts w:ascii="Cambria Math" w:eastAsia="Times New Roman" w:hAnsi="Cambria Math" w:cs="Arial"/>
                    <w:sz w:val="22"/>
                  </w:rPr>
                  <m:t>2 events</m:t>
                </w:ins>
              </m:r>
            </m:e>
          </m:d>
          <m:r>
            <w:ins w:id="141" w:author="Holly McQueary" w:date="2018-08-21T16:23:00Z">
              <w:rPr>
                <w:rFonts w:ascii="Cambria Math" w:eastAsia="Times New Roman" w:hAnsi="Cambria Math" w:cs="Arial"/>
                <w:sz w:val="22"/>
              </w:rPr>
              <m:t>=# generations*</m:t>
            </w:ins>
          </m:r>
          <m:sSup>
            <m:sSupPr>
              <m:ctrlPr>
                <w:ins w:id="142" w:author="Holly McQueary" w:date="2018-08-21T16:23:00Z">
                  <w:rPr>
                    <w:rFonts w:ascii="Cambria Math" w:eastAsia="Times New Roman" w:hAnsi="Cambria Math" w:cs="Arial"/>
                    <w:i/>
                    <w:sz w:val="22"/>
                  </w:rPr>
                </w:ins>
              </m:ctrlPr>
            </m:sSupPr>
            <m:e>
              <m:r>
                <w:ins w:id="143" w:author="Holly McQueary" w:date="2018-08-21T16:23:00Z">
                  <w:rPr>
                    <w:rFonts w:ascii="Cambria Math" w:eastAsia="Times New Roman" w:hAnsi="Cambria Math" w:cs="Arial"/>
                    <w:sz w:val="22"/>
                  </w:rPr>
                  <m:t>μ</m:t>
                </w:ins>
              </m:r>
            </m:e>
            <m:sup>
              <m:r>
                <w:ins w:id="144" w:author="Holly McQueary" w:date="2018-08-21T16:23:00Z">
                  <w:rPr>
                    <w:rFonts w:ascii="Cambria Math" w:eastAsia="Times New Roman" w:hAnsi="Cambria Math" w:cs="Arial"/>
                    <w:sz w:val="22"/>
                  </w:rPr>
                  <m:t>2</m:t>
                </w:ins>
              </m:r>
            </m:sup>
          </m:sSup>
          <m:r>
            <w:ins w:id="145" w:author="Holly McQueary" w:date="2018-08-21T16:23:00Z">
              <w:rPr>
                <w:rFonts w:ascii="Cambria Math" w:eastAsia="Times New Roman" w:hAnsi="Cambria Math" w:cs="Arial"/>
                <w:sz w:val="22"/>
              </w:rPr>
              <m:t>*</m:t>
            </w:ins>
          </m:r>
          <m:sSup>
            <m:sSupPr>
              <m:ctrlPr>
                <w:ins w:id="146" w:author="Holly McQueary" w:date="2018-08-21T16:23:00Z">
                  <w:rPr>
                    <w:rFonts w:ascii="Cambria Math" w:eastAsia="Times New Roman" w:hAnsi="Cambria Math" w:cs="Arial"/>
                    <w:i/>
                    <w:sz w:val="22"/>
                  </w:rPr>
                </w:ins>
              </m:ctrlPr>
            </m:sSupPr>
            <m:e>
              <m:r>
                <w:ins w:id="147" w:author="Holly McQueary" w:date="2018-08-21T16:23:00Z">
                  <w:rPr>
                    <w:rFonts w:ascii="Cambria Math" w:eastAsia="Times New Roman" w:hAnsi="Cambria Math" w:cs="Arial"/>
                    <w:sz w:val="22"/>
                  </w:rPr>
                  <m:t>(1-μ)</m:t>
                </w:ins>
              </m:r>
            </m:e>
            <m:sup>
              <m:r>
                <w:ins w:id="148" w:author="Holly McQueary" w:date="2018-08-21T16:23:00Z">
                  <w:rPr>
                    <w:rFonts w:ascii="Cambria Math" w:eastAsia="Times New Roman" w:hAnsi="Cambria Math" w:cs="Arial"/>
                    <w:sz w:val="22"/>
                  </w:rPr>
                  <m:t>2098</m:t>
                </w:ins>
              </m:r>
            </m:sup>
          </m:sSup>
        </m:oMath>
      </m:oMathPara>
    </w:p>
    <w:p w14:paraId="1BBA93C4" w14:textId="77777777" w:rsidR="005C11E9" w:rsidRDefault="005C11E9" w:rsidP="005C11E9">
      <w:pPr>
        <w:rPr>
          <w:ins w:id="149" w:author="Holly McQueary" w:date="2018-08-21T16:23:00Z"/>
          <w:rFonts w:ascii="Arial" w:eastAsia="Times New Roman" w:hAnsi="Arial" w:cs="Arial"/>
          <w:sz w:val="22"/>
        </w:rPr>
      </w:pPr>
    </w:p>
    <w:p w14:paraId="5FC388D0" w14:textId="77777777" w:rsidR="005C11E9" w:rsidRDefault="005C11E9" w:rsidP="005C11E9">
      <w:pPr>
        <w:rPr>
          <w:ins w:id="150" w:author="Holly McQueary" w:date="2018-08-21T16:23:00Z"/>
          <w:rFonts w:ascii="Arial" w:eastAsia="Times New Roman" w:hAnsi="Arial" w:cs="Arial"/>
          <w:sz w:val="22"/>
        </w:rPr>
      </w:pPr>
      <w:ins w:id="151" w:author="Holly McQueary" w:date="2018-08-21T16:23:00Z">
        <w:r>
          <w:rPr>
            <w:rFonts w:ascii="Arial" w:eastAsia="Times New Roman" w:hAnsi="Arial" w:cs="Arial"/>
            <w:noProof/>
            <w:sz w:val="22"/>
          </w:rPr>
          <mc:AlternateContent>
            <mc:Choice Requires="wps">
              <w:drawing>
                <wp:anchor distT="0" distB="0" distL="114300" distR="114300" simplePos="0" relativeHeight="251670528" behindDoc="0" locked="0" layoutInCell="1" allowOverlap="1" wp14:anchorId="03EA983C" wp14:editId="59DEF962">
                  <wp:simplePos x="0" y="0"/>
                  <wp:positionH relativeFrom="column">
                    <wp:posOffset>5025224</wp:posOffset>
                  </wp:positionH>
                  <wp:positionV relativeFrom="paragraph">
                    <wp:posOffset>104388</wp:posOffset>
                  </wp:positionV>
                  <wp:extent cx="1510748" cy="326003"/>
                  <wp:effectExtent l="0" t="0" r="635" b="4445"/>
                  <wp:wrapNone/>
                  <wp:docPr id="3" name="Text Box 3"/>
                  <wp:cNvGraphicFramePr/>
                  <a:graphic xmlns:a="http://schemas.openxmlformats.org/drawingml/2006/main">
                    <a:graphicData uri="http://schemas.microsoft.com/office/word/2010/wordprocessingShape">
                      <wps:wsp>
                        <wps:cNvSpPr txBox="1"/>
                        <wps:spPr>
                          <a:xfrm>
                            <a:off x="0" y="0"/>
                            <a:ext cx="1510748" cy="326003"/>
                          </a:xfrm>
                          <a:prstGeom prst="rect">
                            <a:avLst/>
                          </a:prstGeom>
                          <a:solidFill>
                            <a:schemeClr val="lt1"/>
                          </a:solidFill>
                          <a:ln w="6350">
                            <a:noFill/>
                          </a:ln>
                        </wps:spPr>
                        <wps:txbx>
                          <w:txbxContent>
                            <w:p w14:paraId="0357F1BB" w14:textId="77777777" w:rsidR="005C11E9" w:rsidRDefault="005C11E9" w:rsidP="005C11E9">
                              <w:r>
                                <w:t>Equation 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3EA983C" id="Text Box 3" o:spid="_x0000_s1028" type="#_x0000_t202" style="position:absolute;margin-left:395.7pt;margin-top:8.2pt;width:118.95pt;height:25.6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" fillcolor="white [3201]" stroked="f" strokeweight=".5pt">
                  <v:textbox>
                    <w:txbxContent>
                      <w:p w14:paraId="0357F1BB" w14:textId="77777777" w:rsidR="005C11E9" w:rsidRDefault="005C11E9" w:rsidP="005C11E9">
                        <w:r>
                          <w:t>Equation 4</w:t>
                        </w:r>
                      </w:p>
                    </w:txbxContent>
                  </v:textbox>
                </v:shape>
              </w:pict>
            </mc:Fallback>
          </mc:AlternateContent>
        </w:r>
      </w:ins>
    </w:p>
    <w:p w14:paraId="6B647FC2" w14:textId="77777777" w:rsidR="005C11E9" w:rsidRPr="003C0B65" w:rsidRDefault="005C11E9" w:rsidP="005C11E9">
      <w:pPr>
        <w:rPr>
          <w:ins w:id="152" w:author="Holly McQueary" w:date="2018-08-21T16:23:00Z"/>
          <w:rFonts w:ascii="Arial" w:eastAsia="Times New Roman" w:hAnsi="Arial" w:cs="Arial"/>
          <w:sz w:val="22"/>
        </w:rPr>
      </w:pPr>
      <m:oMathPara>
        <m:oMath>
          <m:r>
            <w:ins w:id="153" w:author="Holly McQueary" w:date="2018-08-21T16:23:00Z">
              <w:rPr>
                <w:rFonts w:ascii="Cambria Math" w:eastAsia="Times New Roman" w:hAnsi="Cambria Math" w:cs="Arial"/>
                <w:sz w:val="22"/>
              </w:rPr>
              <m:t>prob&gt;2 events=1-</m:t>
            </w:ins>
          </m:r>
          <m:sSup>
            <m:sSupPr>
              <m:ctrlPr>
                <w:ins w:id="154" w:author="Holly McQueary" w:date="2018-08-21T16:23:00Z">
                  <w:rPr>
                    <w:rFonts w:ascii="Cambria Math" w:eastAsia="Times New Roman" w:hAnsi="Cambria Math" w:cs="Arial"/>
                    <w:i/>
                    <w:sz w:val="22"/>
                  </w:rPr>
                </w:ins>
              </m:ctrlPr>
            </m:sSupPr>
            <m:e>
              <m:d>
                <m:dPr>
                  <m:ctrlPr>
                    <w:ins w:id="155" w:author="Holly McQueary" w:date="2018-08-21T16:23:00Z">
                      <w:rPr>
                        <w:rFonts w:ascii="Cambria Math" w:eastAsia="Times New Roman" w:hAnsi="Cambria Math" w:cs="Arial"/>
                        <w:i/>
                        <w:sz w:val="22"/>
                      </w:rPr>
                    </w:ins>
                  </m:ctrlPr>
                </m:dPr>
                <m:e>
                  <m:r>
                    <w:ins w:id="156" w:author="Holly McQueary" w:date="2018-08-21T16:23:00Z">
                      <w:rPr>
                        <w:rFonts w:ascii="Cambria Math" w:eastAsia="Times New Roman" w:hAnsi="Cambria Math" w:cs="Arial"/>
                        <w:sz w:val="22"/>
                      </w:rPr>
                      <m:t>1-μ</m:t>
                    </w:ins>
                  </m:r>
                </m:e>
              </m:d>
            </m:e>
            <m:sup>
              <m:r>
                <w:ins w:id="157" w:author="Holly McQueary" w:date="2018-08-21T16:23:00Z">
                  <w:rPr>
                    <w:rFonts w:ascii="Cambria Math" w:eastAsia="Times New Roman" w:hAnsi="Cambria Math" w:cs="Arial"/>
                    <w:sz w:val="22"/>
                  </w:rPr>
                  <m:t>2100</m:t>
                </w:ins>
              </m:r>
            </m:sup>
          </m:sSup>
          <m:r>
            <w:ins w:id="158" w:author="Holly McQueary" w:date="2018-08-21T16:23:00Z">
              <w:rPr>
                <w:rFonts w:ascii="Cambria Math" w:eastAsia="Times New Roman" w:hAnsi="Cambria Math" w:cs="Arial"/>
                <w:sz w:val="22"/>
              </w:rPr>
              <m:t>-2100*μ</m:t>
            </w:ins>
          </m:r>
          <m:sSup>
            <m:sSupPr>
              <m:ctrlPr>
                <w:ins w:id="159" w:author="Holly McQueary" w:date="2018-08-21T16:23:00Z">
                  <w:rPr>
                    <w:rFonts w:ascii="Cambria Math" w:eastAsia="Times New Roman" w:hAnsi="Cambria Math" w:cs="Arial"/>
                    <w:i/>
                    <w:sz w:val="22"/>
                  </w:rPr>
                </w:ins>
              </m:ctrlPr>
            </m:sSupPr>
            <m:e>
              <m:r>
                <w:ins w:id="160" w:author="Holly McQueary" w:date="2018-08-21T16:23:00Z">
                  <w:rPr>
                    <w:rFonts w:ascii="Cambria Math" w:eastAsia="Times New Roman" w:hAnsi="Cambria Math" w:cs="Arial"/>
                    <w:sz w:val="22"/>
                  </w:rPr>
                  <m:t>(1-μ)</m:t>
                </w:ins>
              </m:r>
            </m:e>
            <m:sup>
              <m:r>
                <w:ins w:id="161" w:author="Holly McQueary" w:date="2018-08-21T16:23:00Z">
                  <w:rPr>
                    <w:rFonts w:ascii="Cambria Math" w:eastAsia="Times New Roman" w:hAnsi="Cambria Math" w:cs="Arial"/>
                    <w:sz w:val="22"/>
                  </w:rPr>
                  <m:t>2099</m:t>
                </w:ins>
              </m:r>
            </m:sup>
          </m:sSup>
        </m:oMath>
      </m:oMathPara>
    </w:p>
    <w:p w14:paraId="09861A69" w14:textId="77777777" w:rsidR="005C11E9" w:rsidRPr="00384E60" w:rsidRDefault="005C11E9" w:rsidP="005C11E9">
      <w:pPr>
        <w:rPr>
          <w:ins w:id="162" w:author="Holly McQueary" w:date="2018-08-21T16:23:00Z"/>
          <w:rFonts w:ascii="Arial" w:eastAsia="Times New Roman" w:hAnsi="Arial" w:cs="Arial"/>
          <w:sz w:val="22"/>
        </w:rPr>
      </w:pPr>
    </w:p>
    <w:p w14:paraId="55A07EBC" w14:textId="77777777" w:rsidR="005C11E9" w:rsidRDefault="005C11E9" w:rsidP="005C11E9">
      <w:pPr>
        <w:rPr>
          <w:moveTo w:id="163" w:author="Holly McQueary" w:date="2018-08-21T16:22:00Z"/>
          <w:rFonts w:ascii="Arial" w:eastAsia="Times New Roman" w:hAnsi="Arial" w:cs="Arial"/>
          <w:sz w:val="22"/>
        </w:rPr>
      </w:pPr>
    </w:p>
    <w:moveToRangeEnd w:id="115"/>
    <w:p w14:paraId="19A0991D" w14:textId="77777777" w:rsidR="005C11E9" w:rsidRDefault="005C11E9" w:rsidP="005C11E9">
      <w:pPr>
        <w:rPr>
          <w:ins w:id="164" w:author="Holly McQueary" w:date="2018-08-21T16:21:00Z"/>
          <w:rFonts w:ascii="Cambria Math" w:eastAsia="Times New Roman" w:hAnsi="Cambria Math" w:cs="Arial"/>
          <w:sz w:val="22"/>
          <w:oMath/>
        </w:rPr>
      </w:pPr>
    </w:p>
    <w:p w14:paraId="6C0740E9" w14:textId="77777777" w:rsidR="005C11E9" w:rsidRPr="00F52122" w:rsidRDefault="005C11E9" w:rsidP="00F52122">
      <w:pPr>
        <w:rPr>
          <w:rFonts w:ascii="Times New Roman" w:eastAsia="Times New Roman" w:hAnsi="Times New Roman" w:cs="Times New Roman"/>
        </w:rPr>
      </w:pPr>
    </w:p>
    <w:p w14:paraId="3FFCBC77" w14:textId="77777777" w:rsidR="00F52122" w:rsidRPr="00F52122" w:rsidRDefault="00F52122" w:rsidP="00F52122">
      <w:pPr>
        <w:rPr>
          <w:rFonts w:ascii="Times New Roman" w:eastAsia="Times New Roman" w:hAnsi="Times New Roman" w:cs="Times New Roman"/>
        </w:rPr>
      </w:pPr>
      <w:r w:rsidRPr="00F52122">
        <w:rPr>
          <w:rFonts w:ascii="Arial" w:eastAsia="Times New Roman" w:hAnsi="Arial" w:cs="Arial"/>
          <w:b/>
          <w:bCs/>
          <w:color w:val="000000"/>
          <w:sz w:val="22"/>
          <w:szCs w:val="22"/>
        </w:rPr>
        <w:lastRenderedPageBreak/>
        <w:t>4) What are the fitness consequences of being aneuploid?</w:t>
      </w:r>
    </w:p>
    <w:p w14:paraId="5DD6F4D9" w14:textId="2FA3A7C5" w:rsidR="00F52122" w:rsidRDefault="00F52122" w:rsidP="00F52122">
      <w:pPr>
        <w:rPr>
          <w:ins w:id="165" w:author="Holly McQueary" w:date="2018-08-21T16:24:00Z"/>
          <w:rFonts w:ascii="Arial" w:eastAsia="Times New Roman" w:hAnsi="Arial" w:cs="Arial"/>
          <w:color w:val="000000"/>
          <w:sz w:val="22"/>
          <w:szCs w:val="22"/>
        </w:rPr>
      </w:pPr>
      <w:r w:rsidRPr="00F52122">
        <w:rPr>
          <w:rFonts w:ascii="Arial" w:eastAsia="Times New Roman" w:hAnsi="Arial" w:cs="Arial"/>
          <w:color w:val="000000"/>
          <w:sz w:val="22"/>
          <w:szCs w:val="22"/>
        </w:rPr>
        <w:t xml:space="preserve"> Sam’s part</w:t>
      </w:r>
    </w:p>
    <w:p w14:paraId="76B0B307" w14:textId="77777777" w:rsidR="005C11E9" w:rsidRDefault="005C11E9" w:rsidP="005C11E9">
      <w:pPr>
        <w:rPr>
          <w:moveTo w:id="166" w:author="Holly McQueary" w:date="2018-08-21T16:24:00Z"/>
          <w:rFonts w:ascii="Arial" w:eastAsia="Times New Roman" w:hAnsi="Arial" w:cs="Arial"/>
          <w:i/>
          <w:sz w:val="22"/>
        </w:rPr>
      </w:pPr>
      <w:moveToRangeStart w:id="167" w:author="Holly McQueary" w:date="2018-08-21T16:24:00Z" w:name="move522631992"/>
      <w:moveTo w:id="168" w:author="Holly McQueary" w:date="2018-08-21T16:24:00Z">
        <w:r w:rsidRPr="003C0B65">
          <w:rPr>
            <w:rFonts w:ascii="Arial" w:eastAsia="Times New Roman" w:hAnsi="Arial" w:cs="Arial"/>
            <w:i/>
            <w:sz w:val="22"/>
          </w:rPr>
          <w:t>Fitness effects of aneuploidy</w:t>
        </w:r>
      </w:moveTo>
    </w:p>
    <w:p w14:paraId="73D0F94B" w14:textId="77777777" w:rsidR="005C11E9" w:rsidRDefault="005C11E9" w:rsidP="005C11E9">
      <w:pPr>
        <w:rPr>
          <w:moveTo w:id="169" w:author="Holly McQueary" w:date="2018-08-21T16:24:00Z"/>
          <w:rFonts w:ascii="Arial" w:eastAsia="Times New Roman" w:hAnsi="Arial" w:cs="Arial"/>
          <w:color w:val="000000"/>
          <w:sz w:val="22"/>
          <w:szCs w:val="22"/>
        </w:rPr>
      </w:pPr>
      <w:moveTo w:id="170" w:author="Holly McQueary" w:date="2018-08-21T16:24:00Z">
        <w:r>
          <w:rPr>
            <w:rFonts w:ascii="Arial" w:eastAsia="Times New Roman" w:hAnsi="Arial" w:cs="Arial"/>
            <w:color w:val="000000"/>
            <w:sz w:val="22"/>
            <w:szCs w:val="22"/>
          </w:rPr>
          <w:t>Is there a correlation between type of aneuploidy and fitness?</w:t>
        </w:r>
      </w:moveTo>
    </w:p>
    <w:p w14:paraId="32F8A5DD" w14:textId="77777777" w:rsidR="005C11E9" w:rsidRPr="003C0B65" w:rsidRDefault="005C11E9" w:rsidP="005C11E9">
      <w:pPr>
        <w:rPr>
          <w:moveTo w:id="171" w:author="Holly McQueary" w:date="2018-08-21T16:24:00Z"/>
          <w:rFonts w:ascii="Arial" w:eastAsia="Times New Roman" w:hAnsi="Arial" w:cs="Arial"/>
          <w:i/>
          <w:sz w:val="22"/>
        </w:rPr>
      </w:pPr>
    </w:p>
    <w:p w14:paraId="07FFCD41" w14:textId="77777777" w:rsidR="005C11E9" w:rsidRDefault="005C11E9" w:rsidP="005C11E9">
      <w:pPr>
        <w:rPr>
          <w:moveTo w:id="172" w:author="Holly McQueary" w:date="2018-08-21T16:24:00Z"/>
          <w:rFonts w:ascii="Arial" w:eastAsia="Times New Roman" w:hAnsi="Arial" w:cs="Arial"/>
          <w:sz w:val="22"/>
        </w:rPr>
      </w:pPr>
      <w:moveTo w:id="173" w:author="Holly McQueary" w:date="2018-08-21T16:24:00Z">
        <w:r>
          <w:rPr>
            <w:rFonts w:ascii="Arial" w:eastAsia="Times New Roman" w:hAnsi="Arial" w:cs="Arial"/>
            <w:sz w:val="22"/>
          </w:rPr>
          <w:tab/>
          <w:t xml:space="preserve">some aneuploidies have beneficial fitness effects, compared to ancestor </w:t>
        </w:r>
      </w:moveTo>
    </w:p>
    <w:p w14:paraId="7B71F267" w14:textId="77777777" w:rsidR="005C11E9" w:rsidRDefault="005C11E9" w:rsidP="005C11E9">
      <w:pPr>
        <w:rPr>
          <w:moveTo w:id="174" w:author="Holly McQueary" w:date="2018-08-21T16:24:00Z"/>
          <w:rFonts w:ascii="Arial" w:eastAsia="Times New Roman" w:hAnsi="Arial" w:cs="Arial"/>
          <w:sz w:val="22"/>
        </w:rPr>
      </w:pPr>
      <w:moveTo w:id="175" w:author="Holly McQueary" w:date="2018-08-21T16:24:00Z">
        <w:r>
          <w:rPr>
            <w:rFonts w:ascii="Arial" w:eastAsia="Times New Roman" w:hAnsi="Arial" w:cs="Arial"/>
            <w:sz w:val="22"/>
          </w:rPr>
          <w:tab/>
          <w:t xml:space="preserve">these higher fitness effects, could they be analogous to cancer? somehow these aneuploidies made the cells proliferate even quicker than </w:t>
        </w:r>
        <w:proofErr w:type="gramStart"/>
        <w:r>
          <w:rPr>
            <w:rFonts w:ascii="Arial" w:eastAsia="Times New Roman" w:hAnsi="Arial" w:cs="Arial"/>
            <w:sz w:val="22"/>
          </w:rPr>
          <w:t>WT..</w:t>
        </w:r>
        <w:proofErr w:type="gramEnd"/>
        <w:r>
          <w:rPr>
            <w:rFonts w:ascii="Arial" w:eastAsia="Times New Roman" w:hAnsi="Arial" w:cs="Arial"/>
            <w:sz w:val="22"/>
          </w:rPr>
          <w:t xml:space="preserve"> especially the line 11 one with two aneuploidies?? </w:t>
        </w:r>
      </w:moveTo>
    </w:p>
    <w:p w14:paraId="5D6D57AC" w14:textId="77777777" w:rsidR="005C11E9" w:rsidRDefault="005C11E9" w:rsidP="005C11E9">
      <w:pPr>
        <w:rPr>
          <w:moveTo w:id="176" w:author="Holly McQueary" w:date="2018-08-21T16:24:00Z"/>
          <w:rFonts w:ascii="Arial" w:eastAsia="Times New Roman" w:hAnsi="Arial" w:cs="Arial"/>
          <w:sz w:val="22"/>
        </w:rPr>
      </w:pPr>
    </w:p>
    <w:p w14:paraId="46C93DDF" w14:textId="77777777" w:rsidR="005C11E9" w:rsidRDefault="005C11E9" w:rsidP="005C11E9">
      <w:pPr>
        <w:rPr>
          <w:moveTo w:id="177" w:author="Holly McQueary" w:date="2018-08-21T16:24:00Z"/>
          <w:rFonts w:ascii="Arial" w:eastAsia="Times New Roman" w:hAnsi="Arial" w:cs="Arial"/>
          <w:sz w:val="22"/>
        </w:rPr>
      </w:pPr>
      <w:moveTo w:id="178" w:author="Holly McQueary" w:date="2018-08-21T16:24:00Z">
        <w:r>
          <w:rPr>
            <w:rFonts w:ascii="Arial" w:eastAsia="Times New Roman" w:hAnsi="Arial" w:cs="Arial"/>
            <w:sz w:val="22"/>
          </w:rPr>
          <w:t xml:space="preserve">do lines with beneficial fitness effects show the same amount of differential expression as lines with no or detrimental fitness effects compared to the ancestor? </w:t>
        </w:r>
      </w:moveTo>
    </w:p>
    <w:moveToRangeEnd w:id="167"/>
    <w:p w14:paraId="34680529" w14:textId="4374C917" w:rsidR="005C11E9" w:rsidRPr="00F52122" w:rsidRDefault="005C11E9" w:rsidP="00F52122">
      <w:pPr>
        <w:rPr>
          <w:rFonts w:ascii="Times New Roman" w:eastAsia="Times New Roman" w:hAnsi="Times New Roman" w:cs="Times New Roman"/>
        </w:rPr>
      </w:pPr>
    </w:p>
    <w:p w14:paraId="1A7C1DF3" w14:textId="77777777" w:rsidR="00F52122" w:rsidRPr="00F52122" w:rsidRDefault="00F52122" w:rsidP="00F52122">
      <w:pPr>
        <w:rPr>
          <w:rFonts w:ascii="Times New Roman" w:eastAsia="Times New Roman" w:hAnsi="Times New Roman" w:cs="Times New Roman"/>
        </w:rPr>
      </w:pPr>
    </w:p>
    <w:p w14:paraId="2695A315" w14:textId="77777777" w:rsidR="00F52122" w:rsidRPr="00F52122" w:rsidRDefault="00F52122" w:rsidP="00F52122">
      <w:pPr>
        <w:rPr>
          <w:rFonts w:ascii="Times New Roman" w:eastAsia="Times New Roman" w:hAnsi="Times New Roman" w:cs="Times New Roman"/>
        </w:rPr>
      </w:pPr>
      <w:r w:rsidRPr="00F52122">
        <w:rPr>
          <w:rFonts w:ascii="Arial" w:eastAsia="Times New Roman" w:hAnsi="Arial" w:cs="Arial"/>
          <w:b/>
          <w:bCs/>
          <w:color w:val="000000"/>
          <w:sz w:val="22"/>
          <w:szCs w:val="22"/>
        </w:rPr>
        <w:t>5) Are histone genes dosage compensated? Are any ESR genes up- or down-regulated?</w:t>
      </w:r>
    </w:p>
    <w:p w14:paraId="559E321F" w14:textId="77777777" w:rsidR="00F52122" w:rsidRPr="00F52122" w:rsidRDefault="00F52122" w:rsidP="00F52122">
      <w:pPr>
        <w:rPr>
          <w:rFonts w:ascii="Times New Roman" w:eastAsia="Times New Roman" w:hAnsi="Times New Roman" w:cs="Times New Roman"/>
        </w:rPr>
      </w:pPr>
      <w:r w:rsidRPr="00F52122">
        <w:rPr>
          <w:rFonts w:ascii="Arial" w:eastAsia="Times New Roman" w:hAnsi="Arial" w:cs="Arial"/>
          <w:b/>
          <w:bCs/>
          <w:color w:val="000000"/>
          <w:sz w:val="22"/>
          <w:szCs w:val="22"/>
        </w:rPr>
        <w:t>Other DE genes:</w:t>
      </w:r>
    </w:p>
    <w:p w14:paraId="30F5B2C5" w14:textId="77777777" w:rsidR="00F52122" w:rsidRPr="00F52122" w:rsidRDefault="00F52122" w:rsidP="00F52122">
      <w:pPr>
        <w:rPr>
          <w:rFonts w:ascii="Times New Roman" w:eastAsia="Times New Roman" w:hAnsi="Times New Roman" w:cs="Times New Roman"/>
        </w:rPr>
      </w:pPr>
      <w:r w:rsidRPr="00F52122">
        <w:rPr>
          <w:rFonts w:ascii="Arial" w:eastAsia="Times New Roman" w:hAnsi="Arial" w:cs="Arial"/>
          <w:b/>
          <w:bCs/>
          <w:color w:val="000000"/>
          <w:sz w:val="22"/>
          <w:szCs w:val="22"/>
        </w:rPr>
        <w:t>What are they? Are there any housekeeping genes?</w:t>
      </w:r>
    </w:p>
    <w:p w14:paraId="5CD7EB6F" w14:textId="77777777" w:rsidR="00F52122" w:rsidRPr="00F52122" w:rsidRDefault="00F52122" w:rsidP="00F52122">
      <w:pPr>
        <w:rPr>
          <w:rFonts w:ascii="Times New Roman" w:eastAsia="Times New Roman" w:hAnsi="Times New Roman" w:cs="Times New Roman"/>
        </w:rPr>
      </w:pPr>
      <w:proofErr w:type="spellStart"/>
      <w:r w:rsidRPr="00F52122">
        <w:rPr>
          <w:rFonts w:ascii="Arial" w:eastAsia="Times New Roman" w:hAnsi="Arial" w:cs="Arial"/>
          <w:color w:val="000000"/>
          <w:sz w:val="22"/>
          <w:szCs w:val="22"/>
        </w:rPr>
        <w:t>Cuffdiff</w:t>
      </w:r>
      <w:proofErr w:type="spellEnd"/>
    </w:p>
    <w:p w14:paraId="626FE02F" w14:textId="77777777" w:rsidR="00F52122" w:rsidRPr="00F52122" w:rsidRDefault="00F52122" w:rsidP="00F52122">
      <w:pPr>
        <w:rPr>
          <w:rFonts w:ascii="Times New Roman" w:eastAsia="Times New Roman" w:hAnsi="Times New Roman" w:cs="Times New Roman"/>
        </w:rPr>
      </w:pPr>
      <w:r w:rsidRPr="00F52122">
        <w:rPr>
          <w:rFonts w:ascii="Arial" w:eastAsia="Times New Roman" w:hAnsi="Arial" w:cs="Arial"/>
          <w:color w:val="000000"/>
          <w:sz w:val="22"/>
          <w:szCs w:val="22"/>
        </w:rPr>
        <w:t>Do at same time as Hypothesis #2</w:t>
      </w:r>
    </w:p>
    <w:p w14:paraId="78F84343" w14:textId="77777777" w:rsidR="00F52122" w:rsidRPr="00F52122" w:rsidRDefault="00F52122" w:rsidP="00F52122">
      <w:pPr>
        <w:rPr>
          <w:rFonts w:ascii="Times New Roman" w:eastAsia="Times New Roman" w:hAnsi="Times New Roman" w:cs="Times New Roman"/>
        </w:rPr>
      </w:pPr>
      <w:r w:rsidRPr="00F52122">
        <w:rPr>
          <w:rFonts w:ascii="Arial" w:eastAsia="Times New Roman" w:hAnsi="Arial" w:cs="Arial"/>
          <w:b/>
          <w:bCs/>
          <w:color w:val="000000"/>
          <w:sz w:val="22"/>
          <w:szCs w:val="22"/>
        </w:rPr>
        <w:t>Dosage compensation/</w:t>
      </w:r>
      <w:proofErr w:type="spellStart"/>
      <w:r w:rsidRPr="00F52122">
        <w:rPr>
          <w:rFonts w:ascii="Arial" w:eastAsia="Times New Roman" w:hAnsi="Arial" w:cs="Arial"/>
          <w:b/>
          <w:bCs/>
          <w:color w:val="000000"/>
          <w:sz w:val="22"/>
          <w:szCs w:val="22"/>
        </w:rPr>
        <w:t>RNAseq</w:t>
      </w:r>
      <w:proofErr w:type="spellEnd"/>
      <w:r w:rsidRPr="00F52122">
        <w:rPr>
          <w:rFonts w:ascii="Arial" w:eastAsia="Times New Roman" w:hAnsi="Arial" w:cs="Arial"/>
          <w:b/>
          <w:bCs/>
          <w:color w:val="000000"/>
          <w:sz w:val="22"/>
          <w:szCs w:val="22"/>
        </w:rPr>
        <w:t xml:space="preserve"> analysis methods/notes:</w:t>
      </w:r>
    </w:p>
    <w:p w14:paraId="67395986" w14:textId="77777777" w:rsidR="00F52122" w:rsidRPr="00F52122" w:rsidRDefault="00F52122" w:rsidP="00F52122">
      <w:pPr>
        <w:rPr>
          <w:rFonts w:ascii="Times New Roman" w:eastAsia="Times New Roman" w:hAnsi="Times New Roman" w:cs="Times New Roman"/>
        </w:rPr>
      </w:pPr>
      <w:r w:rsidRPr="00F52122">
        <w:rPr>
          <w:rFonts w:ascii="Arial" w:eastAsia="Times New Roman" w:hAnsi="Arial" w:cs="Arial"/>
          <w:color w:val="000000"/>
          <w:sz w:val="22"/>
          <w:szCs w:val="22"/>
        </w:rPr>
        <w:t>Reference genome from SGD – latest update (31-Jan-2015) (S288C)</w:t>
      </w:r>
    </w:p>
    <w:p w14:paraId="1E2C5102" w14:textId="77777777" w:rsidR="00F52122" w:rsidRPr="00F52122" w:rsidRDefault="00F52122" w:rsidP="00F52122">
      <w:pPr>
        <w:rPr>
          <w:rFonts w:ascii="Times New Roman" w:eastAsia="Times New Roman" w:hAnsi="Times New Roman" w:cs="Times New Roman"/>
        </w:rPr>
      </w:pPr>
      <w:r w:rsidRPr="00F52122">
        <w:rPr>
          <w:rFonts w:ascii="Arial" w:eastAsia="Times New Roman" w:hAnsi="Arial" w:cs="Arial"/>
          <w:color w:val="000000"/>
          <w:sz w:val="22"/>
          <w:szCs w:val="22"/>
        </w:rPr>
        <w:t>1. Need to build an index using bowtie</w:t>
      </w:r>
    </w:p>
    <w:p w14:paraId="252C7FB6" w14:textId="77777777" w:rsidR="00F52122" w:rsidRPr="00F52122" w:rsidRDefault="00F52122" w:rsidP="00F52122">
      <w:pPr>
        <w:rPr>
          <w:rFonts w:ascii="Times New Roman" w:eastAsia="Times New Roman" w:hAnsi="Times New Roman" w:cs="Times New Roman"/>
        </w:rPr>
      </w:pPr>
      <w:r w:rsidRPr="00F52122">
        <w:rPr>
          <w:rFonts w:ascii="Arial" w:eastAsia="Times New Roman" w:hAnsi="Arial" w:cs="Arial"/>
          <w:color w:val="000000"/>
          <w:sz w:val="22"/>
          <w:szCs w:val="22"/>
        </w:rPr>
        <w:t>use bowtie2-build (code #1 in text file)</w:t>
      </w:r>
    </w:p>
    <w:p w14:paraId="372C359F" w14:textId="77777777" w:rsidR="00F52122" w:rsidRPr="00F52122" w:rsidRDefault="00F52122" w:rsidP="00F52122">
      <w:pPr>
        <w:rPr>
          <w:rFonts w:ascii="Times New Roman" w:eastAsia="Times New Roman" w:hAnsi="Times New Roman" w:cs="Times New Roman"/>
        </w:rPr>
      </w:pPr>
      <w:r w:rsidRPr="00F52122">
        <w:rPr>
          <w:rFonts w:ascii="Arial" w:eastAsia="Times New Roman" w:hAnsi="Arial" w:cs="Arial"/>
          <w:color w:val="000000"/>
          <w:sz w:val="22"/>
          <w:szCs w:val="22"/>
        </w:rPr>
        <w:t xml:space="preserve">2. Need to use Cufflinks to </w:t>
      </w:r>
      <w:proofErr w:type="gramStart"/>
      <w:r w:rsidRPr="00F52122">
        <w:rPr>
          <w:rFonts w:ascii="Arial" w:eastAsia="Times New Roman" w:hAnsi="Arial" w:cs="Arial"/>
          <w:color w:val="000000"/>
          <w:sz w:val="22"/>
          <w:szCs w:val="22"/>
        </w:rPr>
        <w:t>change .</w:t>
      </w:r>
      <w:proofErr w:type="spellStart"/>
      <w:r w:rsidRPr="00F52122">
        <w:rPr>
          <w:rFonts w:ascii="Arial" w:eastAsia="Times New Roman" w:hAnsi="Arial" w:cs="Arial"/>
          <w:color w:val="000000"/>
          <w:sz w:val="22"/>
          <w:szCs w:val="22"/>
        </w:rPr>
        <w:t>gff</w:t>
      </w:r>
      <w:proofErr w:type="spellEnd"/>
      <w:proofErr w:type="gramEnd"/>
      <w:r w:rsidRPr="00F52122">
        <w:rPr>
          <w:rFonts w:ascii="Arial" w:eastAsia="Times New Roman" w:hAnsi="Arial" w:cs="Arial"/>
          <w:color w:val="000000"/>
          <w:sz w:val="22"/>
          <w:szCs w:val="22"/>
        </w:rPr>
        <w:t xml:space="preserve"> transcript file into a .</w:t>
      </w:r>
      <w:proofErr w:type="spellStart"/>
      <w:r w:rsidRPr="00F52122">
        <w:rPr>
          <w:rFonts w:ascii="Arial" w:eastAsia="Times New Roman" w:hAnsi="Arial" w:cs="Arial"/>
          <w:color w:val="000000"/>
          <w:sz w:val="22"/>
          <w:szCs w:val="22"/>
        </w:rPr>
        <w:t>gtf</w:t>
      </w:r>
      <w:proofErr w:type="spellEnd"/>
      <w:r w:rsidRPr="00F52122">
        <w:rPr>
          <w:rFonts w:ascii="Arial" w:eastAsia="Times New Roman" w:hAnsi="Arial" w:cs="Arial"/>
          <w:color w:val="000000"/>
          <w:sz w:val="22"/>
          <w:szCs w:val="22"/>
        </w:rPr>
        <w:t xml:space="preserve"> file</w:t>
      </w:r>
    </w:p>
    <w:p w14:paraId="5EDAB7F4" w14:textId="3991FC1C" w:rsidR="006D59B4" w:rsidRDefault="00F71525" w:rsidP="00F52122">
      <w:pPr>
        <w:rPr>
          <w:ins w:id="179" w:author="Holly McQueary" w:date="2018-08-21T16:20:00Z"/>
          <w:rStyle w:val="Hyperlink"/>
          <w:rFonts w:ascii="Arial" w:eastAsia="Times New Roman" w:hAnsi="Arial" w:cs="Arial"/>
          <w:sz w:val="22"/>
          <w:szCs w:val="22"/>
        </w:rPr>
      </w:pPr>
      <w:hyperlink r:id="rId9" w:anchor="the-gffread-utility" w:history="1">
        <w:r w:rsidR="001C7314" w:rsidRPr="00D57C8E">
          <w:rPr>
            <w:rStyle w:val="Hyperlink"/>
            <w:rFonts w:ascii="Arial" w:eastAsia="Times New Roman" w:hAnsi="Arial" w:cs="Arial"/>
            <w:sz w:val="22"/>
            <w:szCs w:val="22"/>
          </w:rPr>
          <w:t>http://cole-trapnell-lab.github.io/cufflinks/file_formats/#the-gffread-utility</w:t>
        </w:r>
      </w:hyperlink>
    </w:p>
    <w:p w14:paraId="0E4C9BC0" w14:textId="77777777" w:rsidR="005C11E9" w:rsidRPr="00E3158F" w:rsidRDefault="005C11E9" w:rsidP="005C11E9">
      <w:pPr>
        <w:rPr>
          <w:ins w:id="180" w:author="Holly McQueary" w:date="2018-08-21T16:20:00Z"/>
          <w:rFonts w:ascii="Calibri" w:eastAsia="Times New Roman" w:hAnsi="Calibri" w:cs="Calibri"/>
          <w:color w:val="000000"/>
        </w:rPr>
      </w:pPr>
      <w:ins w:id="181" w:author="Holly McQueary" w:date="2018-08-21T16:20:00Z">
        <w:r w:rsidRPr="00E3158F">
          <w:rPr>
            <w:rFonts w:ascii="Calibri" w:eastAsia="Times New Roman" w:hAnsi="Calibri" w:cs="Calibri"/>
            <w:color w:val="000000"/>
          </w:rPr>
          <w:t xml:space="preserve">I used the Illumina Stranded </w:t>
        </w:r>
        <w:proofErr w:type="spellStart"/>
        <w:r w:rsidRPr="00E3158F">
          <w:rPr>
            <w:rFonts w:ascii="Calibri" w:eastAsia="Times New Roman" w:hAnsi="Calibri" w:cs="Calibri"/>
            <w:color w:val="000000"/>
          </w:rPr>
          <w:t>RNAseq</w:t>
        </w:r>
        <w:proofErr w:type="spellEnd"/>
        <w:r w:rsidRPr="00E3158F">
          <w:rPr>
            <w:rFonts w:ascii="Calibri" w:eastAsia="Times New Roman" w:hAnsi="Calibri" w:cs="Calibri"/>
            <w:color w:val="000000"/>
          </w:rPr>
          <w:t xml:space="preserve"> kit. The majority of the libraries got both an i5 and an i7 adapter. Some of them, the first batch you gave me, got single adapters. The second batch I used the i5 / i7 dual adapters. I hope this helps, I don't know what to tell you otherwise.</w:t>
        </w:r>
      </w:ins>
    </w:p>
    <w:p w14:paraId="30819DB5" w14:textId="77777777" w:rsidR="005C11E9" w:rsidRDefault="005C11E9" w:rsidP="00F52122">
      <w:pPr>
        <w:rPr>
          <w:rFonts w:ascii="Arial" w:eastAsia="Times New Roman" w:hAnsi="Arial" w:cs="Arial"/>
          <w:color w:val="000000"/>
          <w:sz w:val="22"/>
          <w:szCs w:val="22"/>
        </w:rPr>
      </w:pPr>
    </w:p>
    <w:p w14:paraId="5A527E69" w14:textId="77777777" w:rsidR="001315E0" w:rsidRDefault="001315E0" w:rsidP="00F52122">
      <w:pPr>
        <w:rPr>
          <w:rFonts w:ascii="Arial" w:eastAsia="Times New Roman" w:hAnsi="Arial" w:cs="Arial"/>
          <w:color w:val="000000"/>
          <w:sz w:val="22"/>
          <w:szCs w:val="22"/>
        </w:rPr>
      </w:pPr>
    </w:p>
    <w:p w14:paraId="722DF606" w14:textId="2AB84B31" w:rsidR="00FC53CF" w:rsidRPr="00FC53CF" w:rsidRDefault="00FC53CF" w:rsidP="00F52122">
      <w:pPr>
        <w:rPr>
          <w:rFonts w:ascii="Arial" w:eastAsia="Times New Roman" w:hAnsi="Arial" w:cs="Arial"/>
          <w:b/>
          <w:color w:val="000000"/>
          <w:sz w:val="22"/>
          <w:szCs w:val="22"/>
        </w:rPr>
      </w:pPr>
      <w:r w:rsidRPr="00FC53CF">
        <w:rPr>
          <w:rFonts w:ascii="Arial" w:eastAsia="Times New Roman" w:hAnsi="Arial" w:cs="Arial"/>
          <w:b/>
          <w:color w:val="000000"/>
          <w:sz w:val="22"/>
          <w:szCs w:val="22"/>
        </w:rPr>
        <w:t>Introduction</w:t>
      </w:r>
    </w:p>
    <w:p w14:paraId="2D6F6C03" w14:textId="4E2E6F98" w:rsidR="00FC53CF" w:rsidRDefault="00FC53CF" w:rsidP="00F52122">
      <w:pPr>
        <w:rPr>
          <w:rFonts w:ascii="Times New Roman" w:eastAsia="Times New Roman" w:hAnsi="Times New Roman" w:cs="Times New Roman"/>
        </w:rPr>
      </w:pPr>
    </w:p>
    <w:p w14:paraId="667C05E4" w14:textId="438FF2F5" w:rsidR="00362FDE" w:rsidRDefault="00362FDE" w:rsidP="00F52122">
      <w:pPr>
        <w:rPr>
          <w:rFonts w:ascii="Times New Roman" w:eastAsia="Times New Roman" w:hAnsi="Times New Roman" w:cs="Times New Roman"/>
        </w:rPr>
      </w:pPr>
      <w:r>
        <w:rPr>
          <w:rFonts w:ascii="Times New Roman" w:eastAsia="Times New Roman" w:hAnsi="Times New Roman" w:cs="Times New Roman"/>
        </w:rPr>
        <w:tab/>
        <w:t xml:space="preserve">Aneuploidy is when an organism contains an abnormal chromosome number, i.e. one not a multiple of the haploid state. There is some debate as to why aneuploidy is often maintained </w:t>
      </w:r>
      <w:r w:rsidR="005C07F5">
        <w:rPr>
          <w:rFonts w:ascii="Times New Roman" w:eastAsia="Times New Roman" w:hAnsi="Times New Roman" w:cs="Times New Roman"/>
        </w:rPr>
        <w:t xml:space="preserve">(or tolerated) </w:t>
      </w:r>
      <w:r>
        <w:rPr>
          <w:rFonts w:ascii="Times New Roman" w:eastAsia="Times New Roman" w:hAnsi="Times New Roman" w:cs="Times New Roman"/>
        </w:rPr>
        <w:t xml:space="preserve">in populations. Some hypothesize there is an intrinsic mechanism of dosage compensation to buffer the deleterious effects of imbalanced gene dosage </w:t>
      </w:r>
      <w:r>
        <w:rPr>
          <w:rFonts w:ascii="Times New Roman" w:eastAsia="Times New Roman" w:hAnsi="Times New Roman" w:cs="Times New Roman"/>
        </w:rPr>
        <w:fldChar w:fldCharType="begin"/>
      </w:r>
      <w:r>
        <w:rPr>
          <w:rFonts w:ascii="Times New Roman" w:eastAsia="Times New Roman" w:hAnsi="Times New Roman" w:cs="Times New Roman"/>
        </w:rPr>
        <w:instrText xml:space="preserve"> ADDIN EN.CITE &lt;EndNote&gt;&lt;Cite&gt;&lt;Author&gt;James Hose&lt;/Author&gt;&lt;Year&gt;2015&lt;/Year&gt;&lt;RecNum&gt;6&lt;/RecNum&gt;&lt;DisplayText&gt;[1, 2]&lt;/DisplayText&gt;&lt;record&gt;&lt;rec-number&gt;6&lt;/rec-number&gt;&lt;foreign-keys&gt;&lt;key app="EN" db-id="sprxp9feba2er9e22dn52tac2tsrsd225sf5" timestamp="1484580963"&gt;6&lt;/key&gt;&lt;/foreign-keys&gt;&lt;ref-type name="Journal Article"&gt;17&lt;/ref-type&gt;&lt;contributors&gt;&lt;authors&gt;&lt;author&gt;James Hose, Chris Mun Yong, Maria Sardi, Zhishi Wang, Michael A Newton, Audrey P Gasch&lt;/author&gt;&lt;/authors&gt;&lt;/contributors&gt;&lt;titles&gt;&lt;title&gt;Dosage compensation can buffer copy-number variation in yeast&lt;/title&gt;&lt;secondary-title&gt;eLIFE&lt;/secondary-title&gt;&lt;/titles&gt;&lt;periodical&gt;&lt;full-title&gt;eLIFE&lt;/full-title&gt;&lt;/periodical&gt;&lt;pages&gt;1-27&lt;/pages&gt;&lt;volume&gt;4&lt;/volume&gt;&lt;edition&gt;08 May 2015&lt;/edition&gt;&lt;section&gt;1&lt;/section&gt;&lt;dates&gt;&lt;year&gt;2015&lt;/year&gt;&lt;/dates&gt;&lt;urls&gt;&lt;/urls&gt;&lt;electronic-resource-num&gt;10.7554/eLife.05462&lt;/electronic-resource-num&gt;&lt;/record&gt;&lt;/Cite&gt;&lt;Cite&gt;&lt;Author&gt;Audrey P Gasch&lt;/Author&gt;&lt;Year&gt;2016&lt;/Year&gt;&lt;RecNum&gt;8&lt;/RecNum&gt;&lt;record&gt;&lt;rec-number&gt;8&lt;/rec-number&gt;&lt;foreign-keys&gt;&lt;key app="EN" db-id="sprxp9feba2er9e22dn52tac2tsrsd225sf5" timestamp="1484581104"&gt;8&lt;/key&gt;&lt;/foreign-keys&gt;&lt;ref-type name="Journal Article"&gt;17&lt;/ref-type&gt;&lt;contributors&gt;&lt;authors&gt;&lt;author&gt;Audrey P Gasch, James Hose, Michael A Newton, Maria Sardi, Mun Yong, Zhishi Wang&lt;/author&gt;&lt;/authors&gt;&lt;/contributors&gt;&lt;titles&gt;&lt;title&gt;Further support for aneuploidy tolerance in wild yeast and effects of dosage compensation on gene copy-number evolution&lt;/title&gt;&lt;secondary-title&gt;eLIFE&lt;/secondary-title&gt;&lt;/titles&gt;&lt;periodical&gt;&lt;full-title&gt;eLIFE&lt;/full-title&gt;&lt;/periodical&gt;&lt;pages&gt;1-12&lt;/pages&gt;&lt;volume&gt;5&lt;/volume&gt;&lt;edition&gt;07 March 2016&lt;/edition&gt;&lt;section&gt;1&lt;/section&gt;&lt;dates&gt;&lt;year&gt;2016&lt;/year&gt;&lt;/dates&gt;&lt;urls&gt;&lt;/urls&gt;&lt;electronic-resource-num&gt;10.7554/eLife.14409&lt;/electronic-resource-num&gt;&lt;/record&gt;&lt;/Cite&gt;&lt;/EndNote&gt;</w:instrText>
      </w:r>
      <w:r>
        <w:rPr>
          <w:rFonts w:ascii="Times New Roman" w:eastAsia="Times New Roman" w:hAnsi="Times New Roman" w:cs="Times New Roman"/>
        </w:rPr>
        <w:fldChar w:fldCharType="separate"/>
      </w:r>
      <w:r>
        <w:rPr>
          <w:rFonts w:ascii="Times New Roman" w:eastAsia="Times New Roman" w:hAnsi="Times New Roman" w:cs="Times New Roman"/>
          <w:noProof/>
        </w:rPr>
        <w:t>[1, 2]</w:t>
      </w:r>
      <w:r>
        <w:rPr>
          <w:rFonts w:ascii="Times New Roman" w:eastAsia="Times New Roman" w:hAnsi="Times New Roman" w:cs="Times New Roman"/>
        </w:rPr>
        <w:fldChar w:fldCharType="end"/>
      </w:r>
      <w:r>
        <w:rPr>
          <w:rFonts w:ascii="Times New Roman" w:eastAsia="Times New Roman" w:hAnsi="Times New Roman" w:cs="Times New Roman"/>
        </w:rPr>
        <w:t xml:space="preserve">. Others contest this argument, claiming there is no evidence for dosage compensation at the whole-chromosome level in S. cerevisiae </w:t>
      </w:r>
      <w:r>
        <w:rPr>
          <w:rFonts w:ascii="Times New Roman" w:eastAsia="Times New Roman" w:hAnsi="Times New Roman" w:cs="Times New Roman"/>
        </w:rPr>
        <w:fldChar w:fldCharType="begin"/>
      </w:r>
      <w:r>
        <w:rPr>
          <w:rFonts w:ascii="Times New Roman" w:eastAsia="Times New Roman" w:hAnsi="Times New Roman" w:cs="Times New Roman"/>
        </w:rPr>
        <w:instrText xml:space="preserve"> ADDIN EN.CITE &lt;EndNote&gt;&lt;Cite&gt;&lt;Author&gt;Eduardo M Torres&lt;/Author&gt;&lt;Year&gt;2016&lt;/Year&gt;&lt;RecNum&gt;7&lt;/RecNum&gt;&lt;DisplayText&gt;[3]&lt;/DisplayText&gt;&lt;record&gt;&lt;rec-number&gt;7&lt;/rec-number&gt;&lt;foreign-keys&gt;&lt;key app="EN" db-id="sprxp9feba2er9e22dn52tac2tsrsd225sf5" timestamp="1484581023"&gt;7&lt;/key&gt;&lt;/foreign-keys&gt;&lt;ref-type name="Journal Article"&gt;17&lt;/ref-type&gt;&lt;contributors&gt;&lt;authors&gt;&lt;author&gt;Eduardo M Torres, Michael Springer, Angelika Amon&lt;/author&gt;&lt;/authors&gt;&lt;/contributors&gt;&lt;titles&gt;&lt;title&gt;No current evidence for widespread dosage compensation in S. cerevisiae&lt;/title&gt;&lt;secondary-title&gt;eLIFE&lt;/secondary-title&gt;&lt;/titles&gt;&lt;periodical&gt;&lt;full-title&gt;eLIFE&lt;/full-title&gt;&lt;/periodical&gt;&lt;pages&gt;1-19&lt;/pages&gt;&lt;volume&gt;5&lt;/volume&gt;&lt;edition&gt;07 March 2016&lt;/edition&gt;&lt;section&gt;1&lt;/section&gt;&lt;dates&gt;&lt;year&gt;2016&lt;/year&gt;&lt;/dates&gt;&lt;urls&gt;&lt;/urls&gt;&lt;electronic-resource-num&gt;10.7554/eLife.10996&lt;/electronic-resource-num&gt;&lt;/record&gt;&lt;/Cite&gt;&lt;/EndNote&gt;</w:instrText>
      </w:r>
      <w:r>
        <w:rPr>
          <w:rFonts w:ascii="Times New Roman" w:eastAsia="Times New Roman" w:hAnsi="Times New Roman" w:cs="Times New Roman"/>
        </w:rPr>
        <w:fldChar w:fldCharType="separate"/>
      </w:r>
      <w:r>
        <w:rPr>
          <w:rFonts w:ascii="Times New Roman" w:eastAsia="Times New Roman" w:hAnsi="Times New Roman" w:cs="Times New Roman"/>
          <w:noProof/>
        </w:rPr>
        <w:t>[3]</w:t>
      </w:r>
      <w:r>
        <w:rPr>
          <w:rFonts w:ascii="Times New Roman" w:eastAsia="Times New Roman" w:hAnsi="Times New Roman" w:cs="Times New Roman"/>
        </w:rPr>
        <w:fldChar w:fldCharType="end"/>
      </w:r>
      <w:r>
        <w:rPr>
          <w:rFonts w:ascii="Times New Roman" w:eastAsia="Times New Roman" w:hAnsi="Times New Roman" w:cs="Times New Roman"/>
        </w:rPr>
        <w:t xml:space="preserve">. An alternate hypothesis is that the accumulation or loss of chromosomes is an adaptive advantage to stressful environments, such as the case with yeast in an oxide-rich media that accumulate an extra copy of chromosome XI </w:t>
      </w:r>
      <w:r>
        <w:rPr>
          <w:rFonts w:ascii="Times New Roman" w:eastAsia="Times New Roman" w:hAnsi="Times New Roman" w:cs="Times New Roman"/>
        </w:rPr>
        <w:fldChar w:fldCharType="begin">
          <w:fldData xml:space="preserve">PEVuZE5vdGU+PENpdGU+PEF1dGhvcj5LYXlhPC9BdXRob3I+PFllYXI+MjAxNTwvWWVhcj48UmVj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</w:fldData>
        </w:fldChar>
      </w:r>
      <w:r>
        <w:rPr>
          <w:rFonts w:ascii="Times New Roman" w:eastAsia="Times New Roman" w:hAnsi="Times New Roman" w:cs="Times New Roman"/>
        </w:rPr>
        <w:instrText xml:space="preserve"> ADDIN EN.CITE </w:instrText>
      </w:r>
      <w:r>
        <w:rPr>
          <w:rFonts w:ascii="Times New Roman" w:eastAsia="Times New Roman" w:hAnsi="Times New Roman" w:cs="Times New Roman"/>
        </w:rPr>
        <w:fldChar w:fldCharType="begin">
          <w:fldData xml:space="preserve">PEVuZE5vdGU+PENpdGU+PEF1dGhvcj5LYXlhPC9BdXRob3I+PFllYXI+MjAxNTwvWWVhcj48UmVj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</w:fldData>
        </w:fldChar>
      </w:r>
      <w:r>
        <w:rPr>
          <w:rFonts w:ascii="Times New Roman" w:eastAsia="Times New Roman" w:hAnsi="Times New Roman" w:cs="Times New Roman"/>
        </w:rPr>
        <w:instrText xml:space="preserve"> ADDIN EN.CITE.DATA </w:instrText>
      </w:r>
      <w:r>
        <w:rPr>
          <w:rFonts w:ascii="Times New Roman" w:eastAsia="Times New Roman" w:hAnsi="Times New Roman" w:cs="Times New Roman"/>
        </w:rPr>
      </w:r>
      <w:r>
        <w:rPr>
          <w:rFonts w:ascii="Times New Roman" w:eastAsia="Times New Roman" w:hAnsi="Times New Roman" w:cs="Times New Roman"/>
        </w:rPr>
        <w:fldChar w:fldCharType="end"/>
      </w:r>
      <w:r>
        <w:rPr>
          <w:rFonts w:ascii="Times New Roman" w:eastAsia="Times New Roman" w:hAnsi="Times New Roman" w:cs="Times New Roman"/>
        </w:rPr>
      </w:r>
      <w:r>
        <w:rPr>
          <w:rFonts w:ascii="Times New Roman" w:eastAsia="Times New Roman" w:hAnsi="Times New Roman" w:cs="Times New Roman"/>
        </w:rPr>
        <w:fldChar w:fldCharType="separate"/>
      </w:r>
      <w:r>
        <w:rPr>
          <w:rFonts w:ascii="Times New Roman" w:eastAsia="Times New Roman" w:hAnsi="Times New Roman" w:cs="Times New Roman"/>
          <w:noProof/>
        </w:rPr>
        <w:t>[4]</w:t>
      </w:r>
      <w:r>
        <w:rPr>
          <w:rFonts w:ascii="Times New Roman" w:eastAsia="Times New Roman" w:hAnsi="Times New Roman" w:cs="Times New Roman"/>
        </w:rPr>
        <w:fldChar w:fldCharType="end"/>
      </w:r>
      <w:r>
        <w:rPr>
          <w:rFonts w:ascii="Times New Roman" w:eastAsia="Times New Roman" w:hAnsi="Times New Roman" w:cs="Times New Roman"/>
        </w:rPr>
        <w:t xml:space="preserve">. Here, we investigate whether there is an innate dosage compensation response in </w:t>
      </w:r>
      <w:r w:rsidR="005C07F5">
        <w:rPr>
          <w:rFonts w:ascii="Times New Roman" w:eastAsia="Times New Roman" w:hAnsi="Times New Roman" w:cs="Times New Roman"/>
        </w:rPr>
        <w:t xml:space="preserve">spontaneously </w:t>
      </w:r>
      <w:r>
        <w:rPr>
          <w:rFonts w:ascii="Times New Roman" w:eastAsia="Times New Roman" w:hAnsi="Times New Roman" w:cs="Times New Roman"/>
        </w:rPr>
        <w:t xml:space="preserve">aneuploid yeast that have been </w:t>
      </w:r>
      <w:r w:rsidR="006474F5">
        <w:rPr>
          <w:rFonts w:ascii="Times New Roman" w:eastAsia="Times New Roman" w:hAnsi="Times New Roman" w:cs="Times New Roman"/>
        </w:rPr>
        <w:t xml:space="preserve">put through a 2000-generation mutation accumulation experiment with a single-cell bottleneck every 20 generations </w:t>
      </w:r>
      <w:r w:rsidR="006474F5">
        <w:rPr>
          <w:rFonts w:ascii="Times New Roman" w:eastAsia="Times New Roman" w:hAnsi="Times New Roman" w:cs="Times New Roman"/>
        </w:rPr>
        <w:fldChar w:fldCharType="begin"/>
      </w:r>
      <w:r w:rsidR="006474F5">
        <w:rPr>
          <w:rFonts w:ascii="Times New Roman" w:eastAsia="Times New Roman" w:hAnsi="Times New Roman" w:cs="Times New Roman"/>
        </w:rPr>
        <w:instrText xml:space="preserve"> ADDIN EN.CITE &lt;EndNote&gt;&lt;Cite&gt;&lt;Author&gt;Zhu&lt;/Author&gt;&lt;Year&gt;2014&lt;/Year&gt;&lt;RecNum&gt;62&lt;/RecNum&gt;&lt;DisplayText&gt;[5]&lt;/DisplayText&gt;&lt;record&gt;&lt;rec-number&gt;62&lt;/rec-number&gt;&lt;foreign-keys&gt;&lt;key app="EN" db-id="sprxp9feba2er9e22dn52tac2tsrsd225sf5" timestamp="1489073947"&gt;62&lt;/key&gt;&lt;/foreign-keys&gt;&lt;ref-type name="Journal Article"&gt;17&lt;/ref-type&gt;&lt;contributors&gt;&lt;authors&gt;&lt;author&gt;Zhu, Yuan O&lt;/author&gt;&lt;author&gt;Siegal, Mark L&lt;/author&gt;&lt;author&gt;Hall, David W&lt;/author&gt;&lt;author&gt;Petrov, Dmitri A&lt;/author&gt;&lt;/authors&gt;&lt;/contributors&gt;&lt;titles&gt;&lt;title&gt;Precise estimates of mutation rate and spectrum in yeast&lt;/title&gt;&lt;secondary-title&gt;Proceedings of the National Academy of Sciences&lt;/secondary-title&gt;&lt;/titles&gt;&lt;periodical&gt;&lt;full-title&gt;Proceedings of the National Academy of Sciences&lt;/full-title&gt;&lt;/periodical&gt;&lt;pages&gt;E2310-E2318&lt;/pages&gt;&lt;volume&gt;111&lt;/volume&gt;&lt;number&gt;22&lt;/number&gt;&lt;dates&gt;&lt;year&gt;2014&lt;/year&gt;&lt;/dates&gt;&lt;isbn&gt;0027-8424&lt;/isbn&gt;&lt;urls&gt;&lt;/urls&gt;&lt;/record&gt;&lt;/Cite&gt;&lt;/EndNote&gt;</w:instrText>
      </w:r>
      <w:r w:rsidR="006474F5">
        <w:rPr>
          <w:rFonts w:ascii="Times New Roman" w:eastAsia="Times New Roman" w:hAnsi="Times New Roman" w:cs="Times New Roman"/>
        </w:rPr>
        <w:fldChar w:fldCharType="separate"/>
      </w:r>
      <w:r w:rsidR="006474F5">
        <w:rPr>
          <w:rFonts w:ascii="Times New Roman" w:eastAsia="Times New Roman" w:hAnsi="Times New Roman" w:cs="Times New Roman"/>
          <w:noProof/>
        </w:rPr>
        <w:t>[5]</w:t>
      </w:r>
      <w:r w:rsidR="006474F5">
        <w:rPr>
          <w:rFonts w:ascii="Times New Roman" w:eastAsia="Times New Roman" w:hAnsi="Times New Roman" w:cs="Times New Roman"/>
        </w:rPr>
        <w:fldChar w:fldCharType="end"/>
      </w:r>
      <w:r w:rsidR="006474F5">
        <w:rPr>
          <w:rFonts w:ascii="Times New Roman" w:eastAsia="Times New Roman" w:hAnsi="Times New Roman" w:cs="Times New Roman"/>
        </w:rPr>
        <w:t xml:space="preserve">. This allows us to examine the </w:t>
      </w:r>
      <w:r w:rsidR="006D59B4">
        <w:rPr>
          <w:rFonts w:ascii="Times New Roman" w:eastAsia="Times New Roman" w:hAnsi="Times New Roman" w:cs="Times New Roman"/>
        </w:rPr>
        <w:t xml:space="preserve">rate, type, and </w:t>
      </w:r>
      <w:r w:rsidR="006474F5">
        <w:rPr>
          <w:rFonts w:ascii="Times New Roman" w:eastAsia="Times New Roman" w:hAnsi="Times New Roman" w:cs="Times New Roman"/>
        </w:rPr>
        <w:t xml:space="preserve">effects of spontaneous aneuploidies </w:t>
      </w:r>
      <w:r w:rsidR="006D59B4">
        <w:rPr>
          <w:rFonts w:ascii="Times New Roman" w:eastAsia="Times New Roman" w:hAnsi="Times New Roman" w:cs="Times New Roman"/>
        </w:rPr>
        <w:t>in an environment with</w:t>
      </w:r>
      <w:r w:rsidR="006474F5">
        <w:rPr>
          <w:rFonts w:ascii="Times New Roman" w:eastAsia="Times New Roman" w:hAnsi="Times New Roman" w:cs="Times New Roman"/>
        </w:rPr>
        <w:t xml:space="preserve"> little to no selection. The absence of selection allows us to analyze </w:t>
      </w:r>
      <w:r w:rsidR="005C07F5">
        <w:rPr>
          <w:rFonts w:ascii="Times New Roman" w:eastAsia="Times New Roman" w:hAnsi="Times New Roman" w:cs="Times New Roman"/>
        </w:rPr>
        <w:t xml:space="preserve">the transcriptome without bias from environmental factors, enabling us to determine the effects of aneuploidy on the genome in a stable condition and without selecting for any particular aneuploidies or mutations. </w:t>
      </w:r>
    </w:p>
    <w:p w14:paraId="7F9853A6" w14:textId="52C5E181" w:rsidR="00362FDE" w:rsidRDefault="00362FDE" w:rsidP="00F52122">
      <w:pPr>
        <w:rPr>
          <w:rFonts w:ascii="Times New Roman" w:eastAsia="Times New Roman" w:hAnsi="Times New Roman" w:cs="Times New Roman"/>
        </w:rPr>
      </w:pPr>
    </w:p>
    <w:p w14:paraId="310828A3" w14:textId="77777777" w:rsidR="006D59B4" w:rsidRDefault="006D59B4" w:rsidP="006D59B4">
      <w:pPr>
        <w:rPr>
          <w:rFonts w:ascii="Arial" w:eastAsia="Times New Roman" w:hAnsi="Arial" w:cs="Arial"/>
          <w:color w:val="000000"/>
          <w:sz w:val="22"/>
          <w:szCs w:val="22"/>
        </w:rPr>
      </w:pPr>
      <w:r>
        <w:rPr>
          <w:rFonts w:ascii="Arial" w:eastAsia="Times New Roman" w:hAnsi="Arial" w:cs="Arial"/>
          <w:color w:val="000000"/>
          <w:sz w:val="22"/>
          <w:szCs w:val="22"/>
        </w:rPr>
        <w:t>How often do aneuploidies arise in the absence of selection?</w:t>
      </w:r>
    </w:p>
    <w:p w14:paraId="210BCE75" w14:textId="77777777" w:rsidR="006D59B4" w:rsidRDefault="006D59B4" w:rsidP="006D59B4">
      <w:pPr>
        <w:rPr>
          <w:rFonts w:ascii="Arial" w:eastAsia="Times New Roman" w:hAnsi="Arial" w:cs="Arial"/>
          <w:color w:val="000000"/>
          <w:sz w:val="22"/>
          <w:szCs w:val="22"/>
        </w:rPr>
      </w:pPr>
      <w:r>
        <w:rPr>
          <w:rFonts w:ascii="Arial" w:eastAsia="Times New Roman" w:hAnsi="Arial" w:cs="Arial"/>
          <w:color w:val="000000"/>
          <w:sz w:val="22"/>
          <w:szCs w:val="22"/>
        </w:rPr>
        <w:lastRenderedPageBreak/>
        <w:t>and what are they, what are their fitness effects?</w:t>
      </w:r>
    </w:p>
    <w:p w14:paraId="5CFC1ECA" w14:textId="77777777" w:rsidR="006D59B4" w:rsidRDefault="006D59B4" w:rsidP="006D59B4">
      <w:pPr>
        <w:rPr>
          <w:rFonts w:ascii="Arial" w:eastAsia="Times New Roman" w:hAnsi="Arial" w:cs="Arial"/>
          <w:color w:val="000000"/>
          <w:sz w:val="22"/>
          <w:szCs w:val="22"/>
        </w:rPr>
      </w:pPr>
      <w:r>
        <w:rPr>
          <w:rFonts w:ascii="Arial" w:eastAsia="Times New Roman" w:hAnsi="Arial" w:cs="Arial"/>
          <w:color w:val="000000"/>
          <w:sz w:val="22"/>
          <w:szCs w:val="22"/>
        </w:rPr>
        <w:t>-Get aneuploids in the wild, but that could be from selection in a potentially stressful environment (</w:t>
      </w:r>
      <w:proofErr w:type="spellStart"/>
      <w:r>
        <w:rPr>
          <w:rFonts w:ascii="Arial" w:eastAsia="Times New Roman" w:hAnsi="Arial" w:cs="Arial"/>
          <w:color w:val="000000"/>
          <w:sz w:val="22"/>
          <w:szCs w:val="22"/>
        </w:rPr>
        <w:t>ie</w:t>
      </w:r>
      <w:proofErr w:type="spellEnd"/>
      <w:r>
        <w:rPr>
          <w:rFonts w:ascii="Arial" w:eastAsia="Times New Roman" w:hAnsi="Arial" w:cs="Arial"/>
          <w:color w:val="000000"/>
          <w:sz w:val="22"/>
          <w:szCs w:val="22"/>
        </w:rPr>
        <w:t xml:space="preserve"> oxidative stress)</w:t>
      </w:r>
    </w:p>
    <w:p w14:paraId="4F3625BD" w14:textId="77777777" w:rsidR="006D59B4" w:rsidRDefault="006D59B4" w:rsidP="006D59B4">
      <w:pPr>
        <w:rPr>
          <w:rFonts w:ascii="Arial" w:eastAsia="Times New Roman" w:hAnsi="Arial" w:cs="Arial"/>
          <w:color w:val="000000"/>
          <w:sz w:val="22"/>
          <w:szCs w:val="22"/>
        </w:rPr>
      </w:pPr>
      <w:r>
        <w:rPr>
          <w:rFonts w:ascii="Arial" w:eastAsia="Times New Roman" w:hAnsi="Arial" w:cs="Arial"/>
          <w:color w:val="000000"/>
          <w:sz w:val="22"/>
          <w:szCs w:val="22"/>
        </w:rPr>
        <w:t>Looking at spontaneous aneuploidies in the absence of selection allows us to get a baseline for how often these spontaneously arise</w:t>
      </w:r>
    </w:p>
    <w:p w14:paraId="0C68F5F9" w14:textId="027A0DB0" w:rsidR="006D59B4" w:rsidRDefault="006D59B4" w:rsidP="00F52122">
      <w:pPr>
        <w:rPr>
          <w:rFonts w:ascii="Times New Roman" w:eastAsia="Times New Roman" w:hAnsi="Times New Roman" w:cs="Times New Roman"/>
        </w:rPr>
      </w:pPr>
    </w:p>
    <w:p w14:paraId="12B3DD43" w14:textId="77777777" w:rsidR="006D59B4" w:rsidRDefault="006D59B4" w:rsidP="006D59B4">
      <w:pPr>
        <w:rPr>
          <w:rFonts w:ascii="Arial" w:eastAsia="Times New Roman" w:hAnsi="Arial" w:cs="Arial"/>
          <w:color w:val="000000"/>
          <w:sz w:val="22"/>
          <w:szCs w:val="22"/>
        </w:rPr>
      </w:pPr>
      <w:r>
        <w:rPr>
          <w:rFonts w:ascii="Arial" w:eastAsia="Times New Roman" w:hAnsi="Arial" w:cs="Arial"/>
          <w:color w:val="000000"/>
          <w:sz w:val="22"/>
          <w:szCs w:val="22"/>
        </w:rPr>
        <w:t xml:space="preserve">Looking for if there is a common mechanism of DC in autosomes. Sex chromosomes evolved from autosomes, so they may have brought with them some inherent way of compensating for multiple gene copies. </w:t>
      </w:r>
    </w:p>
    <w:p w14:paraId="1F6BD089" w14:textId="77777777" w:rsidR="006D59B4" w:rsidDel="005C11E9" w:rsidRDefault="006D59B4" w:rsidP="00F52122">
      <w:pPr>
        <w:rPr>
          <w:del w:id="182" w:author="Holly McQueary" w:date="2018-08-21T16:22:00Z"/>
          <w:rFonts w:ascii="Times New Roman" w:eastAsia="Times New Roman" w:hAnsi="Times New Roman" w:cs="Times New Roman"/>
        </w:rPr>
      </w:pPr>
    </w:p>
    <w:p w14:paraId="04986DA8" w14:textId="462140CA" w:rsidR="006D59B4" w:rsidDel="005C11E9" w:rsidRDefault="006D59B4" w:rsidP="00F52122">
      <w:pPr>
        <w:rPr>
          <w:del w:id="183" w:author="Holly McQueary" w:date="2018-08-21T16:22:00Z"/>
          <w:rFonts w:ascii="Times New Roman" w:eastAsia="Times New Roman" w:hAnsi="Times New Roman" w:cs="Times New Roman"/>
        </w:rPr>
      </w:pPr>
    </w:p>
    <w:p w14:paraId="04BF5AF4" w14:textId="77777777" w:rsidR="006D59B4" w:rsidRPr="00F52122" w:rsidRDefault="006D59B4" w:rsidP="00F52122">
      <w:pPr>
        <w:rPr>
          <w:rFonts w:ascii="Times New Roman" w:eastAsia="Times New Roman" w:hAnsi="Times New Roman" w:cs="Times New Roman"/>
        </w:rPr>
      </w:pPr>
    </w:p>
    <w:p w14:paraId="09FB7FF6" w14:textId="63E012A3" w:rsidR="00E3158F" w:rsidRPr="006D686A" w:rsidDel="005C11E9" w:rsidRDefault="00924E15" w:rsidP="00F52122">
      <w:pPr>
        <w:rPr>
          <w:del w:id="184" w:author="Holly McQueary" w:date="2018-08-21T16:20:00Z"/>
          <w:rFonts w:ascii="Arial" w:eastAsia="Times New Roman" w:hAnsi="Arial" w:cs="Arial"/>
          <w:b/>
          <w:color w:val="000000"/>
          <w:sz w:val="22"/>
          <w:szCs w:val="22"/>
        </w:rPr>
      </w:pPr>
      <w:r w:rsidRPr="006D686A">
        <w:rPr>
          <w:rFonts w:ascii="Arial" w:eastAsia="Times New Roman" w:hAnsi="Arial" w:cs="Arial"/>
          <w:b/>
          <w:color w:val="000000"/>
          <w:sz w:val="22"/>
          <w:szCs w:val="22"/>
        </w:rPr>
        <w:t>Methods</w:t>
      </w:r>
    </w:p>
    <w:p w14:paraId="2FB1CC0A" w14:textId="77777777" w:rsidR="00231848" w:rsidRDefault="00231848" w:rsidP="00F52122">
      <w:pPr>
        <w:rPr>
          <w:rFonts w:ascii="Arial" w:eastAsia="Times New Roman" w:hAnsi="Arial" w:cs="Arial"/>
          <w:color w:val="000000"/>
          <w:sz w:val="22"/>
          <w:szCs w:val="22"/>
        </w:rPr>
      </w:pPr>
    </w:p>
    <w:p w14:paraId="52ED5879" w14:textId="77777777" w:rsidR="00924E15" w:rsidRPr="003A4F8A" w:rsidRDefault="006D686A" w:rsidP="00F52122">
      <w:pPr>
        <w:rPr>
          <w:rFonts w:ascii="Arial" w:eastAsia="Times New Roman" w:hAnsi="Arial" w:cs="Arial"/>
          <w:i/>
          <w:color w:val="000000"/>
          <w:sz w:val="22"/>
          <w:szCs w:val="22"/>
        </w:rPr>
      </w:pPr>
      <w:r w:rsidRPr="003A4F8A">
        <w:rPr>
          <w:rFonts w:ascii="Arial" w:eastAsia="Times New Roman" w:hAnsi="Arial" w:cs="Arial"/>
          <w:i/>
          <w:color w:val="000000"/>
          <w:sz w:val="22"/>
          <w:szCs w:val="22"/>
        </w:rPr>
        <w:t xml:space="preserve">Strains, </w:t>
      </w:r>
      <w:r w:rsidR="00924E15" w:rsidRPr="003A4F8A">
        <w:rPr>
          <w:rFonts w:ascii="Arial" w:eastAsia="Times New Roman" w:hAnsi="Arial" w:cs="Arial"/>
          <w:i/>
          <w:color w:val="000000"/>
          <w:sz w:val="22"/>
          <w:szCs w:val="22"/>
        </w:rPr>
        <w:t>RNA extraction</w:t>
      </w:r>
      <w:r w:rsidRPr="003A4F8A">
        <w:rPr>
          <w:rFonts w:ascii="Arial" w:eastAsia="Times New Roman" w:hAnsi="Arial" w:cs="Arial"/>
          <w:i/>
          <w:color w:val="000000"/>
          <w:sz w:val="22"/>
          <w:szCs w:val="22"/>
        </w:rPr>
        <w:t>,</w:t>
      </w:r>
      <w:r w:rsidR="00924E15" w:rsidRPr="003A4F8A">
        <w:rPr>
          <w:rFonts w:ascii="Arial" w:eastAsia="Times New Roman" w:hAnsi="Arial" w:cs="Arial"/>
          <w:i/>
          <w:color w:val="000000"/>
          <w:sz w:val="22"/>
          <w:szCs w:val="22"/>
        </w:rPr>
        <w:t xml:space="preserve"> and sequencing</w:t>
      </w:r>
    </w:p>
    <w:p w14:paraId="766806AD" w14:textId="2D93D23C" w:rsidR="006D686A" w:rsidRDefault="006D686A" w:rsidP="00F52122">
      <w:pPr>
        <w:rPr>
          <w:rFonts w:ascii="Arial" w:eastAsia="Times New Roman" w:hAnsi="Arial" w:cs="Arial"/>
          <w:color w:val="000000"/>
          <w:sz w:val="22"/>
          <w:szCs w:val="22"/>
        </w:rPr>
      </w:pPr>
      <w:r>
        <w:rPr>
          <w:rFonts w:ascii="Arial" w:eastAsia="Times New Roman" w:hAnsi="Arial" w:cs="Arial"/>
          <w:color w:val="000000"/>
          <w:sz w:val="22"/>
          <w:szCs w:val="22"/>
        </w:rPr>
        <w:tab/>
      </w:r>
      <w:r w:rsidR="00AA5913">
        <w:rPr>
          <w:rFonts w:ascii="Arial" w:eastAsia="Times New Roman" w:hAnsi="Arial" w:cs="Arial"/>
          <w:color w:val="000000"/>
          <w:sz w:val="22"/>
          <w:szCs w:val="22"/>
        </w:rPr>
        <w:t>One of t</w:t>
      </w:r>
      <w:r>
        <w:rPr>
          <w:rFonts w:ascii="Arial" w:eastAsia="Times New Roman" w:hAnsi="Arial" w:cs="Arial"/>
          <w:color w:val="000000"/>
          <w:sz w:val="22"/>
          <w:szCs w:val="22"/>
        </w:rPr>
        <w:t>he strains</w:t>
      </w:r>
      <w:r w:rsidR="00AA5913">
        <w:rPr>
          <w:rFonts w:ascii="Arial" w:eastAsia="Times New Roman" w:hAnsi="Arial" w:cs="Arial"/>
          <w:color w:val="000000"/>
          <w:sz w:val="22"/>
          <w:szCs w:val="22"/>
        </w:rPr>
        <w:t xml:space="preserve"> used</w:t>
      </w:r>
      <w:r>
        <w:rPr>
          <w:rFonts w:ascii="Arial" w:eastAsia="Times New Roman" w:hAnsi="Arial" w:cs="Arial"/>
          <w:color w:val="000000"/>
          <w:sz w:val="22"/>
          <w:szCs w:val="22"/>
        </w:rPr>
        <w:t xml:space="preserve"> </w:t>
      </w:r>
      <w:r w:rsidR="00AA5913">
        <w:rPr>
          <w:rFonts w:ascii="Arial" w:eastAsia="Times New Roman" w:hAnsi="Arial" w:cs="Arial"/>
          <w:color w:val="000000"/>
          <w:sz w:val="22"/>
          <w:szCs w:val="22"/>
        </w:rPr>
        <w:t>was</w:t>
      </w:r>
      <w:r>
        <w:rPr>
          <w:rFonts w:ascii="Arial" w:eastAsia="Times New Roman" w:hAnsi="Arial" w:cs="Arial"/>
          <w:color w:val="000000"/>
          <w:sz w:val="22"/>
          <w:szCs w:val="22"/>
        </w:rPr>
        <w:t xml:space="preserve"> previously described in </w:t>
      </w:r>
      <w:r w:rsidR="00AA5913">
        <w:rPr>
          <w:rFonts w:ascii="Arial" w:eastAsia="Times New Roman" w:hAnsi="Arial" w:cs="Arial"/>
          <w:color w:val="000000"/>
          <w:sz w:val="22"/>
          <w:szCs w:val="22"/>
        </w:rPr>
        <w:fldChar w:fldCharType="begin"/>
      </w:r>
      <w:r w:rsidR="00AA5913">
        <w:rPr>
          <w:rFonts w:ascii="Arial" w:eastAsia="Times New Roman" w:hAnsi="Arial" w:cs="Arial"/>
          <w:color w:val="000000"/>
          <w:sz w:val="22"/>
          <w:szCs w:val="22"/>
        </w:rPr>
        <w:instrText xml:space="preserve"> ADDIN EN.CITE &lt;EndNote&gt;&lt;Cite&gt;&lt;Author&gt;Zhu&lt;/Author&gt;&lt;Year&gt;2014&lt;/Year&gt;&lt;RecNum&gt;62&lt;/RecNum&gt;&lt;DisplayText&gt;[5]&lt;/DisplayText&gt;&lt;record&gt;&lt;rec-number&gt;62&lt;/rec-number&gt;&lt;foreign-keys&gt;&lt;key app="EN" db-id="sprxp9feba2er9e22dn52tac2tsrsd225sf5" timestamp="1489073947"&gt;62&lt;/key&gt;&lt;/foreign-keys&gt;&lt;ref-type name="Journal Article"&gt;17&lt;/ref-type&gt;&lt;contributors&gt;&lt;authors&gt;&lt;author&gt;Zhu, Yuan O&lt;/author&gt;&lt;author&gt;Siegal, Mark L&lt;/author&gt;&lt;author&gt;Hall, David W&lt;/author&gt;&lt;author&gt;Petrov, Dmitri A&lt;/author&gt;&lt;/authors&gt;&lt;/contributors&gt;&lt;titles&gt;&lt;title&gt;Precise estimates of mutation rate and spectrum in yeast&lt;/title&gt;&lt;secondary-title&gt;Proceedings of the National Academy of Sciences&lt;/secondary-title&gt;&lt;/titles&gt;&lt;periodical&gt;&lt;full-title&gt;Proceedings of the National Academy of Sciences&lt;/full-title&gt;&lt;/periodical&gt;&lt;pages&gt;E2310-E2318&lt;/pages&gt;&lt;volume&gt;111&lt;/volume&gt;&lt;number&gt;22&lt;/number&gt;&lt;dates&gt;&lt;year&gt;2014&lt;/year&gt;&lt;/dates&gt;&lt;isbn&gt;0027-8424&lt;/isbn&gt;&lt;urls&gt;&lt;/urls&gt;&lt;/record&gt;&lt;/Cite&gt;&lt;/EndNote&gt;</w:instrText>
      </w:r>
      <w:r w:rsidR="00AA5913">
        <w:rPr>
          <w:rFonts w:ascii="Arial" w:eastAsia="Times New Roman" w:hAnsi="Arial" w:cs="Arial"/>
          <w:color w:val="000000"/>
          <w:sz w:val="22"/>
          <w:szCs w:val="22"/>
        </w:rPr>
        <w:fldChar w:fldCharType="separate"/>
      </w:r>
      <w:r w:rsidR="00AA5913">
        <w:rPr>
          <w:rFonts w:ascii="Arial" w:eastAsia="Times New Roman" w:hAnsi="Arial" w:cs="Arial"/>
          <w:noProof/>
          <w:color w:val="000000"/>
          <w:sz w:val="22"/>
          <w:szCs w:val="22"/>
        </w:rPr>
        <w:t>[5]</w:t>
      </w:r>
      <w:r w:rsidR="00AA5913">
        <w:rPr>
          <w:rFonts w:ascii="Arial" w:eastAsia="Times New Roman" w:hAnsi="Arial" w:cs="Arial"/>
          <w:color w:val="000000"/>
          <w:sz w:val="22"/>
          <w:szCs w:val="22"/>
        </w:rPr>
        <w:fldChar w:fldCharType="end"/>
      </w:r>
      <w:r>
        <w:rPr>
          <w:rFonts w:ascii="Arial" w:eastAsia="Times New Roman" w:hAnsi="Arial" w:cs="Arial"/>
          <w:color w:val="000000"/>
          <w:sz w:val="22"/>
          <w:szCs w:val="22"/>
        </w:rPr>
        <w:t>. Briefly, lines were obtained from previous mutation accumulation experiments, one from a highly heterozygous ancestor (hybrid of NCYC 3631, a Mat alpha derivative of YPS 606 (oak strain, PA, USA), and NCYC 3596, a Mat a derivative of DBPVG1106 (</w:t>
      </w:r>
      <w:proofErr w:type="spellStart"/>
      <w:r>
        <w:rPr>
          <w:rFonts w:ascii="Arial" w:eastAsia="Times New Roman" w:hAnsi="Arial" w:cs="Arial"/>
          <w:color w:val="000000"/>
          <w:sz w:val="22"/>
          <w:szCs w:val="22"/>
        </w:rPr>
        <w:t>lici</w:t>
      </w:r>
      <w:proofErr w:type="spellEnd"/>
      <w:r>
        <w:rPr>
          <w:rFonts w:ascii="Arial" w:eastAsia="Times New Roman" w:hAnsi="Arial" w:cs="Arial"/>
          <w:color w:val="000000"/>
          <w:sz w:val="22"/>
          <w:szCs w:val="22"/>
        </w:rPr>
        <w:t xml:space="preserve"> fruit, Indonesia, wine clade)). The other strain used was </w:t>
      </w:r>
      <w:r w:rsidR="00BD370A">
        <w:rPr>
          <w:rFonts w:ascii="Arial" w:eastAsia="Times New Roman" w:hAnsi="Arial" w:cs="Arial"/>
          <w:color w:val="000000"/>
          <w:sz w:val="22"/>
          <w:szCs w:val="22"/>
        </w:rPr>
        <w:t xml:space="preserve">a lab strain obtained from one of the lab’s previous mutation accumulation experiments (described in </w:t>
      </w:r>
      <w:r w:rsidR="00BD370A">
        <w:rPr>
          <w:rFonts w:ascii="Arial" w:eastAsia="Times New Roman" w:hAnsi="Arial" w:cs="Arial"/>
          <w:color w:val="000000"/>
          <w:sz w:val="22"/>
          <w:szCs w:val="22"/>
        </w:rPr>
        <w:fldChar w:fldCharType="begin"/>
      </w:r>
      <w:r w:rsidR="00BD370A">
        <w:rPr>
          <w:rFonts w:ascii="Arial" w:eastAsia="Times New Roman" w:hAnsi="Arial" w:cs="Arial"/>
          <w:color w:val="000000"/>
          <w:sz w:val="22"/>
          <w:szCs w:val="22"/>
        </w:rPr>
        <w:instrText xml:space="preserve"> ADDIN EN.CITE &lt;EndNote&gt;&lt;Cite&gt;&lt;Author&gt;Zhu&lt;/Author&gt;&lt;Year&gt;2014&lt;/Year&gt;&lt;RecNum&gt;62&lt;/RecNum&gt;&lt;DisplayText&gt;[5]&lt;/DisplayText&gt;&lt;record&gt;&lt;rec-number&gt;62&lt;/rec-number&gt;&lt;foreign-keys&gt;&lt;key app="EN" db-id="sprxp9feba2er9e22dn52tac2tsrsd225sf5" timestamp="1489073947"&gt;62&lt;/key&gt;&lt;/foreign-keys&gt;&lt;ref-type name="Journal Article"&gt;17&lt;/ref-type&gt;&lt;contributors&gt;&lt;authors&gt;&lt;author&gt;Zhu, Yuan O&lt;/author&gt;&lt;author&gt;Siegal, Mark L&lt;/author&gt;&lt;author&gt;Hall, David W&lt;/author&gt;&lt;author&gt;Petrov, Dmitri A&lt;/author&gt;&lt;/authors&gt;&lt;/contributors&gt;&lt;titles&gt;&lt;title&gt;Precise estimates of mutation rate and spectrum in yeast&lt;/title&gt;&lt;secondary-title&gt;Proceedings of the National Academy of Sciences&lt;/secondary-title&gt;&lt;/titles&gt;&lt;periodical&gt;&lt;full-title&gt;Proceedings of the National Academy of Sciences&lt;/full-title&gt;&lt;/periodical&gt;&lt;pages&gt;E2310-E2318&lt;/pages&gt;&lt;volume&gt;111&lt;/volume&gt;&lt;number&gt;22&lt;/number&gt;&lt;dates&gt;&lt;year&gt;2014&lt;/year&gt;&lt;/dates&gt;&lt;isbn&gt;0027-8424&lt;/isbn&gt;&lt;urls&gt;&lt;/urls&gt;&lt;/record&gt;&lt;/Cite&gt;&lt;/EndNote&gt;</w:instrText>
      </w:r>
      <w:r w:rsidR="00BD370A">
        <w:rPr>
          <w:rFonts w:ascii="Arial" w:eastAsia="Times New Roman" w:hAnsi="Arial" w:cs="Arial"/>
          <w:color w:val="000000"/>
          <w:sz w:val="22"/>
          <w:szCs w:val="22"/>
        </w:rPr>
        <w:fldChar w:fldCharType="separate"/>
      </w:r>
      <w:r w:rsidR="00BD370A">
        <w:rPr>
          <w:rFonts w:ascii="Arial" w:eastAsia="Times New Roman" w:hAnsi="Arial" w:cs="Arial"/>
          <w:noProof/>
          <w:color w:val="000000"/>
          <w:sz w:val="22"/>
          <w:szCs w:val="22"/>
        </w:rPr>
        <w:t>[5]</w:t>
      </w:r>
      <w:r w:rsidR="00BD370A">
        <w:rPr>
          <w:rFonts w:ascii="Arial" w:eastAsia="Times New Roman" w:hAnsi="Arial" w:cs="Arial"/>
          <w:color w:val="000000"/>
          <w:sz w:val="22"/>
          <w:szCs w:val="22"/>
        </w:rPr>
        <w:fldChar w:fldCharType="end"/>
      </w:r>
      <w:r w:rsidR="00BD370A">
        <w:rPr>
          <w:rFonts w:ascii="Arial" w:eastAsia="Times New Roman" w:hAnsi="Arial" w:cs="Arial"/>
          <w:color w:val="000000"/>
          <w:sz w:val="22"/>
          <w:szCs w:val="22"/>
        </w:rPr>
        <w:t xml:space="preserve">). This strain was homozygous at every locus except for the mating-type locus and </w:t>
      </w:r>
      <w:r w:rsidR="004E187E">
        <w:rPr>
          <w:rFonts w:ascii="Arial" w:eastAsia="Times New Roman" w:hAnsi="Arial" w:cs="Arial"/>
          <w:color w:val="000000"/>
          <w:sz w:val="22"/>
          <w:szCs w:val="22"/>
        </w:rPr>
        <w:t xml:space="preserve">was of </w:t>
      </w:r>
      <w:r>
        <w:rPr>
          <w:rFonts w:ascii="Arial" w:eastAsia="Times New Roman" w:hAnsi="Arial" w:cs="Arial"/>
          <w:color w:val="000000"/>
          <w:sz w:val="22"/>
          <w:szCs w:val="22"/>
        </w:rPr>
        <w:t xml:space="preserve">the genotype </w:t>
      </w:r>
      <w:r w:rsidRPr="006D686A">
        <w:rPr>
          <w:rFonts w:ascii="Arial" w:eastAsia="Times New Roman" w:hAnsi="Arial" w:cs="Arial"/>
          <w:i/>
          <w:color w:val="000000"/>
          <w:sz w:val="22"/>
          <w:szCs w:val="22"/>
        </w:rPr>
        <w:t xml:space="preserve">ade2, lys2-801, his3-∆D200, leu2-3.112, </w:t>
      </w:r>
      <w:proofErr w:type="spellStart"/>
      <w:r w:rsidRPr="006D686A">
        <w:rPr>
          <w:rFonts w:ascii="Arial" w:eastAsia="Times New Roman" w:hAnsi="Arial" w:cs="Arial"/>
          <w:i/>
          <w:color w:val="000000"/>
          <w:sz w:val="22"/>
          <w:szCs w:val="22"/>
        </w:rPr>
        <w:t>ura</w:t>
      </w:r>
      <w:proofErr w:type="spellEnd"/>
      <w:r w:rsidRPr="006D686A">
        <w:rPr>
          <w:rFonts w:ascii="Arial" w:eastAsia="Times New Roman" w:hAnsi="Arial" w:cs="Arial"/>
          <w:i/>
          <w:color w:val="000000"/>
          <w:sz w:val="22"/>
          <w:szCs w:val="22"/>
        </w:rPr>
        <w:t xml:space="preserve"> 3-</w:t>
      </w:r>
      <w:r w:rsidRPr="00B353C8">
        <w:rPr>
          <w:rFonts w:ascii="Arial" w:eastAsia="Times New Roman" w:hAnsi="Arial" w:cs="Arial"/>
          <w:color w:val="000000"/>
          <w:sz w:val="22"/>
          <w:szCs w:val="22"/>
        </w:rPr>
        <w:t>52</w:t>
      </w:r>
      <w:r w:rsidR="00BD370A">
        <w:rPr>
          <w:rFonts w:ascii="Arial" w:eastAsia="Times New Roman" w:hAnsi="Arial" w:cs="Arial"/>
          <w:color w:val="000000"/>
          <w:sz w:val="22"/>
          <w:szCs w:val="22"/>
        </w:rPr>
        <w:t xml:space="preserve">. </w:t>
      </w:r>
      <w:r w:rsidRPr="00BD370A">
        <w:rPr>
          <w:rFonts w:ascii="Arial" w:eastAsia="Times New Roman" w:hAnsi="Arial" w:cs="Arial"/>
          <w:color w:val="000000"/>
          <w:sz w:val="22"/>
          <w:szCs w:val="22"/>
        </w:rPr>
        <w:t>Both</w:t>
      </w:r>
      <w:r>
        <w:rPr>
          <w:rFonts w:ascii="Arial" w:eastAsia="Times New Roman" w:hAnsi="Arial" w:cs="Arial"/>
          <w:color w:val="000000"/>
          <w:sz w:val="22"/>
          <w:szCs w:val="22"/>
        </w:rPr>
        <w:t xml:space="preserve"> strains from the separate mutation accumulation experiments were </w:t>
      </w:r>
      <w:proofErr w:type="gramStart"/>
      <w:r>
        <w:rPr>
          <w:rFonts w:ascii="Arial" w:eastAsia="Times New Roman" w:hAnsi="Arial" w:cs="Arial"/>
          <w:color w:val="000000"/>
          <w:sz w:val="22"/>
          <w:szCs w:val="22"/>
        </w:rPr>
        <w:t>diploid, and</w:t>
      </w:r>
      <w:proofErr w:type="gramEnd"/>
      <w:r>
        <w:rPr>
          <w:rFonts w:ascii="Arial" w:eastAsia="Times New Roman" w:hAnsi="Arial" w:cs="Arial"/>
          <w:color w:val="000000"/>
          <w:sz w:val="22"/>
          <w:szCs w:val="22"/>
        </w:rPr>
        <w:t xml:space="preserve"> put through a bottleneck every ~20 generations for ~2000 generations. </w:t>
      </w:r>
    </w:p>
    <w:p w14:paraId="0FD50A32" w14:textId="702484C4" w:rsidR="00672878" w:rsidRPr="002C3F1C" w:rsidRDefault="00792CAB" w:rsidP="00633224">
      <w:pPr>
        <w:rPr>
          <w:rFonts w:ascii="Times New Roman" w:eastAsia="Times New Roman" w:hAnsi="Times New Roman" w:cs="Times New Roman"/>
        </w:rPr>
      </w:pPr>
      <w:r>
        <w:rPr>
          <w:rFonts w:ascii="Arial" w:eastAsia="Times New Roman" w:hAnsi="Arial" w:cs="Arial"/>
          <w:color w:val="000000"/>
          <w:sz w:val="22"/>
          <w:szCs w:val="22"/>
        </w:rPr>
        <w:tab/>
        <w:t xml:space="preserve">30 lines from both </w:t>
      </w:r>
      <w:r w:rsidR="004E187E">
        <w:rPr>
          <w:rFonts w:ascii="Arial" w:eastAsia="Times New Roman" w:hAnsi="Arial" w:cs="Arial"/>
          <w:color w:val="000000"/>
          <w:sz w:val="22"/>
          <w:szCs w:val="22"/>
        </w:rPr>
        <w:t>hybrid</w:t>
      </w:r>
      <w:r>
        <w:rPr>
          <w:rFonts w:ascii="Arial" w:eastAsia="Times New Roman" w:hAnsi="Arial" w:cs="Arial"/>
          <w:color w:val="000000"/>
          <w:sz w:val="22"/>
          <w:szCs w:val="22"/>
        </w:rPr>
        <w:t xml:space="preserve"> and </w:t>
      </w:r>
      <w:r w:rsidR="004E187E">
        <w:rPr>
          <w:rFonts w:ascii="Arial" w:eastAsia="Times New Roman" w:hAnsi="Arial" w:cs="Arial"/>
          <w:color w:val="000000"/>
          <w:sz w:val="22"/>
          <w:szCs w:val="22"/>
        </w:rPr>
        <w:t>lab strains</w:t>
      </w:r>
      <w:r>
        <w:rPr>
          <w:rFonts w:ascii="Arial" w:eastAsia="Times New Roman" w:hAnsi="Arial" w:cs="Arial"/>
          <w:color w:val="000000"/>
          <w:sz w:val="22"/>
          <w:szCs w:val="22"/>
        </w:rPr>
        <w:t xml:space="preserve"> (12 aneuploid</w:t>
      </w:r>
      <w:r w:rsidR="004E187E">
        <w:rPr>
          <w:rFonts w:ascii="Arial" w:eastAsia="Times New Roman" w:hAnsi="Arial" w:cs="Arial"/>
          <w:color w:val="000000"/>
          <w:sz w:val="22"/>
          <w:szCs w:val="22"/>
        </w:rPr>
        <w:t xml:space="preserve"> hybrid</w:t>
      </w:r>
      <w:r>
        <w:rPr>
          <w:rFonts w:ascii="Arial" w:eastAsia="Times New Roman" w:hAnsi="Arial" w:cs="Arial"/>
          <w:color w:val="000000"/>
          <w:sz w:val="22"/>
          <w:szCs w:val="22"/>
        </w:rPr>
        <w:t xml:space="preserve">, 8 euploid </w:t>
      </w:r>
      <w:r w:rsidR="004E187E">
        <w:rPr>
          <w:rFonts w:ascii="Arial" w:eastAsia="Times New Roman" w:hAnsi="Arial" w:cs="Arial"/>
          <w:color w:val="000000"/>
          <w:sz w:val="22"/>
          <w:szCs w:val="22"/>
        </w:rPr>
        <w:t>hybrid</w:t>
      </w:r>
      <w:r>
        <w:rPr>
          <w:rFonts w:ascii="Arial" w:eastAsia="Times New Roman" w:hAnsi="Arial" w:cs="Arial"/>
          <w:color w:val="000000"/>
          <w:sz w:val="22"/>
          <w:szCs w:val="22"/>
        </w:rPr>
        <w:t>, 6 aneuploid</w:t>
      </w:r>
      <w:r w:rsidR="004E187E">
        <w:rPr>
          <w:rFonts w:ascii="Arial" w:eastAsia="Times New Roman" w:hAnsi="Arial" w:cs="Arial"/>
          <w:color w:val="000000"/>
          <w:sz w:val="22"/>
          <w:szCs w:val="22"/>
        </w:rPr>
        <w:t xml:space="preserve"> lab</w:t>
      </w:r>
      <w:r>
        <w:rPr>
          <w:rFonts w:ascii="Arial" w:eastAsia="Times New Roman" w:hAnsi="Arial" w:cs="Arial"/>
          <w:color w:val="000000"/>
          <w:sz w:val="22"/>
          <w:szCs w:val="22"/>
        </w:rPr>
        <w:t xml:space="preserve">, 2 euploid </w:t>
      </w:r>
      <w:r w:rsidR="004E187E">
        <w:rPr>
          <w:rFonts w:ascii="Arial" w:eastAsia="Times New Roman" w:hAnsi="Arial" w:cs="Arial"/>
          <w:color w:val="000000"/>
          <w:sz w:val="22"/>
          <w:szCs w:val="22"/>
        </w:rPr>
        <w:t>lab</w:t>
      </w:r>
      <w:r>
        <w:rPr>
          <w:rFonts w:ascii="Arial" w:eastAsia="Times New Roman" w:hAnsi="Arial" w:cs="Arial"/>
          <w:color w:val="000000"/>
          <w:sz w:val="22"/>
          <w:szCs w:val="22"/>
        </w:rPr>
        <w:t>)</w:t>
      </w:r>
      <w:r w:rsidR="00A91A84">
        <w:rPr>
          <w:rFonts w:ascii="Arial" w:eastAsia="Times New Roman" w:hAnsi="Arial" w:cs="Arial"/>
          <w:color w:val="000000"/>
          <w:sz w:val="22"/>
          <w:szCs w:val="22"/>
        </w:rPr>
        <w:t xml:space="preserve">, </w:t>
      </w:r>
      <w:r w:rsidR="002C3F1C">
        <w:rPr>
          <w:rFonts w:ascii="Arial" w:eastAsia="Times New Roman" w:hAnsi="Arial" w:cs="Arial"/>
          <w:color w:val="000000"/>
          <w:sz w:val="22"/>
          <w:szCs w:val="22"/>
        </w:rPr>
        <w:t xml:space="preserve">3 replicates of each, </w:t>
      </w:r>
      <w:r w:rsidR="00A91A84">
        <w:rPr>
          <w:rFonts w:ascii="Arial" w:eastAsia="Times New Roman" w:hAnsi="Arial" w:cs="Arial"/>
          <w:color w:val="000000"/>
          <w:sz w:val="22"/>
          <w:szCs w:val="22"/>
        </w:rPr>
        <w:t>were inoculated in 3ml liquid YPD (</w:t>
      </w:r>
      <w:r w:rsidR="00D06581">
        <w:rPr>
          <w:rFonts w:ascii="Arial" w:eastAsia="Times New Roman" w:hAnsi="Arial" w:cs="Arial"/>
          <w:color w:val="000000"/>
          <w:sz w:val="22"/>
          <w:szCs w:val="22"/>
        </w:rPr>
        <w:t>yeast extract 2%, peptone 2%, glucose 2%)</w:t>
      </w:r>
      <w:r>
        <w:rPr>
          <w:rFonts w:ascii="Arial" w:eastAsia="Times New Roman" w:hAnsi="Arial" w:cs="Arial"/>
          <w:color w:val="000000"/>
          <w:sz w:val="22"/>
          <w:szCs w:val="22"/>
        </w:rPr>
        <w:t>, and incubated on a rotator at 30</w:t>
      </w:r>
      <w:r w:rsidR="004E187E">
        <w:rPr>
          <w:rFonts w:ascii="Arial" w:eastAsia="Times New Roman" w:hAnsi="Arial" w:cs="Arial"/>
          <w:color w:val="000000"/>
          <w:sz w:val="22"/>
          <w:szCs w:val="22"/>
        </w:rPr>
        <w:sym w:font="Symbol" w:char="F0B0"/>
      </w:r>
      <w:r>
        <w:rPr>
          <w:rFonts w:ascii="Arial" w:eastAsia="Times New Roman" w:hAnsi="Arial" w:cs="Arial"/>
          <w:color w:val="000000"/>
          <w:sz w:val="22"/>
          <w:szCs w:val="22"/>
        </w:rPr>
        <w:t xml:space="preserve"> C for 24 hours. RNA was extracted using the </w:t>
      </w:r>
      <w:proofErr w:type="spellStart"/>
      <w:r>
        <w:rPr>
          <w:rFonts w:ascii="Arial" w:eastAsia="Times New Roman" w:hAnsi="Arial" w:cs="Arial"/>
          <w:color w:val="000000"/>
          <w:sz w:val="22"/>
          <w:szCs w:val="22"/>
        </w:rPr>
        <w:t>MasterPure</w:t>
      </w:r>
      <w:proofErr w:type="spellEnd"/>
      <w:r>
        <w:rPr>
          <w:rFonts w:ascii="Arial" w:eastAsia="Times New Roman" w:hAnsi="Arial" w:cs="Arial"/>
          <w:color w:val="000000"/>
          <w:sz w:val="22"/>
          <w:szCs w:val="22"/>
        </w:rPr>
        <w:t xml:space="preserve"> Yeast RNA Purification Kit (</w:t>
      </w:r>
      <w:proofErr w:type="spellStart"/>
      <w:r>
        <w:rPr>
          <w:rFonts w:ascii="Arial" w:eastAsia="Times New Roman" w:hAnsi="Arial" w:cs="Arial"/>
          <w:color w:val="000000"/>
          <w:sz w:val="22"/>
          <w:szCs w:val="22"/>
        </w:rPr>
        <w:t>Epicentre</w:t>
      </w:r>
      <w:proofErr w:type="spellEnd"/>
      <w:r>
        <w:rPr>
          <w:rFonts w:ascii="Arial" w:eastAsia="Times New Roman" w:hAnsi="Arial" w:cs="Arial"/>
          <w:color w:val="000000"/>
          <w:sz w:val="22"/>
          <w:szCs w:val="22"/>
        </w:rPr>
        <w:t xml:space="preserve">). </w:t>
      </w:r>
      <w:r w:rsidRPr="00F52122">
        <w:rPr>
          <w:rFonts w:ascii="Arial" w:eastAsia="Times New Roman" w:hAnsi="Arial" w:cs="Arial"/>
          <w:color w:val="000000"/>
          <w:sz w:val="22"/>
          <w:szCs w:val="22"/>
        </w:rPr>
        <w:t>Integrity, concentration, and quality of RNA samples were assessed using the Qubit</w:t>
      </w:r>
      <w:r>
        <w:rPr>
          <w:rFonts w:ascii="Arial" w:eastAsia="Times New Roman" w:hAnsi="Arial" w:cs="Arial"/>
          <w:color w:val="000000"/>
          <w:sz w:val="22"/>
          <w:szCs w:val="22"/>
        </w:rPr>
        <w:t xml:space="preserve">. </w:t>
      </w:r>
      <w:r w:rsidR="00F52122" w:rsidRPr="00F52122">
        <w:rPr>
          <w:rFonts w:ascii="Arial" w:eastAsia="Times New Roman" w:hAnsi="Arial" w:cs="Arial"/>
          <w:color w:val="000000"/>
          <w:sz w:val="22"/>
          <w:szCs w:val="22"/>
        </w:rPr>
        <w:t xml:space="preserve">Libraries were prepared using the Illumina Stranded </w:t>
      </w:r>
      <w:proofErr w:type="spellStart"/>
      <w:r w:rsidR="00F52122" w:rsidRPr="00F52122">
        <w:rPr>
          <w:rFonts w:ascii="Arial" w:eastAsia="Times New Roman" w:hAnsi="Arial" w:cs="Arial"/>
          <w:color w:val="000000"/>
          <w:sz w:val="22"/>
          <w:szCs w:val="22"/>
        </w:rPr>
        <w:t>RNAseq</w:t>
      </w:r>
      <w:proofErr w:type="spellEnd"/>
      <w:r w:rsidR="00F52122" w:rsidRPr="00F52122">
        <w:rPr>
          <w:rFonts w:ascii="Arial" w:eastAsia="Times New Roman" w:hAnsi="Arial" w:cs="Arial"/>
          <w:color w:val="000000"/>
          <w:sz w:val="22"/>
          <w:szCs w:val="22"/>
        </w:rPr>
        <w:t xml:space="preserve"> Kit.</w:t>
      </w:r>
      <w:r w:rsidR="00633224">
        <w:rPr>
          <w:rFonts w:ascii="Times New Roman" w:eastAsia="Times New Roman" w:hAnsi="Times New Roman" w:cs="Times New Roman"/>
        </w:rPr>
        <w:t xml:space="preserve"> </w:t>
      </w:r>
      <w:r w:rsidR="00F52122" w:rsidRPr="00F52122">
        <w:rPr>
          <w:rFonts w:ascii="Arial" w:eastAsia="Times New Roman" w:hAnsi="Arial" w:cs="Arial"/>
          <w:color w:val="000000"/>
          <w:sz w:val="22"/>
          <w:szCs w:val="22"/>
        </w:rPr>
        <w:t xml:space="preserve">They were sequenced at the Georgia Genomics Facility on the Illumina </w:t>
      </w:r>
      <w:proofErr w:type="spellStart"/>
      <w:r w:rsidR="00F52122" w:rsidRPr="00F52122">
        <w:rPr>
          <w:rFonts w:ascii="Arial" w:eastAsia="Times New Roman" w:hAnsi="Arial" w:cs="Arial"/>
          <w:color w:val="000000"/>
          <w:sz w:val="22"/>
          <w:szCs w:val="22"/>
        </w:rPr>
        <w:t>NextSeq</w:t>
      </w:r>
      <w:proofErr w:type="spellEnd"/>
      <w:r w:rsidR="00F52122" w:rsidRPr="00F52122">
        <w:rPr>
          <w:rFonts w:ascii="Arial" w:eastAsia="Times New Roman" w:hAnsi="Arial" w:cs="Arial"/>
          <w:color w:val="000000"/>
          <w:sz w:val="22"/>
          <w:szCs w:val="22"/>
        </w:rPr>
        <w:t xml:space="preserve"> (75 cycles) SE75 High Output flow cell. Samples were multiplexed and split across two runs.</w:t>
      </w:r>
    </w:p>
    <w:p w14:paraId="7AF4D0A4" w14:textId="09769B5D" w:rsidR="00633224" w:rsidRDefault="004E187E" w:rsidP="002C3F1C">
      <w:pPr>
        <w:ind w:firstLine="720"/>
        <w:rPr>
          <w:rFonts w:ascii="Arial" w:eastAsia="Times New Roman" w:hAnsi="Arial" w:cs="Arial"/>
          <w:color w:val="000000"/>
          <w:sz w:val="22"/>
          <w:szCs w:val="22"/>
          <w:shd w:val="clear" w:color="auto" w:fill="FFFFFF"/>
        </w:rPr>
      </w:pPr>
      <w:r>
        <w:rPr>
          <w:rFonts w:ascii="Arial" w:eastAsia="Times New Roman" w:hAnsi="Arial" w:cs="Arial"/>
          <w:color w:val="000000"/>
          <w:sz w:val="22"/>
          <w:szCs w:val="22"/>
          <w:shd w:val="clear" w:color="auto" w:fill="FFFFFF"/>
        </w:rPr>
        <w:t xml:space="preserve">Some of the lines were sequenced on a different platform. </w:t>
      </w:r>
      <w:r w:rsidR="002C3F1C">
        <w:rPr>
          <w:rFonts w:ascii="Arial" w:eastAsia="Times New Roman" w:hAnsi="Arial" w:cs="Arial"/>
          <w:color w:val="000000"/>
          <w:sz w:val="22"/>
          <w:szCs w:val="22"/>
          <w:shd w:val="clear" w:color="auto" w:fill="FFFFFF"/>
        </w:rPr>
        <w:t xml:space="preserve">45 </w:t>
      </w:r>
      <w:r w:rsidR="00633224" w:rsidRPr="00F52122">
        <w:rPr>
          <w:rFonts w:ascii="Arial" w:eastAsia="Times New Roman" w:hAnsi="Arial" w:cs="Arial"/>
          <w:color w:val="000000"/>
          <w:sz w:val="22"/>
          <w:szCs w:val="22"/>
          <w:shd w:val="clear" w:color="auto" w:fill="FFFFFF"/>
        </w:rPr>
        <w:t>colonies</w:t>
      </w:r>
      <w:r w:rsidR="002C3F1C">
        <w:rPr>
          <w:rFonts w:ascii="Arial" w:eastAsia="Times New Roman" w:hAnsi="Arial" w:cs="Arial"/>
          <w:color w:val="000000"/>
          <w:sz w:val="22"/>
          <w:szCs w:val="22"/>
          <w:shd w:val="clear" w:color="auto" w:fill="FFFFFF"/>
        </w:rPr>
        <w:t xml:space="preserve"> </w:t>
      </w:r>
      <w:r>
        <w:rPr>
          <w:rFonts w:ascii="Arial" w:eastAsia="Times New Roman" w:hAnsi="Arial" w:cs="Arial"/>
          <w:color w:val="000000"/>
          <w:sz w:val="22"/>
          <w:szCs w:val="22"/>
          <w:shd w:val="clear" w:color="auto" w:fill="FFFFFF"/>
        </w:rPr>
        <w:t xml:space="preserve">of the lab strain </w:t>
      </w:r>
      <w:r w:rsidR="002C3F1C">
        <w:rPr>
          <w:rFonts w:ascii="Arial" w:eastAsia="Times New Roman" w:hAnsi="Arial" w:cs="Arial"/>
          <w:color w:val="000000"/>
          <w:sz w:val="22"/>
          <w:szCs w:val="22"/>
          <w:shd w:val="clear" w:color="auto" w:fill="FFFFFF"/>
        </w:rPr>
        <w:t>(3 replicates each of 15 lines)</w:t>
      </w:r>
      <w:r>
        <w:rPr>
          <w:rFonts w:ascii="Arial" w:eastAsia="Times New Roman" w:hAnsi="Arial" w:cs="Arial"/>
          <w:color w:val="000000"/>
          <w:sz w:val="22"/>
          <w:szCs w:val="22"/>
          <w:shd w:val="clear" w:color="auto" w:fill="FFFFFF"/>
        </w:rPr>
        <w:t xml:space="preserve"> were</w:t>
      </w:r>
      <w:r w:rsidR="00633224" w:rsidRPr="00F52122">
        <w:rPr>
          <w:rFonts w:ascii="Arial" w:eastAsia="Times New Roman" w:hAnsi="Arial" w:cs="Arial"/>
          <w:color w:val="000000"/>
          <w:sz w:val="22"/>
          <w:szCs w:val="22"/>
          <w:shd w:val="clear" w:color="auto" w:fill="FFFFFF"/>
        </w:rPr>
        <w:t xml:space="preserve"> inoculated each into 3 ml liquid YPD </w:t>
      </w:r>
      <w:proofErr w:type="gramStart"/>
      <w:r w:rsidR="00633224" w:rsidRPr="00F52122">
        <w:rPr>
          <w:rFonts w:ascii="Arial" w:eastAsia="Times New Roman" w:hAnsi="Arial" w:cs="Arial"/>
          <w:color w:val="000000"/>
          <w:sz w:val="22"/>
          <w:szCs w:val="22"/>
          <w:shd w:val="clear" w:color="auto" w:fill="FFFFFF"/>
        </w:rPr>
        <w:t>medium, and</w:t>
      </w:r>
      <w:proofErr w:type="gramEnd"/>
      <w:r w:rsidR="00633224" w:rsidRPr="00F52122">
        <w:rPr>
          <w:rFonts w:ascii="Arial" w:eastAsia="Times New Roman" w:hAnsi="Arial" w:cs="Arial"/>
          <w:color w:val="000000"/>
          <w:sz w:val="22"/>
          <w:szCs w:val="22"/>
          <w:shd w:val="clear" w:color="auto" w:fill="FFFFFF"/>
        </w:rPr>
        <w:t xml:space="preserve"> incubated on a rotator at 30 for 24 h</w:t>
      </w:r>
      <w:r w:rsidR="002C3F1C">
        <w:rPr>
          <w:rFonts w:ascii="Arial" w:eastAsia="Times New Roman" w:hAnsi="Arial" w:cs="Arial"/>
          <w:color w:val="000000"/>
          <w:sz w:val="22"/>
          <w:szCs w:val="22"/>
          <w:shd w:val="clear" w:color="auto" w:fill="FFFFFF"/>
        </w:rPr>
        <w:t>ou</w:t>
      </w:r>
      <w:r w:rsidR="00633224" w:rsidRPr="00F52122">
        <w:rPr>
          <w:rFonts w:ascii="Arial" w:eastAsia="Times New Roman" w:hAnsi="Arial" w:cs="Arial"/>
          <w:color w:val="000000"/>
          <w:sz w:val="22"/>
          <w:szCs w:val="22"/>
          <w:shd w:val="clear" w:color="auto" w:fill="FFFFFF"/>
        </w:rPr>
        <w:t>r</w:t>
      </w:r>
      <w:r w:rsidR="002C3F1C">
        <w:rPr>
          <w:rFonts w:ascii="Arial" w:eastAsia="Times New Roman" w:hAnsi="Arial" w:cs="Arial"/>
          <w:color w:val="000000"/>
          <w:sz w:val="22"/>
          <w:szCs w:val="22"/>
          <w:shd w:val="clear" w:color="auto" w:fill="FFFFFF"/>
        </w:rPr>
        <w:t>s</w:t>
      </w:r>
      <w:r w:rsidR="00633224" w:rsidRPr="00F52122">
        <w:rPr>
          <w:rFonts w:ascii="Arial" w:eastAsia="Times New Roman" w:hAnsi="Arial" w:cs="Arial"/>
          <w:color w:val="000000"/>
          <w:sz w:val="22"/>
          <w:szCs w:val="22"/>
          <w:shd w:val="clear" w:color="auto" w:fill="FFFFFF"/>
        </w:rPr>
        <w:t>. After 24 h</w:t>
      </w:r>
      <w:r w:rsidR="002C3F1C">
        <w:rPr>
          <w:rFonts w:ascii="Arial" w:eastAsia="Times New Roman" w:hAnsi="Arial" w:cs="Arial"/>
          <w:color w:val="000000"/>
          <w:sz w:val="22"/>
          <w:szCs w:val="22"/>
          <w:shd w:val="clear" w:color="auto" w:fill="FFFFFF"/>
        </w:rPr>
        <w:t>ou</w:t>
      </w:r>
      <w:r w:rsidR="00633224" w:rsidRPr="00F52122">
        <w:rPr>
          <w:rFonts w:ascii="Arial" w:eastAsia="Times New Roman" w:hAnsi="Arial" w:cs="Arial"/>
          <w:color w:val="000000"/>
          <w:sz w:val="22"/>
          <w:szCs w:val="22"/>
          <w:shd w:val="clear" w:color="auto" w:fill="FFFFFF"/>
        </w:rPr>
        <w:t>r</w:t>
      </w:r>
      <w:r w:rsidR="002C3F1C">
        <w:rPr>
          <w:rFonts w:ascii="Arial" w:eastAsia="Times New Roman" w:hAnsi="Arial" w:cs="Arial"/>
          <w:color w:val="000000"/>
          <w:sz w:val="22"/>
          <w:szCs w:val="22"/>
          <w:shd w:val="clear" w:color="auto" w:fill="FFFFFF"/>
        </w:rPr>
        <w:t>s</w:t>
      </w:r>
      <w:r w:rsidR="00633224" w:rsidRPr="00F52122">
        <w:rPr>
          <w:rFonts w:ascii="Arial" w:eastAsia="Times New Roman" w:hAnsi="Arial" w:cs="Arial"/>
          <w:color w:val="000000"/>
          <w:sz w:val="22"/>
          <w:szCs w:val="22"/>
          <w:shd w:val="clear" w:color="auto" w:fill="FFFFFF"/>
        </w:rPr>
        <w:t xml:space="preserve">, mRNA was extracted using the </w:t>
      </w:r>
      <w:proofErr w:type="spellStart"/>
      <w:r w:rsidR="00633224" w:rsidRPr="00F52122">
        <w:rPr>
          <w:rFonts w:ascii="Arial" w:eastAsia="Times New Roman" w:hAnsi="Arial" w:cs="Arial"/>
          <w:color w:val="000000"/>
          <w:sz w:val="22"/>
          <w:szCs w:val="22"/>
          <w:shd w:val="clear" w:color="auto" w:fill="FFFFFF"/>
        </w:rPr>
        <w:t>MasterPure</w:t>
      </w:r>
      <w:proofErr w:type="spellEnd"/>
      <w:r w:rsidR="00633224" w:rsidRPr="00F52122">
        <w:rPr>
          <w:rFonts w:ascii="Arial" w:eastAsia="Times New Roman" w:hAnsi="Arial" w:cs="Arial"/>
          <w:color w:val="000000"/>
          <w:sz w:val="22"/>
          <w:szCs w:val="22"/>
          <w:shd w:val="clear" w:color="auto" w:fill="FFFFFF"/>
        </w:rPr>
        <w:t xml:space="preserve"> Yeast RNA Purification kit (</w:t>
      </w:r>
      <w:proofErr w:type="spellStart"/>
      <w:r w:rsidR="00633224" w:rsidRPr="00F52122">
        <w:rPr>
          <w:rFonts w:ascii="Arial" w:eastAsia="Times New Roman" w:hAnsi="Arial" w:cs="Arial"/>
          <w:color w:val="000000"/>
          <w:sz w:val="22"/>
          <w:szCs w:val="22"/>
          <w:shd w:val="clear" w:color="auto" w:fill="FFFFFF"/>
        </w:rPr>
        <w:t>Epi</w:t>
      </w:r>
      <w:r w:rsidR="002C3F1C">
        <w:rPr>
          <w:rFonts w:ascii="Arial" w:eastAsia="Times New Roman" w:hAnsi="Arial" w:cs="Arial"/>
          <w:color w:val="000000"/>
          <w:sz w:val="22"/>
          <w:szCs w:val="22"/>
          <w:shd w:val="clear" w:color="auto" w:fill="FFFFFF"/>
        </w:rPr>
        <w:t>centre</w:t>
      </w:r>
      <w:proofErr w:type="spellEnd"/>
      <w:r w:rsidR="002C3F1C">
        <w:rPr>
          <w:rFonts w:ascii="Arial" w:eastAsia="Times New Roman" w:hAnsi="Arial" w:cs="Arial"/>
          <w:color w:val="000000"/>
          <w:sz w:val="22"/>
          <w:szCs w:val="22"/>
          <w:shd w:val="clear" w:color="auto" w:fill="FFFFFF"/>
        </w:rPr>
        <w:t xml:space="preserve">). </w:t>
      </w:r>
      <w:r w:rsidR="00633224" w:rsidRPr="00F52122">
        <w:rPr>
          <w:rFonts w:ascii="Arial" w:eastAsia="Times New Roman" w:hAnsi="Arial" w:cs="Arial"/>
          <w:color w:val="000000"/>
          <w:sz w:val="22"/>
          <w:szCs w:val="22"/>
          <w:shd w:val="clear" w:color="auto" w:fill="FFFFFF"/>
        </w:rPr>
        <w:t xml:space="preserve">RNA libraries were constructed using the Illumina </w:t>
      </w:r>
      <w:proofErr w:type="spellStart"/>
      <w:r w:rsidR="00633224" w:rsidRPr="00F52122">
        <w:rPr>
          <w:rFonts w:ascii="Arial" w:eastAsia="Times New Roman" w:hAnsi="Arial" w:cs="Arial"/>
          <w:color w:val="000000"/>
          <w:sz w:val="22"/>
          <w:szCs w:val="22"/>
          <w:shd w:val="clear" w:color="auto" w:fill="FFFFFF"/>
        </w:rPr>
        <w:t>Tru</w:t>
      </w:r>
      <w:proofErr w:type="spellEnd"/>
      <w:r w:rsidR="00633224" w:rsidRPr="00F52122">
        <w:rPr>
          <w:rFonts w:ascii="Arial" w:eastAsia="Times New Roman" w:hAnsi="Arial" w:cs="Arial"/>
          <w:color w:val="000000"/>
          <w:sz w:val="22"/>
          <w:szCs w:val="22"/>
          <w:shd w:val="clear" w:color="auto" w:fill="FFFFFF"/>
        </w:rPr>
        <w:t xml:space="preserve">-seq mRNA Stranded Kit, amplified using 13 cycles of PCR and sequenced on an Illumina </w:t>
      </w:r>
      <w:proofErr w:type="spellStart"/>
      <w:r w:rsidR="00633224" w:rsidRPr="00F52122">
        <w:rPr>
          <w:rFonts w:ascii="Arial" w:eastAsia="Times New Roman" w:hAnsi="Arial" w:cs="Arial"/>
          <w:color w:val="000000"/>
          <w:sz w:val="22"/>
          <w:szCs w:val="22"/>
          <w:shd w:val="clear" w:color="auto" w:fill="FFFFFF"/>
        </w:rPr>
        <w:t>HiSeq</w:t>
      </w:r>
      <w:proofErr w:type="spellEnd"/>
      <w:r w:rsidR="00633224" w:rsidRPr="00F52122">
        <w:rPr>
          <w:rFonts w:ascii="Arial" w:eastAsia="Times New Roman" w:hAnsi="Arial" w:cs="Arial"/>
          <w:color w:val="000000"/>
          <w:sz w:val="22"/>
          <w:szCs w:val="22"/>
          <w:shd w:val="clear" w:color="auto" w:fill="FFFFFF"/>
        </w:rPr>
        <w:t xml:space="preserve"> 2500.</w:t>
      </w:r>
      <w:r w:rsidR="002C3F1C">
        <w:rPr>
          <w:rFonts w:ascii="Arial" w:eastAsia="Times New Roman" w:hAnsi="Arial" w:cs="Arial"/>
          <w:color w:val="000000"/>
          <w:sz w:val="22"/>
          <w:szCs w:val="22"/>
          <w:shd w:val="clear" w:color="auto" w:fill="FFFFFF"/>
        </w:rPr>
        <w:t xml:space="preserve"> </w:t>
      </w:r>
    </w:p>
    <w:p w14:paraId="1CF5116D" w14:textId="77777777" w:rsidR="002C3F1C" w:rsidRPr="00F52122" w:rsidRDefault="002C3F1C" w:rsidP="002C3F1C">
      <w:pPr>
        <w:ind w:firstLine="720"/>
        <w:rPr>
          <w:rFonts w:ascii="Times New Roman" w:eastAsia="Times New Roman" w:hAnsi="Times New Roman" w:cs="Times New Roman"/>
        </w:rPr>
      </w:pPr>
      <w:r>
        <w:rPr>
          <w:rFonts w:ascii="Arial" w:eastAsia="Times New Roman" w:hAnsi="Arial" w:cs="Arial"/>
          <w:color w:val="000000"/>
          <w:sz w:val="22"/>
          <w:szCs w:val="22"/>
          <w:shd w:val="clear" w:color="auto" w:fill="FFFFFF"/>
        </w:rPr>
        <w:t xml:space="preserve">Because these datasets were extracted by different individuals, libraries were made with different kits, and the samples were run on different sequencing machines, analyses were carried out identically, but separately. </w:t>
      </w:r>
    </w:p>
    <w:p w14:paraId="00AA412B" w14:textId="77777777" w:rsidR="00924E15" w:rsidRPr="002C3F1C" w:rsidRDefault="00924E15" w:rsidP="00F52122">
      <w:pPr>
        <w:rPr>
          <w:rFonts w:ascii="Arial" w:eastAsia="Times New Roman" w:hAnsi="Arial" w:cs="Arial"/>
          <w:i/>
          <w:color w:val="000000"/>
          <w:sz w:val="22"/>
          <w:szCs w:val="22"/>
        </w:rPr>
      </w:pPr>
    </w:p>
    <w:p w14:paraId="1E92B570" w14:textId="77777777" w:rsidR="00924E15" w:rsidRDefault="00924E15" w:rsidP="00F52122">
      <w:pPr>
        <w:rPr>
          <w:rFonts w:ascii="Arial" w:eastAsia="Times New Roman" w:hAnsi="Arial" w:cs="Arial"/>
          <w:i/>
          <w:color w:val="000000"/>
          <w:sz w:val="22"/>
          <w:szCs w:val="22"/>
        </w:rPr>
      </w:pPr>
      <w:proofErr w:type="spellStart"/>
      <w:r w:rsidRPr="002C3F1C">
        <w:rPr>
          <w:rFonts w:ascii="Arial" w:eastAsia="Times New Roman" w:hAnsi="Arial" w:cs="Arial"/>
          <w:i/>
          <w:color w:val="000000"/>
          <w:sz w:val="22"/>
          <w:szCs w:val="22"/>
        </w:rPr>
        <w:t>RNAseq</w:t>
      </w:r>
      <w:proofErr w:type="spellEnd"/>
      <w:r w:rsidR="009378CD">
        <w:rPr>
          <w:rFonts w:ascii="Arial" w:eastAsia="Times New Roman" w:hAnsi="Arial" w:cs="Arial"/>
          <w:i/>
          <w:color w:val="000000"/>
          <w:sz w:val="22"/>
          <w:szCs w:val="22"/>
        </w:rPr>
        <w:t xml:space="preserve"> data</w:t>
      </w:r>
      <w:r w:rsidRPr="002C3F1C">
        <w:rPr>
          <w:rFonts w:ascii="Arial" w:eastAsia="Times New Roman" w:hAnsi="Arial" w:cs="Arial"/>
          <w:i/>
          <w:color w:val="000000"/>
          <w:sz w:val="22"/>
          <w:szCs w:val="22"/>
        </w:rPr>
        <w:t xml:space="preserve"> analysis</w:t>
      </w:r>
    </w:p>
    <w:p w14:paraId="7D47409C" w14:textId="7591FB5A" w:rsidR="00101E98" w:rsidRDefault="009378CD" w:rsidP="00F52122">
      <w:pPr>
        <w:rPr>
          <w:rFonts w:ascii="Times New Roman" w:eastAsia="Times New Roman" w:hAnsi="Times New Roman" w:cs="Times New Roman"/>
        </w:rPr>
      </w:pPr>
      <w:r>
        <w:rPr>
          <w:rFonts w:ascii="Arial" w:eastAsia="Times New Roman" w:hAnsi="Arial" w:cs="Arial"/>
          <w:color w:val="000000"/>
          <w:sz w:val="22"/>
          <w:szCs w:val="22"/>
        </w:rPr>
        <w:tab/>
        <w:t xml:space="preserve">Raw </w:t>
      </w:r>
      <w:r w:rsidR="004E187E">
        <w:rPr>
          <w:rFonts w:ascii="Arial" w:eastAsia="Times New Roman" w:hAnsi="Arial" w:cs="Arial"/>
          <w:color w:val="000000"/>
          <w:sz w:val="22"/>
          <w:szCs w:val="22"/>
        </w:rPr>
        <w:t xml:space="preserve">sequence </w:t>
      </w:r>
      <w:r>
        <w:rPr>
          <w:rFonts w:ascii="Arial" w:eastAsia="Times New Roman" w:hAnsi="Arial" w:cs="Arial"/>
          <w:color w:val="000000"/>
          <w:sz w:val="22"/>
          <w:szCs w:val="22"/>
        </w:rPr>
        <w:t xml:space="preserve">data was obtained from the Georgia Genomics Facility, with adapters removed. Quality control was done using </w:t>
      </w:r>
      <w:proofErr w:type="spellStart"/>
      <w:r>
        <w:rPr>
          <w:rFonts w:ascii="Arial" w:eastAsia="Times New Roman" w:hAnsi="Arial" w:cs="Arial"/>
          <w:color w:val="000000"/>
          <w:sz w:val="22"/>
          <w:szCs w:val="22"/>
        </w:rPr>
        <w:t>FastQC</w:t>
      </w:r>
      <w:proofErr w:type="spellEnd"/>
      <w:r>
        <w:rPr>
          <w:rFonts w:ascii="Arial" w:eastAsia="Times New Roman" w:hAnsi="Arial" w:cs="Arial"/>
          <w:color w:val="000000"/>
          <w:sz w:val="22"/>
          <w:szCs w:val="22"/>
        </w:rPr>
        <w:t xml:space="preserve"> version 1</w:t>
      </w:r>
      <w:r w:rsidR="00BC314A">
        <w:rPr>
          <w:rFonts w:ascii="Arial" w:eastAsia="Times New Roman" w:hAnsi="Arial" w:cs="Arial"/>
          <w:color w:val="000000"/>
          <w:sz w:val="22"/>
          <w:szCs w:val="22"/>
        </w:rPr>
        <w:t xml:space="preserve">.8.0_20 using default parameters (available at </w:t>
      </w:r>
      <w:hyperlink r:id="rId10" w:history="1">
        <w:r w:rsidR="00CA53FB" w:rsidRPr="00224CB6">
          <w:rPr>
            <w:rStyle w:val="Hyperlink"/>
            <w:rFonts w:ascii="Arial" w:eastAsia="Times New Roman" w:hAnsi="Arial" w:cs="Arial"/>
            <w:sz w:val="22"/>
            <w:szCs w:val="22"/>
          </w:rPr>
          <w:t>https://www.bioinformatics.babraham.ac.uk/projects/fastqc/</w:t>
        </w:r>
      </w:hyperlink>
      <w:r w:rsidR="00BC314A">
        <w:rPr>
          <w:rFonts w:ascii="Arial" w:eastAsia="Times New Roman" w:hAnsi="Arial" w:cs="Arial"/>
          <w:color w:val="000000"/>
          <w:sz w:val="22"/>
          <w:szCs w:val="22"/>
        </w:rPr>
        <w:t>)</w:t>
      </w:r>
      <w:r w:rsidR="00CA53FB">
        <w:rPr>
          <w:rFonts w:ascii="Arial" w:eastAsia="Times New Roman" w:hAnsi="Arial" w:cs="Arial"/>
          <w:color w:val="000000"/>
          <w:sz w:val="22"/>
          <w:szCs w:val="22"/>
        </w:rPr>
        <w:t xml:space="preserve">. </w:t>
      </w:r>
      <w:r>
        <w:rPr>
          <w:rFonts w:ascii="Arial" w:eastAsia="Times New Roman" w:hAnsi="Arial" w:cs="Arial"/>
          <w:color w:val="000000"/>
          <w:sz w:val="22"/>
          <w:szCs w:val="22"/>
        </w:rPr>
        <w:t xml:space="preserve">Low-quality bases were trimmed using </w:t>
      </w:r>
      <w:proofErr w:type="spellStart"/>
      <w:r>
        <w:rPr>
          <w:rFonts w:ascii="Arial" w:eastAsia="Times New Roman" w:hAnsi="Arial" w:cs="Arial"/>
          <w:color w:val="000000"/>
          <w:sz w:val="22"/>
          <w:szCs w:val="22"/>
        </w:rPr>
        <w:t>Trimgalore</w:t>
      </w:r>
      <w:proofErr w:type="spellEnd"/>
      <w:r>
        <w:rPr>
          <w:rFonts w:ascii="Arial" w:eastAsia="Times New Roman" w:hAnsi="Arial" w:cs="Arial"/>
          <w:color w:val="000000"/>
          <w:sz w:val="22"/>
          <w:szCs w:val="22"/>
        </w:rPr>
        <w:t xml:space="preserve"> v. 0.4.4 using -</w:t>
      </w:r>
      <w:proofErr w:type="spellStart"/>
      <w:r>
        <w:rPr>
          <w:rFonts w:ascii="Arial" w:eastAsia="Times New Roman" w:hAnsi="Arial" w:cs="Arial"/>
          <w:color w:val="000000"/>
          <w:sz w:val="22"/>
          <w:szCs w:val="22"/>
        </w:rPr>
        <w:t>phred</w:t>
      </w:r>
      <w:proofErr w:type="spellEnd"/>
      <w:r>
        <w:rPr>
          <w:rFonts w:ascii="Arial" w:eastAsia="Times New Roman" w:hAnsi="Arial" w:cs="Arial"/>
          <w:color w:val="000000"/>
          <w:sz w:val="22"/>
          <w:szCs w:val="22"/>
        </w:rPr>
        <w:t xml:space="preserve"> 33, -q 20</w:t>
      </w:r>
      <w:r w:rsidR="001F68C1">
        <w:rPr>
          <w:rFonts w:ascii="Arial" w:eastAsia="Times New Roman" w:hAnsi="Arial" w:cs="Arial"/>
          <w:color w:val="000000"/>
          <w:sz w:val="22"/>
          <w:szCs w:val="22"/>
        </w:rPr>
        <w:t xml:space="preserve"> </w:t>
      </w:r>
      <w:r w:rsidR="00BC314A">
        <w:rPr>
          <w:rFonts w:ascii="Arial" w:eastAsia="Times New Roman" w:hAnsi="Arial" w:cs="Arial"/>
          <w:color w:val="000000"/>
          <w:sz w:val="22"/>
          <w:szCs w:val="22"/>
        </w:rPr>
        <w:t xml:space="preserve">(available at </w:t>
      </w:r>
      <w:r w:rsidR="00BC314A" w:rsidRPr="00BC314A">
        <w:rPr>
          <w:rFonts w:ascii="Arial" w:eastAsia="Times New Roman" w:hAnsi="Arial" w:cs="Arial"/>
          <w:color w:val="000000"/>
          <w:sz w:val="22"/>
          <w:szCs w:val="22"/>
        </w:rPr>
        <w:t>https://www.bioinformatics.babraham.ac.uk/projects/trim_galore/</w:t>
      </w:r>
      <w:r w:rsidR="00BC314A">
        <w:rPr>
          <w:rFonts w:ascii="Arial" w:eastAsia="Times New Roman" w:hAnsi="Arial" w:cs="Arial"/>
          <w:color w:val="000000"/>
          <w:sz w:val="22"/>
          <w:szCs w:val="22"/>
        </w:rPr>
        <w:t xml:space="preserve">). </w:t>
      </w:r>
      <w:r>
        <w:rPr>
          <w:rFonts w:ascii="Arial" w:eastAsia="Times New Roman" w:hAnsi="Arial" w:cs="Arial"/>
          <w:color w:val="000000"/>
          <w:sz w:val="22"/>
          <w:szCs w:val="22"/>
        </w:rPr>
        <w:t xml:space="preserve">RNA samples were aligned to the </w:t>
      </w:r>
      <w:proofErr w:type="spellStart"/>
      <w:ins w:id="185" w:author="Holly McQueary" w:date="2018-08-15T14:47:00Z">
        <w:r w:rsidR="009212F9">
          <w:rPr>
            <w:rFonts w:ascii="Arial" w:eastAsia="Times New Roman" w:hAnsi="Arial" w:cs="Arial"/>
            <w:color w:val="000000"/>
            <w:sz w:val="22"/>
            <w:szCs w:val="22"/>
          </w:rPr>
          <w:t>Ensembl</w:t>
        </w:r>
        <w:proofErr w:type="spellEnd"/>
        <w:r w:rsidR="009212F9">
          <w:rPr>
            <w:rFonts w:ascii="Arial" w:eastAsia="Times New Roman" w:hAnsi="Arial" w:cs="Arial"/>
            <w:color w:val="000000"/>
            <w:sz w:val="22"/>
            <w:szCs w:val="22"/>
          </w:rPr>
          <w:t xml:space="preserve"> </w:t>
        </w:r>
        <w:r w:rsidR="009212F9" w:rsidRPr="009212F9">
          <w:rPr>
            <w:rFonts w:ascii="Arial" w:eastAsia="Times New Roman" w:hAnsi="Arial" w:cs="Arial"/>
            <w:color w:val="000000"/>
            <w:sz w:val="22"/>
            <w:szCs w:val="22"/>
          </w:rPr>
          <w:t xml:space="preserve">R64-1-1 </w:t>
        </w:r>
      </w:ins>
      <w:r>
        <w:rPr>
          <w:rFonts w:ascii="Arial" w:eastAsia="Times New Roman" w:hAnsi="Arial" w:cs="Arial"/>
          <w:color w:val="000000"/>
          <w:sz w:val="22"/>
          <w:szCs w:val="22"/>
        </w:rPr>
        <w:t xml:space="preserve">reference genome and annotated transcripts (obtained from </w:t>
      </w:r>
      <w:hyperlink r:id="rId11" w:history="1">
        <w:r w:rsidRPr="006128C1">
          <w:rPr>
            <w:rStyle w:val="Hyperlink"/>
            <w:rFonts w:ascii="Arial" w:eastAsia="Times New Roman" w:hAnsi="Arial" w:cs="Arial"/>
            <w:sz w:val="22"/>
            <w:szCs w:val="22"/>
          </w:rPr>
          <w:t>https://support.illumina.com/sequencing/sequencing_software/igenome.html</w:t>
        </w:r>
      </w:hyperlink>
      <w:r>
        <w:rPr>
          <w:rFonts w:ascii="Arial" w:eastAsia="Times New Roman" w:hAnsi="Arial" w:cs="Arial"/>
          <w:color w:val="000000"/>
          <w:sz w:val="22"/>
          <w:szCs w:val="22"/>
        </w:rPr>
        <w:t xml:space="preserve">) using </w:t>
      </w:r>
      <w:proofErr w:type="spellStart"/>
      <w:r>
        <w:rPr>
          <w:rFonts w:ascii="Arial" w:eastAsia="Times New Roman" w:hAnsi="Arial" w:cs="Arial"/>
          <w:color w:val="000000"/>
          <w:sz w:val="22"/>
          <w:szCs w:val="22"/>
        </w:rPr>
        <w:t>Tophat</w:t>
      </w:r>
      <w:proofErr w:type="spellEnd"/>
      <w:r>
        <w:rPr>
          <w:rFonts w:ascii="Arial" w:eastAsia="Times New Roman" w:hAnsi="Arial" w:cs="Arial"/>
          <w:color w:val="000000"/>
          <w:sz w:val="22"/>
          <w:szCs w:val="22"/>
        </w:rPr>
        <w:t xml:space="preserve"> v. 2.1.1 with -</w:t>
      </w:r>
      <w:proofErr w:type="spellStart"/>
      <w:r>
        <w:rPr>
          <w:rFonts w:ascii="Arial" w:eastAsia="Times New Roman" w:hAnsi="Arial" w:cs="Arial"/>
          <w:color w:val="000000"/>
          <w:sz w:val="22"/>
          <w:szCs w:val="22"/>
        </w:rPr>
        <w:t>i</w:t>
      </w:r>
      <w:proofErr w:type="spellEnd"/>
      <w:r>
        <w:rPr>
          <w:rFonts w:ascii="Arial" w:eastAsia="Times New Roman" w:hAnsi="Arial" w:cs="Arial"/>
          <w:color w:val="000000"/>
          <w:sz w:val="22"/>
          <w:szCs w:val="22"/>
        </w:rPr>
        <w:t xml:space="preserve"> 10 -I 10000</w:t>
      </w:r>
      <w:r w:rsidR="00BC314A">
        <w:rPr>
          <w:rFonts w:ascii="Arial" w:eastAsia="Times New Roman" w:hAnsi="Arial" w:cs="Arial"/>
          <w:color w:val="000000"/>
          <w:sz w:val="22"/>
          <w:szCs w:val="22"/>
        </w:rPr>
        <w:t xml:space="preserve"> </w:t>
      </w:r>
      <w:r w:rsidR="00BC314A">
        <w:rPr>
          <w:rFonts w:ascii="Arial" w:eastAsia="Times New Roman" w:hAnsi="Arial" w:cs="Arial"/>
          <w:color w:val="000000"/>
          <w:sz w:val="22"/>
          <w:szCs w:val="22"/>
        </w:rPr>
        <w:fldChar w:fldCharType="begin"/>
      </w:r>
      <w:r w:rsidR="006474F5">
        <w:rPr>
          <w:rFonts w:ascii="Arial" w:eastAsia="Times New Roman" w:hAnsi="Arial" w:cs="Arial"/>
          <w:color w:val="000000"/>
          <w:sz w:val="22"/>
          <w:szCs w:val="22"/>
        </w:rPr>
        <w:instrText xml:space="preserve"> ADDIN EN.CITE &lt;EndNote&gt;&lt;Cite&gt;&lt;Author&gt;Trapnell&lt;/Author&gt;&lt;Year&gt;2012&lt;/Year&gt;&lt;RecNum&gt;432&lt;/RecNum&gt;&lt;DisplayText&gt;[6]&lt;/DisplayText&gt;&lt;record&gt;&lt;rec-number&gt;432&lt;/rec-number&gt;&lt;foreign-keys&gt;&lt;key app="EN" db-id="sprxp9feba2er9e22dn52tac2tsrsd225sf5" timestamp="1510868902"&gt;432&lt;/key&gt;&lt;/foreign-keys&gt;&lt;ref-type name="Journal Article"&gt;17&lt;/ref-type&gt;&lt;contributors&gt;&lt;authors&gt;&lt;author&gt;Trapnell, Cole&lt;/author&gt;&lt;author&gt;Roberts, Adam&lt;/author&gt;&lt;author&gt;Goff, Loyal&lt;/author&gt;&lt;author&gt;Pertea, Geo&lt;/author&gt;&lt;author&gt;Kim, Daehwan&lt;/author&gt;&lt;author&gt;Kelley, David R&lt;/author&gt;&lt;author&gt;Pimentel, Harold&lt;/author&gt;&lt;author&gt;Salzberg, Steven L&lt;/author&gt;&lt;author&gt;Rinn, John L&lt;/author&gt;&lt;author&gt;Pachter, Lior&lt;/author&gt;&lt;/authors&gt;&lt;/contributors&gt;&lt;titles&gt;&lt;title&gt;Differential gene and transcript expression analysis of RNA-seq experiments with TopHat and Cufflinks&lt;/title&gt;&lt;secondary-title&gt;Nature protocols&lt;/secondary-title&gt;&lt;/titles&gt;&lt;periodical&gt;&lt;full-title&gt;Nature protocols&lt;/full-title&gt;&lt;/periodical&gt;&lt;pages&gt;562-578&lt;/pages&gt;&lt;volume&gt;7&lt;/volume&gt;&lt;number&gt;3&lt;/number&gt;&lt;dates&gt;&lt;year&gt;2012&lt;/year&gt;&lt;/dates&gt;&lt;isbn&gt;1754-2189&lt;/isbn&gt;&lt;urls&gt;&lt;/urls&gt;&lt;/record&gt;&lt;/Cite&gt;&lt;/EndNote&gt;</w:instrText>
      </w:r>
      <w:r w:rsidR="00BC314A">
        <w:rPr>
          <w:rFonts w:ascii="Arial" w:eastAsia="Times New Roman" w:hAnsi="Arial" w:cs="Arial"/>
          <w:color w:val="000000"/>
          <w:sz w:val="22"/>
          <w:szCs w:val="22"/>
        </w:rPr>
        <w:fldChar w:fldCharType="separate"/>
      </w:r>
      <w:r w:rsidR="006474F5">
        <w:rPr>
          <w:rFonts w:ascii="Arial" w:eastAsia="Times New Roman" w:hAnsi="Arial" w:cs="Arial"/>
          <w:noProof/>
          <w:color w:val="000000"/>
          <w:sz w:val="22"/>
          <w:szCs w:val="22"/>
        </w:rPr>
        <w:t>[6]</w:t>
      </w:r>
      <w:r w:rsidR="00BC314A">
        <w:rPr>
          <w:rFonts w:ascii="Arial" w:eastAsia="Times New Roman" w:hAnsi="Arial" w:cs="Arial"/>
          <w:color w:val="000000"/>
          <w:sz w:val="22"/>
          <w:szCs w:val="22"/>
        </w:rPr>
        <w:fldChar w:fldCharType="end"/>
      </w:r>
      <w:r w:rsidR="00BC314A">
        <w:rPr>
          <w:rFonts w:ascii="Arial" w:eastAsia="Times New Roman" w:hAnsi="Arial" w:cs="Arial"/>
          <w:color w:val="000000"/>
          <w:sz w:val="22"/>
          <w:szCs w:val="22"/>
        </w:rPr>
        <w:t xml:space="preserve">. </w:t>
      </w:r>
      <w:r>
        <w:rPr>
          <w:rFonts w:ascii="Arial" w:eastAsia="Times New Roman" w:hAnsi="Arial" w:cs="Arial"/>
          <w:color w:val="000000"/>
          <w:sz w:val="22"/>
          <w:szCs w:val="22"/>
        </w:rPr>
        <w:t>Cufflinks v. 2.2.1 was used to assemble the transcriptomes using default parameters</w:t>
      </w:r>
      <w:r w:rsidR="00BC314A">
        <w:rPr>
          <w:rFonts w:ascii="Arial" w:eastAsia="Times New Roman" w:hAnsi="Arial" w:cs="Arial"/>
          <w:color w:val="000000"/>
          <w:sz w:val="22"/>
          <w:szCs w:val="22"/>
        </w:rPr>
        <w:t xml:space="preserve"> </w:t>
      </w:r>
      <w:r w:rsidR="00BC314A">
        <w:rPr>
          <w:rFonts w:ascii="Arial" w:eastAsia="Times New Roman" w:hAnsi="Arial" w:cs="Arial"/>
          <w:color w:val="000000"/>
          <w:sz w:val="22"/>
          <w:szCs w:val="22"/>
        </w:rPr>
        <w:fldChar w:fldCharType="begin"/>
      </w:r>
      <w:r w:rsidR="006474F5">
        <w:rPr>
          <w:rFonts w:ascii="Arial" w:eastAsia="Times New Roman" w:hAnsi="Arial" w:cs="Arial"/>
          <w:color w:val="000000"/>
          <w:sz w:val="22"/>
          <w:szCs w:val="22"/>
        </w:rPr>
        <w:instrText xml:space="preserve"> ADDIN EN.CITE &lt;EndNote&gt;&lt;Cite&gt;&lt;Author&gt;Trapnell&lt;/Author&gt;&lt;Year&gt;2012&lt;/Year&gt;&lt;RecNum&gt;432&lt;/RecNum&gt;&lt;DisplayText&gt;[6]&lt;/DisplayText&gt;&lt;record&gt;&lt;rec-number&gt;432&lt;/rec-number&gt;&lt;foreign-keys&gt;&lt;key app="EN" db-id="sprxp9feba2er9e22dn52tac2tsrsd225sf5" timestamp="1510868902"&gt;432&lt;/key&gt;&lt;/foreign-keys&gt;&lt;ref-type name="Journal Article"&gt;17&lt;/ref-type&gt;&lt;contributors&gt;&lt;authors&gt;&lt;author&gt;Trapnell, Cole&lt;/author&gt;&lt;author&gt;Roberts, Adam&lt;/author&gt;&lt;author&gt;Goff, Loyal&lt;/author&gt;&lt;author&gt;Pertea, Geo&lt;/author&gt;&lt;author&gt;Kim, Daehwan&lt;/author&gt;&lt;author&gt;Kelley, David R&lt;/author&gt;&lt;author&gt;Pimentel, Harold&lt;/author&gt;&lt;author&gt;Salzberg, Steven L&lt;/author&gt;&lt;author&gt;Rinn, John L&lt;/author&gt;&lt;author&gt;Pachter, Lior&lt;/author&gt;&lt;/authors&gt;&lt;/contributors&gt;&lt;titles&gt;&lt;title&gt;Differential gene and transcript expression analysis of RNA-seq experiments with TopHat and Cufflinks&lt;/title&gt;&lt;secondary-title&gt;Nature protocols&lt;/secondary-title&gt;&lt;/titles&gt;&lt;periodical&gt;&lt;full-title&gt;Nature protocols&lt;/full-title&gt;&lt;/periodical&gt;&lt;pages&gt;562-578&lt;/pages&gt;&lt;volume&gt;7&lt;/volume&gt;&lt;number&gt;3&lt;/number&gt;&lt;dates&gt;&lt;year&gt;2012&lt;/year&gt;&lt;/dates&gt;&lt;isbn&gt;1754-2189&lt;/isbn&gt;&lt;urls&gt;&lt;/urls&gt;&lt;/record&gt;&lt;/Cite&gt;&lt;/EndNote&gt;</w:instrText>
      </w:r>
      <w:r w:rsidR="00BC314A">
        <w:rPr>
          <w:rFonts w:ascii="Arial" w:eastAsia="Times New Roman" w:hAnsi="Arial" w:cs="Arial"/>
          <w:color w:val="000000"/>
          <w:sz w:val="22"/>
          <w:szCs w:val="22"/>
        </w:rPr>
        <w:fldChar w:fldCharType="separate"/>
      </w:r>
      <w:r w:rsidR="006474F5">
        <w:rPr>
          <w:rFonts w:ascii="Arial" w:eastAsia="Times New Roman" w:hAnsi="Arial" w:cs="Arial"/>
          <w:noProof/>
          <w:color w:val="000000"/>
          <w:sz w:val="22"/>
          <w:szCs w:val="22"/>
        </w:rPr>
        <w:t>[6]</w:t>
      </w:r>
      <w:r w:rsidR="00BC314A">
        <w:rPr>
          <w:rFonts w:ascii="Arial" w:eastAsia="Times New Roman" w:hAnsi="Arial" w:cs="Arial"/>
          <w:color w:val="000000"/>
          <w:sz w:val="22"/>
          <w:szCs w:val="22"/>
        </w:rPr>
        <w:fldChar w:fldCharType="end"/>
      </w:r>
      <w:r w:rsidR="00BC314A">
        <w:rPr>
          <w:rFonts w:ascii="Arial" w:eastAsia="Times New Roman" w:hAnsi="Arial" w:cs="Arial"/>
          <w:color w:val="000000"/>
          <w:sz w:val="22"/>
          <w:szCs w:val="22"/>
        </w:rPr>
        <w:t>.</w:t>
      </w:r>
      <w:r w:rsidR="009565AB">
        <w:rPr>
          <w:rFonts w:ascii="Arial" w:eastAsia="Times New Roman" w:hAnsi="Arial" w:cs="Arial"/>
          <w:color w:val="000000"/>
          <w:sz w:val="22"/>
          <w:szCs w:val="22"/>
        </w:rPr>
        <w:t xml:space="preserve"> </w:t>
      </w:r>
      <w:r>
        <w:rPr>
          <w:rFonts w:ascii="Arial" w:eastAsia="Times New Roman" w:hAnsi="Arial" w:cs="Arial"/>
          <w:color w:val="000000"/>
          <w:sz w:val="22"/>
          <w:szCs w:val="22"/>
        </w:rPr>
        <w:t xml:space="preserve">Normalization was done using </w:t>
      </w:r>
      <w:proofErr w:type="spellStart"/>
      <w:r>
        <w:rPr>
          <w:rFonts w:ascii="Arial" w:eastAsia="Times New Roman" w:hAnsi="Arial" w:cs="Arial"/>
          <w:color w:val="000000"/>
          <w:sz w:val="22"/>
          <w:szCs w:val="22"/>
        </w:rPr>
        <w:t>Cuffnorm</w:t>
      </w:r>
      <w:proofErr w:type="spellEnd"/>
      <w:r>
        <w:rPr>
          <w:rFonts w:ascii="Arial" w:eastAsia="Times New Roman" w:hAnsi="Arial" w:cs="Arial"/>
          <w:color w:val="000000"/>
          <w:sz w:val="22"/>
          <w:szCs w:val="22"/>
        </w:rPr>
        <w:t xml:space="preserve"> v. 2.2.1 with default parameters, differential expression was found using </w:t>
      </w:r>
      <w:proofErr w:type="spellStart"/>
      <w:r>
        <w:rPr>
          <w:rFonts w:ascii="Arial" w:eastAsia="Times New Roman" w:hAnsi="Arial" w:cs="Arial"/>
          <w:color w:val="000000"/>
          <w:sz w:val="22"/>
          <w:szCs w:val="22"/>
        </w:rPr>
        <w:t>Cuffdiff</w:t>
      </w:r>
      <w:proofErr w:type="spellEnd"/>
      <w:r>
        <w:rPr>
          <w:rFonts w:ascii="Arial" w:eastAsia="Times New Roman" w:hAnsi="Arial" w:cs="Arial"/>
          <w:color w:val="000000"/>
          <w:sz w:val="22"/>
          <w:szCs w:val="22"/>
        </w:rPr>
        <w:t xml:space="preserve"> v. 2.2.1 with def</w:t>
      </w:r>
      <w:r w:rsidR="004E187E">
        <w:rPr>
          <w:rFonts w:ascii="Arial" w:eastAsia="Times New Roman" w:hAnsi="Arial" w:cs="Arial"/>
          <w:color w:val="000000"/>
          <w:sz w:val="22"/>
          <w:szCs w:val="22"/>
        </w:rPr>
        <w:t>a</w:t>
      </w:r>
      <w:r>
        <w:rPr>
          <w:rFonts w:ascii="Arial" w:eastAsia="Times New Roman" w:hAnsi="Arial" w:cs="Arial"/>
          <w:color w:val="000000"/>
          <w:sz w:val="22"/>
          <w:szCs w:val="22"/>
        </w:rPr>
        <w:t>ult parameters</w:t>
      </w:r>
      <w:r w:rsidR="00BC314A">
        <w:rPr>
          <w:rFonts w:ascii="Arial" w:eastAsia="Times New Roman" w:hAnsi="Arial" w:cs="Arial"/>
          <w:color w:val="000000"/>
          <w:sz w:val="22"/>
          <w:szCs w:val="22"/>
        </w:rPr>
        <w:t xml:space="preserve">, </w:t>
      </w:r>
      <w:r>
        <w:rPr>
          <w:rFonts w:ascii="Arial" w:eastAsia="Times New Roman" w:hAnsi="Arial" w:cs="Arial"/>
          <w:color w:val="000000"/>
          <w:sz w:val="22"/>
          <w:szCs w:val="22"/>
        </w:rPr>
        <w:t xml:space="preserve">and read </w:t>
      </w:r>
      <w:r>
        <w:rPr>
          <w:rFonts w:ascii="Arial" w:eastAsia="Times New Roman" w:hAnsi="Arial" w:cs="Arial"/>
          <w:color w:val="000000"/>
          <w:sz w:val="22"/>
          <w:szCs w:val="22"/>
        </w:rPr>
        <w:lastRenderedPageBreak/>
        <w:t xml:space="preserve">counts were found using </w:t>
      </w:r>
      <w:proofErr w:type="spellStart"/>
      <w:r>
        <w:rPr>
          <w:rFonts w:ascii="Arial" w:eastAsia="Times New Roman" w:hAnsi="Arial" w:cs="Arial"/>
          <w:color w:val="000000"/>
          <w:sz w:val="22"/>
          <w:szCs w:val="22"/>
        </w:rPr>
        <w:t>HTseq</w:t>
      </w:r>
      <w:proofErr w:type="spellEnd"/>
      <w:r>
        <w:rPr>
          <w:rFonts w:ascii="Arial" w:eastAsia="Times New Roman" w:hAnsi="Arial" w:cs="Arial"/>
          <w:color w:val="000000"/>
          <w:sz w:val="22"/>
          <w:szCs w:val="22"/>
        </w:rPr>
        <w:t xml:space="preserve"> v. 0.6.1pl (Python v. 2.7.8</w:t>
      </w:r>
      <w:r w:rsidR="00512A4B">
        <w:rPr>
          <w:rFonts w:ascii="Arial" w:eastAsia="Times New Roman" w:hAnsi="Arial" w:cs="Arial"/>
          <w:color w:val="000000"/>
          <w:sz w:val="22"/>
          <w:szCs w:val="22"/>
        </w:rPr>
        <w:t xml:space="preserve">) </w:t>
      </w:r>
      <w:r w:rsidR="00512A4B">
        <w:rPr>
          <w:rFonts w:ascii="Arial" w:eastAsia="Times New Roman" w:hAnsi="Arial" w:cs="Arial"/>
          <w:color w:val="000000"/>
          <w:sz w:val="22"/>
          <w:szCs w:val="22"/>
        </w:rPr>
        <w:fldChar w:fldCharType="begin"/>
      </w:r>
      <w:r w:rsidR="006474F5">
        <w:rPr>
          <w:rFonts w:ascii="Arial" w:eastAsia="Times New Roman" w:hAnsi="Arial" w:cs="Arial"/>
          <w:color w:val="000000"/>
          <w:sz w:val="22"/>
          <w:szCs w:val="22"/>
        </w:rPr>
        <w:instrText xml:space="preserve"> ADDIN EN.CITE &lt;EndNote&gt;&lt;Cite&gt;&lt;Author&gt;Trapnell&lt;/Author&gt;&lt;Year&gt;2012&lt;/Year&gt;&lt;RecNum&gt;432&lt;/RecNum&gt;&lt;DisplayText&gt;[6]&lt;/DisplayText&gt;&lt;record&gt;&lt;rec-number&gt;432&lt;/rec-number&gt;&lt;foreign-keys&gt;&lt;key app="EN" db-id="sprxp9feba2er9e22dn52tac2tsrsd225sf5" timestamp="1510868902"&gt;432&lt;/key&gt;&lt;/foreign-keys&gt;&lt;ref-type name="Journal Article"&gt;17&lt;/ref-type&gt;&lt;contributors&gt;&lt;authors&gt;&lt;author&gt;Trapnell, Cole&lt;/author&gt;&lt;author&gt;Roberts, Adam&lt;/author&gt;&lt;author&gt;Goff, Loyal&lt;/author&gt;&lt;author&gt;Pertea, Geo&lt;/author&gt;&lt;author&gt;Kim, Daehwan&lt;/author&gt;&lt;author&gt;Kelley, David R&lt;/author&gt;&lt;author&gt;Pimentel, Harold&lt;/author&gt;&lt;author&gt;Salzberg, Steven L&lt;/author&gt;&lt;author&gt;Rinn, John L&lt;/author&gt;&lt;author&gt;Pachter, Lior&lt;/author&gt;&lt;/authors&gt;&lt;/contributors&gt;&lt;titles&gt;&lt;title&gt;Differential gene and transcript expression analysis of RNA-seq experiments with TopHat and Cufflinks&lt;/title&gt;&lt;secondary-title&gt;Nature protocols&lt;/secondary-title&gt;&lt;/titles&gt;&lt;periodical&gt;&lt;full-title&gt;Nature protocols&lt;/full-title&gt;&lt;/periodical&gt;&lt;pages&gt;562-578&lt;/pages&gt;&lt;volume&gt;7&lt;/volume&gt;&lt;number&gt;3&lt;/number&gt;&lt;dates&gt;&lt;year&gt;2012&lt;/year&gt;&lt;/dates&gt;&lt;isbn&gt;1754-2189&lt;/isbn&gt;&lt;urls&gt;&lt;/urls&gt;&lt;/record&gt;&lt;/Cite&gt;&lt;/EndNote&gt;</w:instrText>
      </w:r>
      <w:r w:rsidR="00512A4B">
        <w:rPr>
          <w:rFonts w:ascii="Arial" w:eastAsia="Times New Roman" w:hAnsi="Arial" w:cs="Arial"/>
          <w:color w:val="000000"/>
          <w:sz w:val="22"/>
          <w:szCs w:val="22"/>
        </w:rPr>
        <w:fldChar w:fldCharType="separate"/>
      </w:r>
      <w:r w:rsidR="006474F5">
        <w:rPr>
          <w:rFonts w:ascii="Arial" w:eastAsia="Times New Roman" w:hAnsi="Arial" w:cs="Arial"/>
          <w:noProof/>
          <w:color w:val="000000"/>
          <w:sz w:val="22"/>
          <w:szCs w:val="22"/>
        </w:rPr>
        <w:t>[6]</w:t>
      </w:r>
      <w:r w:rsidR="00512A4B">
        <w:rPr>
          <w:rFonts w:ascii="Arial" w:eastAsia="Times New Roman" w:hAnsi="Arial" w:cs="Arial"/>
          <w:color w:val="000000"/>
          <w:sz w:val="22"/>
          <w:szCs w:val="22"/>
        </w:rPr>
        <w:fldChar w:fldCharType="end"/>
      </w:r>
      <w:r w:rsidR="002B3F5C">
        <w:rPr>
          <w:rFonts w:ascii="Arial" w:eastAsia="Times New Roman" w:hAnsi="Arial" w:cs="Arial"/>
          <w:color w:val="000000"/>
          <w:sz w:val="22"/>
          <w:szCs w:val="22"/>
        </w:rPr>
        <w:t xml:space="preserve">. </w:t>
      </w:r>
      <w:proofErr w:type="spellStart"/>
      <w:r w:rsidR="00F52122" w:rsidRPr="00F52122">
        <w:rPr>
          <w:rFonts w:ascii="Arial" w:eastAsia="Times New Roman" w:hAnsi="Arial" w:cs="Arial"/>
          <w:color w:val="000000"/>
          <w:sz w:val="22"/>
          <w:szCs w:val="22"/>
        </w:rPr>
        <w:t>Samtools</w:t>
      </w:r>
      <w:proofErr w:type="spellEnd"/>
      <w:r w:rsidR="00F52122" w:rsidRPr="00F52122">
        <w:rPr>
          <w:rFonts w:ascii="Arial" w:eastAsia="Times New Roman" w:hAnsi="Arial" w:cs="Arial"/>
          <w:color w:val="000000"/>
          <w:sz w:val="22"/>
          <w:szCs w:val="22"/>
        </w:rPr>
        <w:t xml:space="preserve"> (version 1.3.1) was used to view .</w:t>
      </w:r>
      <w:proofErr w:type="spellStart"/>
      <w:r w:rsidR="00F52122" w:rsidRPr="00F52122">
        <w:rPr>
          <w:rFonts w:ascii="Arial" w:eastAsia="Times New Roman" w:hAnsi="Arial" w:cs="Arial"/>
          <w:color w:val="000000"/>
          <w:sz w:val="22"/>
          <w:szCs w:val="22"/>
        </w:rPr>
        <w:t>sam</w:t>
      </w:r>
      <w:proofErr w:type="spellEnd"/>
      <w:r w:rsidR="00F52122" w:rsidRPr="00F52122">
        <w:rPr>
          <w:rFonts w:ascii="Arial" w:eastAsia="Times New Roman" w:hAnsi="Arial" w:cs="Arial"/>
          <w:color w:val="000000"/>
          <w:sz w:val="22"/>
          <w:szCs w:val="22"/>
        </w:rPr>
        <w:t xml:space="preserve"> files as .bam files and sort .bam files</w:t>
      </w:r>
      <w:r w:rsidR="002B3F5C">
        <w:rPr>
          <w:rFonts w:ascii="Arial" w:eastAsia="Times New Roman" w:hAnsi="Arial" w:cs="Arial"/>
          <w:color w:val="000000"/>
          <w:sz w:val="22"/>
          <w:szCs w:val="22"/>
        </w:rPr>
        <w:t xml:space="preserve"> </w:t>
      </w:r>
      <w:r w:rsidR="002B3F5C">
        <w:rPr>
          <w:rFonts w:ascii="Arial" w:eastAsia="Times New Roman" w:hAnsi="Arial" w:cs="Arial"/>
          <w:color w:val="000000"/>
          <w:sz w:val="22"/>
          <w:szCs w:val="22"/>
        </w:rPr>
        <w:fldChar w:fldCharType="begin"/>
      </w:r>
      <w:r w:rsidR="006474F5">
        <w:rPr>
          <w:rFonts w:ascii="Arial" w:eastAsia="Times New Roman" w:hAnsi="Arial" w:cs="Arial"/>
          <w:color w:val="000000"/>
          <w:sz w:val="22"/>
          <w:szCs w:val="22"/>
        </w:rPr>
        <w:instrText xml:space="preserve"> ADDIN EN.CITE &lt;EndNote&gt;&lt;Cite&gt;&lt;Author&gt;Li&lt;/Author&gt;&lt;Year&gt;2009&lt;/Year&gt;&lt;RecNum&gt;669&lt;/RecNum&gt;&lt;DisplayText&gt;[7]&lt;/DisplayText&gt;&lt;record&gt;&lt;rec-number&gt;669&lt;/rec-number&gt;&lt;foreign-keys&gt;&lt;key app="EN" db-id="sprxp9feba2er9e22dn52tac2tsrsd225sf5" timestamp="1521574506"&gt;669&lt;/key&gt;&lt;/foreign-keys&gt;&lt;ref-type name="Journal Article"&gt;17&lt;/ref-type&gt;&lt;contributors&gt;&lt;authors&gt;&lt;author&gt;Li, Heng&lt;/author&gt;&lt;author&gt;Handsaker, Bob&lt;/author&gt;&lt;author&gt;Wysoker, Alec&lt;/author&gt;&lt;author&gt;Fennell, Tim&lt;/author&gt;&lt;author&gt;Ruan, Jue&lt;/author&gt;&lt;author&gt;Homer, Nils&lt;/author&gt;&lt;author&gt;Marth, Gabor&lt;/author&gt;&lt;author&gt;Abecasis, Goncalo&lt;/author&gt;&lt;author&gt;Durbin, Richard&lt;/author&gt;&lt;/authors&gt;&lt;/contributors&gt;&lt;titles&gt;&lt;title&gt;The sequence alignment/map format and SAMtools&lt;/title&gt;&lt;secondary-title&gt;Bioinformatics&lt;/secondary-title&gt;&lt;/titles&gt;&lt;periodical&gt;&lt;full-title&gt;Bioinformatics&lt;/full-title&gt;&lt;/periodical&gt;&lt;pages&gt;2078-2079&lt;/pages&gt;&lt;volume&gt;25&lt;/volume&gt;&lt;number&gt;16&lt;/number&gt;&lt;dates&gt;&lt;year&gt;2009&lt;/year&gt;&lt;/dates&gt;&lt;isbn&gt;1367-4803&lt;/isbn&gt;&lt;urls&gt;&lt;/urls&gt;&lt;/record&gt;&lt;/Cite&gt;&lt;/EndNote&gt;</w:instrText>
      </w:r>
      <w:r w:rsidR="002B3F5C">
        <w:rPr>
          <w:rFonts w:ascii="Arial" w:eastAsia="Times New Roman" w:hAnsi="Arial" w:cs="Arial"/>
          <w:color w:val="000000"/>
          <w:sz w:val="22"/>
          <w:szCs w:val="22"/>
        </w:rPr>
        <w:fldChar w:fldCharType="separate"/>
      </w:r>
      <w:r w:rsidR="006474F5">
        <w:rPr>
          <w:rFonts w:ascii="Arial" w:eastAsia="Times New Roman" w:hAnsi="Arial" w:cs="Arial"/>
          <w:noProof/>
          <w:color w:val="000000"/>
          <w:sz w:val="22"/>
          <w:szCs w:val="22"/>
        </w:rPr>
        <w:t>[7]</w:t>
      </w:r>
      <w:r w:rsidR="002B3F5C">
        <w:rPr>
          <w:rFonts w:ascii="Arial" w:eastAsia="Times New Roman" w:hAnsi="Arial" w:cs="Arial"/>
          <w:color w:val="000000"/>
          <w:sz w:val="22"/>
          <w:szCs w:val="22"/>
        </w:rPr>
        <w:fldChar w:fldCharType="end"/>
      </w:r>
      <w:r w:rsidR="002B3F5C">
        <w:rPr>
          <w:rFonts w:ascii="Arial" w:eastAsia="Times New Roman" w:hAnsi="Arial" w:cs="Arial"/>
          <w:color w:val="000000"/>
          <w:sz w:val="22"/>
          <w:szCs w:val="22"/>
        </w:rPr>
        <w:t xml:space="preserve">. </w:t>
      </w:r>
      <w:r w:rsidR="00101E98">
        <w:rPr>
          <w:rFonts w:ascii="Arial" w:eastAsia="Times New Roman" w:hAnsi="Arial" w:cs="Arial"/>
          <w:color w:val="000000"/>
          <w:sz w:val="22"/>
          <w:szCs w:val="22"/>
        </w:rPr>
        <w:t xml:space="preserve">Scripts can be found at </w:t>
      </w:r>
      <w:commentRangeStart w:id="186"/>
      <w:r w:rsidR="00F52122" w:rsidRPr="00F52122">
        <w:rPr>
          <w:rFonts w:ascii="Times New Roman" w:eastAsia="Times New Roman" w:hAnsi="Times New Roman" w:cs="Times New Roman"/>
        </w:rPr>
        <w:fldChar w:fldCharType="begin"/>
      </w:r>
      <w:r w:rsidR="00F52122" w:rsidRPr="00F52122">
        <w:rPr>
          <w:rFonts w:ascii="Times New Roman" w:eastAsia="Times New Roman" w:hAnsi="Times New Roman" w:cs="Times New Roman"/>
        </w:rPr>
        <w:instrText xml:space="preserve"> HYPERLINK "https://github.com/hollygene/Dosage_Compensation/blob/master/assembly_script.sh" </w:instrText>
      </w:r>
      <w:r w:rsidR="00F52122" w:rsidRPr="00F52122">
        <w:rPr>
          <w:rFonts w:ascii="Times New Roman" w:eastAsia="Times New Roman" w:hAnsi="Times New Roman" w:cs="Times New Roman"/>
        </w:rPr>
        <w:fldChar w:fldCharType="separate"/>
      </w:r>
      <w:r w:rsidR="00F52122" w:rsidRPr="00F52122">
        <w:rPr>
          <w:rFonts w:ascii="Arial" w:eastAsia="Times New Roman" w:hAnsi="Arial" w:cs="Arial"/>
          <w:color w:val="1155CC"/>
          <w:sz w:val="22"/>
          <w:szCs w:val="22"/>
          <w:u w:val="single"/>
        </w:rPr>
        <w:t>https://github.com/hollygene/Dosage_Compensation/blob/master/assembly_script.sh</w:t>
      </w:r>
      <w:r w:rsidR="00F52122" w:rsidRPr="00F52122">
        <w:rPr>
          <w:rFonts w:ascii="Times New Roman" w:eastAsia="Times New Roman" w:hAnsi="Times New Roman" w:cs="Times New Roman"/>
        </w:rPr>
        <w:fldChar w:fldCharType="end"/>
      </w:r>
      <w:r w:rsidR="00101E98">
        <w:rPr>
          <w:rFonts w:ascii="Times New Roman" w:eastAsia="Times New Roman" w:hAnsi="Times New Roman" w:cs="Times New Roman"/>
        </w:rPr>
        <w:t xml:space="preserve">. </w:t>
      </w:r>
      <w:commentRangeEnd w:id="186"/>
      <w:r w:rsidR="001F68C1">
        <w:rPr>
          <w:rStyle w:val="CommentReference"/>
        </w:rPr>
        <w:commentReference w:id="186"/>
      </w:r>
    </w:p>
    <w:p w14:paraId="31868B7C" w14:textId="756D5E08" w:rsidR="001F68C1" w:rsidRDefault="001F68C1" w:rsidP="00F52122">
      <w:pPr>
        <w:rPr>
          <w:ins w:id="187" w:author="Holly McQueary" w:date="2018-07-26T14:34:00Z"/>
          <w:rFonts w:ascii="Arial" w:eastAsia="Times New Roman" w:hAnsi="Arial" w:cs="Arial"/>
          <w:sz w:val="22"/>
        </w:rPr>
      </w:pPr>
      <w:r>
        <w:rPr>
          <w:rFonts w:ascii="Times New Roman" w:eastAsia="Times New Roman" w:hAnsi="Times New Roman" w:cs="Times New Roman"/>
        </w:rPr>
        <w:tab/>
      </w:r>
      <w:proofErr w:type="spellStart"/>
      <w:r w:rsidRPr="001F68C1">
        <w:rPr>
          <w:rFonts w:ascii="Arial" w:eastAsia="Times New Roman" w:hAnsi="Arial" w:cs="Arial"/>
          <w:sz w:val="22"/>
        </w:rPr>
        <w:t>Cuffnorm</w:t>
      </w:r>
      <w:proofErr w:type="spellEnd"/>
      <w:r w:rsidRPr="001F68C1">
        <w:rPr>
          <w:rFonts w:ascii="Arial" w:eastAsia="Times New Roman" w:hAnsi="Arial" w:cs="Arial"/>
          <w:sz w:val="22"/>
        </w:rPr>
        <w:t xml:space="preserve"> </w:t>
      </w:r>
      <w:r>
        <w:rPr>
          <w:rFonts w:ascii="Arial" w:eastAsia="Times New Roman" w:hAnsi="Arial" w:cs="Arial"/>
          <w:sz w:val="22"/>
        </w:rPr>
        <w:t xml:space="preserve">was used to find FPKM (fragments per kilobase per million reads). A homebrew bash script was used to join the FPKM values for each line with the gene attributes file, turn the file into a .csv, remove mitochondrial sequences, and change the chromosome names from Roman numerals to numbers (script can be found at </w:t>
      </w:r>
      <w:hyperlink r:id="rId12" w:history="1">
        <w:r w:rsidRPr="006128C1">
          <w:rPr>
            <w:rStyle w:val="Hyperlink"/>
            <w:rFonts w:ascii="Arial" w:eastAsia="Times New Roman" w:hAnsi="Arial" w:cs="Arial"/>
            <w:sz w:val="22"/>
          </w:rPr>
          <w:t>https://github.com/hollygene/Dosage_Compensation/blob/master/DC_workflow_April2017.sh</w:t>
        </w:r>
      </w:hyperlink>
      <w:r>
        <w:rPr>
          <w:rFonts w:ascii="Arial" w:eastAsia="Times New Roman" w:hAnsi="Arial" w:cs="Arial"/>
          <w:sz w:val="22"/>
        </w:rPr>
        <w:t xml:space="preserve">). This data file was then read into the R statistical software </w:t>
      </w:r>
      <w:r w:rsidR="00F54630">
        <w:rPr>
          <w:rFonts w:ascii="Arial" w:eastAsia="Times New Roman" w:hAnsi="Arial" w:cs="Arial"/>
          <w:sz w:val="22"/>
        </w:rPr>
        <w:fldChar w:fldCharType="begin"/>
      </w:r>
      <w:r w:rsidR="006474F5">
        <w:rPr>
          <w:rFonts w:ascii="Arial" w:eastAsia="Times New Roman" w:hAnsi="Arial" w:cs="Arial"/>
          <w:sz w:val="22"/>
        </w:rPr>
        <w:instrText xml:space="preserve"> ADDIN EN.CITE &lt;EndNote&gt;&lt;Cite&gt;&lt;Author&gt;Team&lt;/Author&gt;&lt;Year&gt;2013&lt;/Year&gt;&lt;RecNum&gt;670&lt;/RecNum&gt;&lt;DisplayText&gt;[8]&lt;/DisplayText&gt;&lt;record&gt;&lt;rec-number&gt;670&lt;/rec-number&gt;&lt;foreign-keys&gt;&lt;key app="EN" db-id="sprxp9feba2er9e22dn52tac2tsrsd225sf5" timestamp="1521574677"&gt;670&lt;/key&gt;&lt;/foreign-keys&gt;&lt;ref-type name="Journal Article"&gt;17&lt;/ref-type&gt;&lt;contributors&gt;&lt;authors&gt;&lt;author&gt;Team, R Core&lt;/author&gt;&lt;/authors&gt;&lt;/contributors&gt;&lt;titles&gt;&lt;title&gt;R: A language and environment for statistical computing&lt;/title&gt;&lt;/titles&gt;&lt;dates&gt;&lt;year&gt;2013&lt;/year&gt;&lt;/dates&gt;&lt;urls&gt;&lt;/urls&gt;&lt;/record&gt;&lt;/Cite&gt;&lt;/EndNote&gt;</w:instrText>
      </w:r>
      <w:r w:rsidR="00F54630">
        <w:rPr>
          <w:rFonts w:ascii="Arial" w:eastAsia="Times New Roman" w:hAnsi="Arial" w:cs="Arial"/>
          <w:sz w:val="22"/>
        </w:rPr>
        <w:fldChar w:fldCharType="separate"/>
      </w:r>
      <w:r w:rsidR="006474F5">
        <w:rPr>
          <w:rFonts w:ascii="Arial" w:eastAsia="Times New Roman" w:hAnsi="Arial" w:cs="Arial"/>
          <w:noProof/>
          <w:sz w:val="22"/>
        </w:rPr>
        <w:t>[8]</w:t>
      </w:r>
      <w:r w:rsidR="00F54630">
        <w:rPr>
          <w:rFonts w:ascii="Arial" w:eastAsia="Times New Roman" w:hAnsi="Arial" w:cs="Arial"/>
          <w:sz w:val="22"/>
        </w:rPr>
        <w:fldChar w:fldCharType="end"/>
      </w:r>
      <w:r w:rsidR="00F54630">
        <w:rPr>
          <w:rFonts w:ascii="Arial" w:eastAsia="Times New Roman" w:hAnsi="Arial" w:cs="Arial"/>
          <w:sz w:val="22"/>
        </w:rPr>
        <w:t xml:space="preserve">. </w:t>
      </w:r>
      <w:r w:rsidR="005319EF">
        <w:rPr>
          <w:rFonts w:ascii="Arial" w:eastAsia="Times New Roman" w:hAnsi="Arial" w:cs="Arial"/>
          <w:sz w:val="22"/>
        </w:rPr>
        <w:t xml:space="preserve">Average FPKM between the replicates for each line at each chromosome was found, followed by the average FPKM ratio (average FPKM of descendent line/average FPKM of ancestral line). Boxplots and </w:t>
      </w:r>
      <w:r w:rsidR="00D615F2">
        <w:rPr>
          <w:rFonts w:ascii="Arial" w:eastAsia="Times New Roman" w:hAnsi="Arial" w:cs="Arial"/>
          <w:sz w:val="22"/>
        </w:rPr>
        <w:t>ANOVAs were done in R. Comparisons made between aneupl</w:t>
      </w:r>
      <w:r w:rsidR="00512A4B">
        <w:rPr>
          <w:rFonts w:ascii="Arial" w:eastAsia="Times New Roman" w:hAnsi="Arial" w:cs="Arial"/>
          <w:sz w:val="22"/>
        </w:rPr>
        <w:t>oid lines and the expected log2</w:t>
      </w:r>
      <w:r w:rsidR="00D615F2">
        <w:rPr>
          <w:rFonts w:ascii="Arial" w:eastAsia="Times New Roman" w:hAnsi="Arial" w:cs="Arial"/>
          <w:sz w:val="22"/>
        </w:rPr>
        <w:t xml:space="preserve"> ratio of trisomic, monosomic, or </w:t>
      </w:r>
      <w:proofErr w:type="spellStart"/>
      <w:r w:rsidR="00D615F2">
        <w:rPr>
          <w:rFonts w:ascii="Arial" w:eastAsia="Times New Roman" w:hAnsi="Arial" w:cs="Arial"/>
          <w:sz w:val="22"/>
        </w:rPr>
        <w:t>tetrasomic</w:t>
      </w:r>
      <w:proofErr w:type="spellEnd"/>
      <w:r w:rsidR="00D615F2">
        <w:rPr>
          <w:rFonts w:ascii="Arial" w:eastAsia="Times New Roman" w:hAnsi="Arial" w:cs="Arial"/>
          <w:sz w:val="22"/>
        </w:rPr>
        <w:t xml:space="preserve"> chromosomes were made using a one-sample t-test with mu = log2(1.5) for trisomic, mu = log2(0.5) for monosomic, and mu = log2(2) for </w:t>
      </w:r>
      <w:proofErr w:type="spellStart"/>
      <w:r w:rsidR="00D615F2">
        <w:rPr>
          <w:rFonts w:ascii="Arial" w:eastAsia="Times New Roman" w:hAnsi="Arial" w:cs="Arial"/>
          <w:sz w:val="22"/>
        </w:rPr>
        <w:t>tetrasomic</w:t>
      </w:r>
      <w:proofErr w:type="spellEnd"/>
      <w:r w:rsidR="00D615F2">
        <w:rPr>
          <w:rFonts w:ascii="Arial" w:eastAsia="Times New Roman" w:hAnsi="Arial" w:cs="Arial"/>
          <w:sz w:val="22"/>
        </w:rPr>
        <w:t xml:space="preserve">. </w:t>
      </w:r>
      <w:r w:rsidR="005319EF">
        <w:rPr>
          <w:rFonts w:ascii="Arial" w:eastAsia="Times New Roman" w:hAnsi="Arial" w:cs="Arial"/>
          <w:sz w:val="22"/>
        </w:rPr>
        <w:t xml:space="preserve">Two separate, but identical, analyses were done for each of the datasets. </w:t>
      </w:r>
      <w:r w:rsidR="00F50CF4">
        <w:rPr>
          <w:rFonts w:ascii="Arial" w:eastAsia="Times New Roman" w:hAnsi="Arial" w:cs="Arial"/>
          <w:sz w:val="22"/>
        </w:rPr>
        <w:t xml:space="preserve">R scripts are located at </w:t>
      </w:r>
      <w:hyperlink r:id="rId13" w:history="1">
        <w:r w:rsidR="00F50CF4" w:rsidRPr="006128C1">
          <w:rPr>
            <w:rStyle w:val="Hyperlink"/>
            <w:rFonts w:ascii="Arial" w:eastAsia="Times New Roman" w:hAnsi="Arial" w:cs="Arial"/>
            <w:sz w:val="22"/>
          </w:rPr>
          <w:t>https://github.com/hollygene/Dosage_Compensation/blob/master/DC_workflow_old_MA.Rmd</w:t>
        </w:r>
      </w:hyperlink>
      <w:r w:rsidR="00F50CF4">
        <w:rPr>
          <w:rFonts w:ascii="Arial" w:eastAsia="Times New Roman" w:hAnsi="Arial" w:cs="Arial"/>
          <w:sz w:val="22"/>
        </w:rPr>
        <w:t xml:space="preserve"> and </w:t>
      </w:r>
      <w:hyperlink r:id="rId14" w:history="1">
        <w:r w:rsidR="00F50CF4" w:rsidRPr="006128C1">
          <w:rPr>
            <w:rStyle w:val="Hyperlink"/>
            <w:rFonts w:ascii="Arial" w:eastAsia="Times New Roman" w:hAnsi="Arial" w:cs="Arial"/>
            <w:sz w:val="22"/>
          </w:rPr>
          <w:t>https://github.com/hollygene/Dosage_Compensation/blob/master/DC_workflow.Rmd</w:t>
        </w:r>
      </w:hyperlink>
      <w:r w:rsidR="00F50CF4">
        <w:rPr>
          <w:rFonts w:ascii="Arial" w:eastAsia="Times New Roman" w:hAnsi="Arial" w:cs="Arial"/>
          <w:sz w:val="22"/>
        </w:rPr>
        <w:t xml:space="preserve">. </w:t>
      </w:r>
    </w:p>
    <w:p w14:paraId="7FBD4181" w14:textId="453C9CB7" w:rsidR="0041137E" w:rsidRDefault="0041137E" w:rsidP="00F52122">
      <w:pPr>
        <w:rPr>
          <w:ins w:id="188" w:author="Holly McQueary" w:date="2018-07-26T14:34:00Z"/>
          <w:rFonts w:ascii="Arial" w:eastAsia="Times New Roman" w:hAnsi="Arial" w:cs="Arial"/>
          <w:sz w:val="22"/>
        </w:rPr>
      </w:pPr>
    </w:p>
    <w:p w14:paraId="4154EA14" w14:textId="63348F34" w:rsidR="0041137E" w:rsidRDefault="0041137E" w:rsidP="00F52122">
      <w:pPr>
        <w:rPr>
          <w:rFonts w:ascii="Arial" w:eastAsia="Times New Roman" w:hAnsi="Arial" w:cs="Arial"/>
          <w:sz w:val="22"/>
        </w:rPr>
      </w:pPr>
      <w:ins w:id="189" w:author="Holly McQueary" w:date="2018-07-26T14:34:00Z">
        <w:r>
          <w:rPr>
            <w:rFonts w:ascii="Arial" w:eastAsia="Times New Roman" w:hAnsi="Arial" w:cs="Arial"/>
            <w:sz w:val="22"/>
          </w:rPr>
          <w:tab/>
          <w:t xml:space="preserve">DESeq2 (CITE) was used to find differential expression at the gene-level and compare across samples. </w:t>
        </w:r>
      </w:ins>
      <w:ins w:id="190" w:author="Holly McQueary" w:date="2018-07-26T14:35:00Z">
        <w:r>
          <w:rPr>
            <w:rFonts w:ascii="Arial" w:eastAsia="Times New Roman" w:hAnsi="Arial" w:cs="Arial"/>
            <w:sz w:val="22"/>
          </w:rPr>
          <w:t>Read counts were filtered so that the sum of each row of counts was greater than 20 (**I wonder if I change this so that I filter individual reads out that have read counts less than 10, would it sign</w:t>
        </w:r>
      </w:ins>
      <w:ins w:id="191" w:author="Holly McQueary" w:date="2018-07-26T14:36:00Z">
        <w:r>
          <w:rPr>
            <w:rFonts w:ascii="Arial" w:eastAsia="Times New Roman" w:hAnsi="Arial" w:cs="Arial"/>
            <w:sz w:val="22"/>
          </w:rPr>
          <w:t xml:space="preserve">ificantly decrease the number of genes analyzed?). The function </w:t>
        </w:r>
        <w:proofErr w:type="spellStart"/>
        <w:r>
          <w:rPr>
            <w:rFonts w:ascii="Arial" w:eastAsia="Times New Roman" w:hAnsi="Arial" w:cs="Arial"/>
            <w:sz w:val="22"/>
          </w:rPr>
          <w:t>DESeq</w:t>
        </w:r>
        <w:proofErr w:type="spellEnd"/>
        <w:r>
          <w:rPr>
            <w:rFonts w:ascii="Arial" w:eastAsia="Times New Roman" w:hAnsi="Arial" w:cs="Arial"/>
            <w:sz w:val="22"/>
          </w:rPr>
          <w:t xml:space="preserve">() was ran with default parameters, except that during the normalization, only chromosomes that were NOT </w:t>
        </w:r>
      </w:ins>
      <w:ins w:id="192" w:author="Holly McQueary" w:date="2018-07-26T14:37:00Z">
        <w:r>
          <w:rPr>
            <w:rFonts w:ascii="Arial" w:eastAsia="Times New Roman" w:hAnsi="Arial" w:cs="Arial"/>
            <w:sz w:val="22"/>
          </w:rPr>
          <w:t xml:space="preserve">aneuploid in any line were used to normalize to. </w:t>
        </w:r>
      </w:ins>
    </w:p>
    <w:p w14:paraId="7558C005" w14:textId="1B1BE03F" w:rsidR="002F0361" w:rsidRDefault="002F0361" w:rsidP="00F52122">
      <w:pPr>
        <w:rPr>
          <w:ins w:id="193" w:author="Holly McQueary" w:date="2018-09-11T15:26:00Z"/>
          <w:rFonts w:ascii="Arial" w:eastAsia="Times New Roman" w:hAnsi="Arial" w:cs="Arial"/>
          <w:sz w:val="22"/>
        </w:rPr>
      </w:pPr>
    </w:p>
    <w:p w14:paraId="1776820B" w14:textId="12809F4A" w:rsidR="00654664" w:rsidRDefault="00654664" w:rsidP="00F52122">
      <w:pPr>
        <w:rPr>
          <w:ins w:id="194" w:author="Holly McQueary" w:date="2018-09-11T15:28:00Z"/>
          <w:rFonts w:ascii="Arial" w:eastAsia="Times New Roman" w:hAnsi="Arial" w:cs="Arial"/>
          <w:sz w:val="22"/>
        </w:rPr>
      </w:pPr>
      <w:ins w:id="195" w:author="Holly McQueary" w:date="2018-09-11T15:26:00Z">
        <w:r>
          <w:rPr>
            <w:rFonts w:ascii="Arial" w:eastAsia="Times New Roman" w:hAnsi="Arial" w:cs="Arial"/>
            <w:sz w:val="22"/>
          </w:rPr>
          <w:tab/>
          <w:t>For individual gene analysis, we first wanted to know which</w:t>
        </w:r>
      </w:ins>
      <w:ins w:id="196" w:author="Holly McQueary" w:date="2018-09-11T15:27:00Z">
        <w:r>
          <w:rPr>
            <w:rFonts w:ascii="Arial" w:eastAsia="Times New Roman" w:hAnsi="Arial" w:cs="Arial"/>
            <w:sz w:val="22"/>
          </w:rPr>
          <w:t xml:space="preserve"> genes were differentially expressed in multiple MA lines from the same experiment (hybrid and lab strains). To do so, we used DESeq2 to find the DE genes in all samples, then filtered the genes based on a </w:t>
        </w:r>
        <w:proofErr w:type="spellStart"/>
        <w:r>
          <w:rPr>
            <w:rFonts w:ascii="Arial" w:eastAsia="Times New Roman" w:hAnsi="Arial" w:cs="Arial"/>
            <w:sz w:val="22"/>
          </w:rPr>
          <w:t>B</w:t>
        </w:r>
      </w:ins>
      <w:ins w:id="197" w:author="Holly McQueary" w:date="2018-09-11T15:28:00Z">
        <w:r>
          <w:rPr>
            <w:rFonts w:ascii="Arial" w:eastAsia="Times New Roman" w:hAnsi="Arial" w:cs="Arial"/>
            <w:sz w:val="22"/>
          </w:rPr>
          <w:t>enjamini</w:t>
        </w:r>
        <w:proofErr w:type="spellEnd"/>
        <w:r>
          <w:rPr>
            <w:rFonts w:ascii="Arial" w:eastAsia="Times New Roman" w:hAnsi="Arial" w:cs="Arial"/>
            <w:sz w:val="22"/>
          </w:rPr>
          <w:t xml:space="preserve">-Hochberg-adjusted p-value of &lt;0.1. We then found the number of common genes found between samples in the filtered dataset. </w:t>
        </w:r>
      </w:ins>
    </w:p>
    <w:p w14:paraId="6B6B9872" w14:textId="7BD7859B" w:rsidR="00654664" w:rsidRDefault="00654664" w:rsidP="00F52122">
      <w:pPr>
        <w:rPr>
          <w:ins w:id="198" w:author="Holly McQueary" w:date="2018-09-11T15:31:00Z"/>
          <w:rFonts w:ascii="Arial" w:eastAsia="Times New Roman" w:hAnsi="Arial" w:cs="Arial"/>
          <w:sz w:val="22"/>
        </w:rPr>
      </w:pPr>
      <w:ins w:id="199" w:author="Holly McQueary" w:date="2018-09-11T15:28:00Z">
        <w:r>
          <w:rPr>
            <w:rFonts w:ascii="Arial" w:eastAsia="Times New Roman" w:hAnsi="Arial" w:cs="Arial"/>
            <w:sz w:val="22"/>
          </w:rPr>
          <w:tab/>
          <w:t>We then a</w:t>
        </w:r>
      </w:ins>
      <w:ins w:id="200" w:author="Holly McQueary" w:date="2018-09-11T15:29:00Z">
        <w:r>
          <w:rPr>
            <w:rFonts w:ascii="Arial" w:eastAsia="Times New Roman" w:hAnsi="Arial" w:cs="Arial"/>
            <w:sz w:val="22"/>
          </w:rPr>
          <w:t>sked which genes were differentially expressed on the aneuploid chromosomes of the aneuploid samples. To do this we performed a similar method as above, adding an extra filtering step to isolate the aneuploid chromosome(s) in each sample. We then compared sam</w:t>
        </w:r>
      </w:ins>
      <w:ins w:id="201" w:author="Holly McQueary" w:date="2018-09-11T15:30:00Z">
        <w:r>
          <w:rPr>
            <w:rFonts w:ascii="Arial" w:eastAsia="Times New Roman" w:hAnsi="Arial" w:cs="Arial"/>
            <w:sz w:val="22"/>
          </w:rPr>
          <w:t xml:space="preserve">ples with the same aneuploid chromosome and found what genes were commonly DE between samples aneuploid for the same chromosome. </w:t>
        </w:r>
      </w:ins>
    </w:p>
    <w:p w14:paraId="162D8DD6" w14:textId="37227EC9" w:rsidR="00654664" w:rsidRDefault="00654664" w:rsidP="00F52122">
      <w:pPr>
        <w:rPr>
          <w:ins w:id="202" w:author="Holly McQueary" w:date="2018-09-13T09:58:00Z"/>
          <w:rFonts w:ascii="Arial" w:eastAsia="Times New Roman" w:hAnsi="Arial" w:cs="Arial"/>
          <w:sz w:val="22"/>
        </w:rPr>
      </w:pPr>
      <w:ins w:id="203" w:author="Holly McQueary" w:date="2018-09-11T15:31:00Z">
        <w:r>
          <w:rPr>
            <w:rFonts w:ascii="Arial" w:eastAsia="Times New Roman" w:hAnsi="Arial" w:cs="Arial"/>
            <w:sz w:val="22"/>
          </w:rPr>
          <w:tab/>
          <w:t>Finally, we wanted to know if there were any genes on the aneuploid chromosome(s) that were dosage compensated. To do this, we first removed genes with a BH-adjusted p-value less than 0.1</w:t>
        </w:r>
      </w:ins>
      <w:ins w:id="204" w:author="Holly McQueary" w:date="2018-09-11T15:32:00Z">
        <w:r>
          <w:rPr>
            <w:rFonts w:ascii="Arial" w:eastAsia="Times New Roman" w:hAnsi="Arial" w:cs="Arial"/>
            <w:sz w:val="22"/>
          </w:rPr>
          <w:t xml:space="preserve"> from the aneuploid datasets. </w:t>
        </w:r>
      </w:ins>
      <w:ins w:id="205" w:author="Holly McQueary" w:date="2018-09-11T15:33:00Z">
        <w:r w:rsidR="0002763B">
          <w:rPr>
            <w:rFonts w:ascii="Arial" w:eastAsia="Times New Roman" w:hAnsi="Arial" w:cs="Arial"/>
            <w:sz w:val="22"/>
          </w:rPr>
          <w:t>We then removed genes that were NOT on the aneuploid chromosome, resulting in a dataset containing genes located on the aneuploid chromosome that had a BH-adjusted p-value &gt; 0.1. We wanted to know w</w:t>
        </w:r>
      </w:ins>
      <w:ins w:id="206" w:author="Holly McQueary" w:date="2018-09-11T15:34:00Z">
        <w:r w:rsidR="0002763B">
          <w:rPr>
            <w:rFonts w:ascii="Arial" w:eastAsia="Times New Roman" w:hAnsi="Arial" w:cs="Arial"/>
            <w:sz w:val="22"/>
          </w:rPr>
          <w:t>hat percentage of the genes on the aneuploid chromosome were above this threshold value, so we found the number of genes interrogated on each aneuploid chromosome. We divided the number of non-DE genes by the total number of genes interrogate</w:t>
        </w:r>
      </w:ins>
      <w:ins w:id="207" w:author="Holly McQueary" w:date="2018-09-11T15:35:00Z">
        <w:r w:rsidR="0002763B">
          <w:rPr>
            <w:rFonts w:ascii="Arial" w:eastAsia="Times New Roman" w:hAnsi="Arial" w:cs="Arial"/>
            <w:sz w:val="22"/>
          </w:rPr>
          <w:t xml:space="preserve">d and multiplied by 100 to get a percentage of non-DE genes. </w:t>
        </w:r>
      </w:ins>
    </w:p>
    <w:p w14:paraId="4166AD40" w14:textId="77777777" w:rsidR="007D65E7" w:rsidRDefault="007D65E7" w:rsidP="00F52122">
      <w:pPr>
        <w:rPr>
          <w:rFonts w:ascii="Arial" w:eastAsia="Times New Roman" w:hAnsi="Arial" w:cs="Arial"/>
          <w:sz w:val="22"/>
        </w:rPr>
      </w:pPr>
    </w:p>
    <w:p w14:paraId="60D0705F" w14:textId="77FC529B" w:rsidR="000A6CFB" w:rsidRDefault="002F0361" w:rsidP="00F52122">
      <w:pPr>
        <w:rPr>
          <w:rFonts w:ascii="Arial" w:eastAsia="Times New Roman" w:hAnsi="Arial" w:cs="Arial"/>
          <w:sz w:val="22"/>
        </w:rPr>
      </w:pPr>
      <w:r w:rsidRPr="00FC53CF">
        <w:rPr>
          <w:rFonts w:ascii="Arial" w:eastAsia="Times New Roman" w:hAnsi="Arial" w:cs="Arial"/>
          <w:b/>
          <w:sz w:val="22"/>
        </w:rPr>
        <w:t>Result</w:t>
      </w:r>
      <w:r w:rsidR="004E187E">
        <w:rPr>
          <w:rFonts w:ascii="Arial" w:hAnsi="Arial" w:cs="Arial"/>
          <w:i/>
          <w:color w:val="000000"/>
          <w:sz w:val="22"/>
          <w:szCs w:val="117"/>
        </w:rPr>
        <w:t>s</w:t>
      </w:r>
    </w:p>
    <w:p w14:paraId="1E22B57A" w14:textId="1B6206C3" w:rsidR="000A6CFB" w:rsidRDefault="000A6CFB" w:rsidP="000A6CFB">
      <w:pPr>
        <w:rPr>
          <w:ins w:id="208" w:author="Holly McQueary" w:date="2018-08-21T16:01:00Z"/>
          <w:rFonts w:ascii="Arial" w:hAnsi="Arial" w:cs="Arial"/>
          <w:i/>
          <w:color w:val="000000"/>
          <w:sz w:val="22"/>
          <w:szCs w:val="22"/>
        </w:rPr>
      </w:pPr>
      <w:r w:rsidRPr="00F46192">
        <w:rPr>
          <w:rFonts w:ascii="Arial" w:hAnsi="Arial" w:cs="Arial"/>
          <w:i/>
          <w:color w:val="000000"/>
          <w:sz w:val="22"/>
          <w:szCs w:val="22"/>
        </w:rPr>
        <w:t>Rate of spontaneous aneuploidy is</w:t>
      </w:r>
      <w:ins w:id="209" w:author="Holly McQueary" w:date="2018-08-21T16:03:00Z">
        <w:r w:rsidR="00B677E5">
          <w:rPr>
            <w:rFonts w:ascii="Arial" w:hAnsi="Arial" w:cs="Arial"/>
            <w:i/>
            <w:color w:val="000000"/>
            <w:sz w:val="22"/>
            <w:szCs w:val="22"/>
          </w:rPr>
          <w:t xml:space="preserve"> </w:t>
        </w:r>
      </w:ins>
      <w:ins w:id="210" w:author="Holly McQueary" w:date="2018-08-21T16:18:00Z">
        <w:r w:rsidR="00DB265F">
          <w:rPr>
            <w:rFonts w:ascii="Arial" w:hAnsi="Arial" w:cs="Arial"/>
            <w:i/>
            <w:color w:val="000000"/>
            <w:sz w:val="22"/>
            <w:szCs w:val="22"/>
          </w:rPr>
          <w:t>nearly twice</w:t>
        </w:r>
      </w:ins>
      <w:del w:id="211" w:author="Holly McQueary" w:date="2018-08-21T16:03:00Z">
        <w:r w:rsidRPr="00F46192" w:rsidDel="00B677E5">
          <w:rPr>
            <w:rFonts w:ascii="Arial" w:hAnsi="Arial" w:cs="Arial"/>
            <w:i/>
            <w:color w:val="000000"/>
            <w:sz w:val="22"/>
            <w:szCs w:val="22"/>
          </w:rPr>
          <w:delText xml:space="preserve"> twice</w:delText>
        </w:r>
      </w:del>
      <w:r w:rsidRPr="00F46192">
        <w:rPr>
          <w:rFonts w:ascii="Arial" w:hAnsi="Arial" w:cs="Arial"/>
          <w:i/>
          <w:color w:val="000000"/>
          <w:sz w:val="22"/>
          <w:szCs w:val="22"/>
        </w:rPr>
        <w:t xml:space="preserve"> as high in hybrid strain than lab strain</w:t>
      </w:r>
    </w:p>
    <w:p w14:paraId="09410B92" w14:textId="7D414D17" w:rsidR="00B677E5" w:rsidRPr="00B677E5" w:rsidRDefault="00B677E5" w:rsidP="00B677E5">
      <w:pPr>
        <w:rPr>
          <w:ins w:id="212" w:author="Holly McQueary" w:date="2018-08-21T16:03:00Z"/>
          <w:rFonts w:ascii="Calibri" w:eastAsia="Times New Roman" w:hAnsi="Calibri" w:cs="Times New Roman"/>
          <w:color w:val="000000"/>
        </w:rPr>
      </w:pPr>
      <w:ins w:id="213" w:author="Holly McQueary" w:date="2018-08-21T16:03:00Z">
        <w:r>
          <w:rPr>
            <w:rFonts w:ascii="Arial" w:hAnsi="Arial" w:cs="Arial"/>
            <w:color w:val="000000"/>
            <w:sz w:val="22"/>
            <w:szCs w:val="22"/>
          </w:rPr>
          <w:t xml:space="preserve">Rate of aneuploidy in hybrid strain: </w:t>
        </w:r>
      </w:ins>
      <w:ins w:id="214" w:author="Holly McQueary" w:date="2018-08-21T16:18:00Z">
        <w:r w:rsidR="00DB265F" w:rsidRPr="00DB265F">
          <w:rPr>
            <w:rFonts w:ascii="Calibri" w:eastAsia="Times New Roman" w:hAnsi="Calibri" w:cs="Times New Roman"/>
            <w:color w:val="000000"/>
          </w:rPr>
          <w:t>1.82E-04</w:t>
        </w:r>
      </w:ins>
    </w:p>
    <w:p w14:paraId="7BB27BCE" w14:textId="094481C1" w:rsidR="00B677E5" w:rsidRPr="00B677E5" w:rsidRDefault="00B677E5" w:rsidP="00B677E5">
      <w:pPr>
        <w:rPr>
          <w:ins w:id="215" w:author="Holly McQueary" w:date="2018-08-21T16:03:00Z"/>
          <w:rFonts w:ascii="Calibri" w:eastAsia="Times New Roman" w:hAnsi="Calibri" w:cs="Times New Roman"/>
          <w:color w:val="000000"/>
        </w:rPr>
      </w:pPr>
      <w:ins w:id="216" w:author="Holly McQueary" w:date="2018-08-21T16:03:00Z">
        <w:r>
          <w:rPr>
            <w:rFonts w:ascii="Arial" w:hAnsi="Arial" w:cs="Arial"/>
            <w:color w:val="000000"/>
            <w:sz w:val="22"/>
            <w:szCs w:val="22"/>
          </w:rPr>
          <w:t xml:space="preserve">Rate of aneuploidy in lab strain: </w:t>
        </w:r>
        <w:r w:rsidRPr="00B677E5">
          <w:rPr>
            <w:rFonts w:ascii="Calibri" w:eastAsia="Times New Roman" w:hAnsi="Calibri" w:cs="Times New Roman"/>
            <w:color w:val="000000"/>
          </w:rPr>
          <w:t>1.04E-04</w:t>
        </w:r>
      </w:ins>
    </w:p>
    <w:p w14:paraId="7C4B7BC0" w14:textId="3724C7C2" w:rsidR="0077080C" w:rsidRDefault="0077080C" w:rsidP="000A6CFB">
      <w:pPr>
        <w:rPr>
          <w:ins w:id="217" w:author="Holly McQueary" w:date="2018-08-21T16:18:00Z"/>
          <w:rFonts w:ascii="Arial" w:hAnsi="Arial" w:cs="Arial"/>
          <w:color w:val="000000"/>
          <w:sz w:val="22"/>
          <w:szCs w:val="22"/>
        </w:rPr>
      </w:pPr>
    </w:p>
    <w:p w14:paraId="191029D5" w14:textId="06B49A9C" w:rsidR="00DB265F" w:rsidRDefault="00DB265F" w:rsidP="000A6CFB">
      <w:pPr>
        <w:rPr>
          <w:ins w:id="218" w:author="Holly McQueary" w:date="2018-08-21T16:19:00Z"/>
          <w:rFonts w:ascii="Arial" w:hAnsi="Arial" w:cs="Arial"/>
          <w:color w:val="000000"/>
          <w:sz w:val="22"/>
          <w:szCs w:val="22"/>
        </w:rPr>
      </w:pPr>
      <w:ins w:id="219" w:author="Holly McQueary" w:date="2018-08-21T16:18:00Z">
        <w:r>
          <w:rPr>
            <w:rFonts w:ascii="Arial" w:hAnsi="Arial" w:cs="Arial"/>
            <w:color w:val="000000"/>
            <w:sz w:val="22"/>
            <w:szCs w:val="22"/>
          </w:rPr>
          <w:lastRenderedPageBreak/>
          <w:t xml:space="preserve">Fisher’s exact test results: </w:t>
        </w:r>
        <w:r w:rsidRPr="00DB265F">
          <w:rPr>
            <w:rFonts w:ascii="Arial" w:hAnsi="Arial" w:cs="Arial"/>
            <w:color w:val="000000"/>
            <w:sz w:val="22"/>
            <w:szCs w:val="22"/>
          </w:rPr>
          <w:t>p-value = 0.0106</w:t>
        </w:r>
        <w:r>
          <w:rPr>
            <w:rFonts w:ascii="Arial" w:hAnsi="Arial" w:cs="Arial"/>
            <w:color w:val="000000"/>
            <w:sz w:val="22"/>
            <w:szCs w:val="22"/>
          </w:rPr>
          <w:t xml:space="preserve"> *statistically significantly different </w:t>
        </w:r>
      </w:ins>
      <w:ins w:id="220" w:author="Holly McQueary" w:date="2018-08-21T16:19:00Z">
        <w:r>
          <w:rPr>
            <w:rFonts w:ascii="Arial" w:hAnsi="Arial" w:cs="Arial"/>
            <w:color w:val="000000"/>
            <w:sz w:val="22"/>
            <w:szCs w:val="22"/>
          </w:rPr>
          <w:t xml:space="preserve">numbers of aneuploidies between hybrid and lab strains </w:t>
        </w:r>
      </w:ins>
    </w:p>
    <w:p w14:paraId="5BED8307" w14:textId="2AE74D94" w:rsidR="00DB265F" w:rsidDel="005C11E9" w:rsidRDefault="00DB265F" w:rsidP="003C0B65">
      <w:pPr>
        <w:rPr>
          <w:del w:id="221" w:author="Holly McQueary" w:date="2018-08-21T16:20:00Z"/>
          <w:rFonts w:ascii="Arial" w:hAnsi="Arial" w:cs="Arial"/>
          <w:color w:val="000000"/>
          <w:sz w:val="22"/>
          <w:szCs w:val="22"/>
        </w:rPr>
      </w:pPr>
    </w:p>
    <w:p w14:paraId="0697F85E" w14:textId="77777777" w:rsidR="005C11E9" w:rsidRPr="0077080C" w:rsidRDefault="005C11E9" w:rsidP="000A6CFB">
      <w:pPr>
        <w:rPr>
          <w:ins w:id="222" w:author="Holly McQueary" w:date="2018-08-21T16:20:00Z"/>
          <w:rFonts w:ascii="Arial" w:hAnsi="Arial" w:cs="Arial"/>
          <w:color w:val="000000"/>
          <w:sz w:val="22"/>
          <w:szCs w:val="22"/>
          <w:rPrChange w:id="223" w:author="Holly McQueary" w:date="2018-08-21T16:01:00Z">
            <w:rPr>
              <w:ins w:id="224" w:author="Holly McQueary" w:date="2018-08-21T16:20:00Z"/>
              <w:rFonts w:ascii="Arial" w:hAnsi="Arial" w:cs="Arial"/>
              <w:i/>
              <w:color w:val="000000"/>
              <w:sz w:val="22"/>
              <w:szCs w:val="22"/>
            </w:rPr>
          </w:rPrChange>
        </w:rPr>
      </w:pPr>
    </w:p>
    <w:p w14:paraId="77609AC2" w14:textId="4D9F3FF3" w:rsidR="006D59B4" w:rsidRPr="00F46192" w:rsidDel="005C11E9" w:rsidRDefault="006D59B4" w:rsidP="000A6CFB">
      <w:pPr>
        <w:rPr>
          <w:del w:id="225" w:author="Holly McQueary" w:date="2018-08-21T16:19:00Z"/>
          <w:rFonts w:ascii="Arial" w:eastAsia="Times New Roman" w:hAnsi="Arial" w:cs="Arial"/>
          <w:i/>
          <w:sz w:val="22"/>
          <w:szCs w:val="22"/>
        </w:rPr>
      </w:pPr>
      <w:del w:id="226" w:author="Holly McQueary" w:date="2018-08-21T16:19:00Z">
        <w:r w:rsidDel="005C11E9">
          <w:rPr>
            <w:rFonts w:ascii="Arial" w:eastAsia="Times New Roman" w:hAnsi="Arial" w:cs="Arial"/>
            <w:color w:val="000000"/>
            <w:sz w:val="22"/>
            <w:szCs w:val="22"/>
          </w:rPr>
          <w:delText>Does the rate of aneuploidy correlate with wild/lab strain status?</w:delText>
        </w:r>
      </w:del>
    </w:p>
    <w:p w14:paraId="0C813C5F" w14:textId="466EFB52" w:rsidR="006D59B4" w:rsidDel="005C11E9" w:rsidRDefault="006D59B4" w:rsidP="006D59B4">
      <w:pPr>
        <w:rPr>
          <w:del w:id="227" w:author="Holly McQueary" w:date="2018-08-21T16:19:00Z"/>
          <w:rFonts w:ascii="Arial" w:eastAsia="Times New Roman" w:hAnsi="Arial" w:cs="Arial"/>
          <w:color w:val="000000"/>
          <w:sz w:val="22"/>
          <w:szCs w:val="22"/>
        </w:rPr>
      </w:pPr>
      <w:del w:id="228" w:author="Holly McQueary" w:date="2018-08-21T16:19:00Z">
        <w:r w:rsidDel="005C11E9">
          <w:rPr>
            <w:rFonts w:ascii="Arial" w:eastAsia="Times New Roman" w:hAnsi="Arial" w:cs="Arial"/>
            <w:color w:val="000000"/>
            <w:sz w:val="22"/>
            <w:szCs w:val="22"/>
          </w:rPr>
          <w:delText>Do our aneuploid lines have more gene conversion events?</w:delText>
        </w:r>
      </w:del>
    </w:p>
    <w:p w14:paraId="4BAA6BD3" w14:textId="2AAC4DD6" w:rsidR="006D59B4" w:rsidDel="005C11E9" w:rsidRDefault="006D59B4" w:rsidP="00F52122">
      <w:pPr>
        <w:rPr>
          <w:del w:id="229" w:author="Holly McQueary" w:date="2018-08-21T16:19:00Z"/>
          <w:rFonts w:ascii="Arial" w:eastAsia="Times New Roman" w:hAnsi="Arial" w:cs="Arial"/>
          <w:i/>
          <w:sz w:val="22"/>
        </w:rPr>
      </w:pPr>
    </w:p>
    <w:p w14:paraId="336E8CEA" w14:textId="49A6D148" w:rsidR="006D59B4" w:rsidDel="005C11E9" w:rsidRDefault="006D59B4" w:rsidP="006D59B4">
      <w:pPr>
        <w:rPr>
          <w:del w:id="230" w:author="Holly McQueary" w:date="2018-08-21T16:19:00Z"/>
          <w:rFonts w:ascii="Arial" w:eastAsia="Times New Roman" w:hAnsi="Arial" w:cs="Arial"/>
          <w:color w:val="000000"/>
          <w:sz w:val="22"/>
          <w:szCs w:val="22"/>
        </w:rPr>
      </w:pPr>
      <w:del w:id="231" w:author="Holly McQueary" w:date="2018-08-21T16:19:00Z">
        <w:r w:rsidDel="005C11E9">
          <w:rPr>
            <w:rFonts w:ascii="Arial" w:eastAsia="Times New Roman" w:hAnsi="Arial" w:cs="Arial"/>
            <w:color w:val="000000"/>
            <w:sz w:val="22"/>
            <w:szCs w:val="22"/>
          </w:rPr>
          <w:delText>What chromosomes are aneuploid? Are there any that are commonly aneuploid? Never aneuploid?</w:delText>
        </w:r>
      </w:del>
    </w:p>
    <w:p w14:paraId="4C38E72F" w14:textId="1FB793C5" w:rsidR="006D59B4" w:rsidDel="005C11E9" w:rsidRDefault="006D59B4" w:rsidP="006D59B4">
      <w:pPr>
        <w:rPr>
          <w:del w:id="232" w:author="Holly McQueary" w:date="2018-08-21T16:19:00Z"/>
          <w:rFonts w:ascii="Arial" w:eastAsia="Times New Roman" w:hAnsi="Arial" w:cs="Arial"/>
          <w:color w:val="000000"/>
          <w:sz w:val="22"/>
          <w:szCs w:val="22"/>
        </w:rPr>
      </w:pPr>
    </w:p>
    <w:p w14:paraId="0A235D72" w14:textId="60ACB386" w:rsidR="006D59B4" w:rsidDel="005C11E9" w:rsidRDefault="006D59B4" w:rsidP="006D59B4">
      <w:pPr>
        <w:rPr>
          <w:del w:id="233" w:author="Holly McQueary" w:date="2018-08-21T16:19:00Z"/>
          <w:rFonts w:ascii="Arial" w:eastAsia="Times New Roman" w:hAnsi="Arial" w:cs="Arial"/>
          <w:color w:val="000000"/>
          <w:sz w:val="22"/>
          <w:szCs w:val="22"/>
        </w:rPr>
      </w:pPr>
      <w:del w:id="234" w:author="Holly McQueary" w:date="2018-08-21T16:19:00Z">
        <w:r w:rsidDel="005C11E9">
          <w:rPr>
            <w:rFonts w:ascii="Arial" w:eastAsia="Times New Roman" w:hAnsi="Arial" w:cs="Arial"/>
            <w:color w:val="000000"/>
            <w:sz w:val="22"/>
            <w:szCs w:val="22"/>
          </w:rPr>
          <w:delText xml:space="preserve">Look up the rate of aneuploidy in wild yeast versus lab yeast </w:delText>
        </w:r>
      </w:del>
    </w:p>
    <w:p w14:paraId="6E29DBAE" w14:textId="5C6FF60B" w:rsidR="006D59B4" w:rsidDel="005C11E9" w:rsidRDefault="006D59B4" w:rsidP="006D59B4">
      <w:pPr>
        <w:rPr>
          <w:del w:id="235" w:author="Holly McQueary" w:date="2018-08-21T16:19:00Z"/>
          <w:rFonts w:ascii="Arial" w:eastAsia="Times New Roman" w:hAnsi="Arial" w:cs="Arial"/>
          <w:color w:val="000000"/>
          <w:sz w:val="22"/>
          <w:szCs w:val="22"/>
        </w:rPr>
      </w:pPr>
    </w:p>
    <w:p w14:paraId="71D905CD" w14:textId="5D276888" w:rsidR="006D59B4" w:rsidDel="005C11E9" w:rsidRDefault="006D59B4" w:rsidP="006D59B4">
      <w:pPr>
        <w:rPr>
          <w:del w:id="236" w:author="Holly McQueary" w:date="2018-08-21T16:19:00Z"/>
          <w:rFonts w:ascii="Arial" w:eastAsia="Times New Roman" w:hAnsi="Arial" w:cs="Arial"/>
          <w:color w:val="000000"/>
          <w:sz w:val="22"/>
          <w:szCs w:val="22"/>
        </w:rPr>
      </w:pPr>
      <w:del w:id="237" w:author="Holly McQueary" w:date="2018-08-21T16:19:00Z">
        <w:r w:rsidDel="005C11E9">
          <w:rPr>
            <w:rFonts w:ascii="Arial" w:eastAsia="Times New Roman" w:hAnsi="Arial" w:cs="Arial"/>
            <w:color w:val="000000"/>
            <w:sz w:val="22"/>
            <w:szCs w:val="22"/>
          </w:rPr>
          <w:delText>Chromosomal instability and heterozygosity?</w:delText>
        </w:r>
      </w:del>
    </w:p>
    <w:p w14:paraId="2DC06D5A" w14:textId="3D0A26DD" w:rsidR="006D59B4" w:rsidDel="005C11E9" w:rsidRDefault="006D59B4" w:rsidP="006D59B4">
      <w:pPr>
        <w:rPr>
          <w:del w:id="238" w:author="Holly McQueary" w:date="2018-08-21T16:19:00Z"/>
          <w:rFonts w:ascii="Arial" w:eastAsia="Times New Roman" w:hAnsi="Arial" w:cs="Arial"/>
          <w:color w:val="000000"/>
          <w:sz w:val="22"/>
          <w:szCs w:val="22"/>
        </w:rPr>
      </w:pPr>
      <w:del w:id="239" w:author="Holly McQueary" w:date="2018-08-21T16:19:00Z">
        <w:r w:rsidDel="005C11E9">
          <w:rPr>
            <w:rFonts w:ascii="Arial" w:eastAsia="Times New Roman" w:hAnsi="Arial" w:cs="Arial"/>
            <w:color w:val="000000"/>
            <w:sz w:val="22"/>
            <w:szCs w:val="22"/>
          </w:rPr>
          <w:delText xml:space="preserve">Mating between 2 haploids, so no lethals to uncover </w:delText>
        </w:r>
      </w:del>
    </w:p>
    <w:p w14:paraId="7FCF0462" w14:textId="77777777" w:rsidR="006D59B4" w:rsidDel="005C11E9" w:rsidRDefault="006D59B4" w:rsidP="006D59B4">
      <w:pPr>
        <w:rPr>
          <w:del w:id="240" w:author="Holly McQueary" w:date="2018-08-21T16:20:00Z"/>
          <w:rFonts w:ascii="Arial" w:eastAsia="Times New Roman" w:hAnsi="Arial" w:cs="Arial"/>
          <w:color w:val="000000"/>
          <w:sz w:val="22"/>
          <w:szCs w:val="22"/>
        </w:rPr>
      </w:pPr>
    </w:p>
    <w:p w14:paraId="43BCFB70" w14:textId="79FD8ED3" w:rsidR="006D59B4" w:rsidRPr="003C0B65" w:rsidDel="005C11E9" w:rsidRDefault="006D59B4" w:rsidP="00F52122">
      <w:pPr>
        <w:rPr>
          <w:del w:id="241" w:author="Holly McQueary" w:date="2018-08-21T16:20:00Z"/>
          <w:rFonts w:ascii="Arial" w:eastAsia="Times New Roman" w:hAnsi="Arial" w:cs="Arial"/>
          <w:i/>
          <w:sz w:val="22"/>
        </w:rPr>
      </w:pPr>
    </w:p>
    <w:p w14:paraId="31897BB1" w14:textId="05C4671B" w:rsidR="002F0361" w:rsidDel="005C11E9" w:rsidRDefault="00FC53CF" w:rsidP="003C0B65">
      <w:pPr>
        <w:rPr>
          <w:del w:id="242" w:author="Holly McQueary" w:date="2018-08-21T16:20:00Z"/>
          <w:rFonts w:ascii="Arial" w:eastAsia="Times New Roman" w:hAnsi="Arial" w:cs="Arial"/>
          <w:sz w:val="22"/>
        </w:rPr>
      </w:pPr>
      <w:del w:id="243" w:author="Holly McQueary" w:date="2018-08-21T16:20:00Z">
        <w:r w:rsidDel="005C11E9">
          <w:rPr>
            <w:rFonts w:ascii="Arial" w:eastAsia="Times New Roman" w:hAnsi="Arial" w:cs="Arial"/>
            <w:sz w:val="22"/>
          </w:rPr>
          <w:delText xml:space="preserve">proportion of lines with aneuploidies: </w:delText>
        </w:r>
      </w:del>
    </w:p>
    <w:p w14:paraId="0A34B753" w14:textId="02D58BA6" w:rsidR="00B353C8" w:rsidDel="005C11E9" w:rsidRDefault="00B353C8" w:rsidP="003C0B65">
      <w:pPr>
        <w:rPr>
          <w:del w:id="244" w:author="Holly McQueary" w:date="2018-08-21T16:20:00Z"/>
          <w:rFonts w:ascii="Arial" w:eastAsia="Times New Roman" w:hAnsi="Arial" w:cs="Arial"/>
          <w:sz w:val="22"/>
        </w:rPr>
      </w:pPr>
      <w:r>
        <w:rPr>
          <w:rFonts w:ascii="Arial" w:eastAsia="Times New Roman" w:hAnsi="Arial" w:cs="Arial"/>
          <w:sz w:val="22"/>
        </w:rPr>
        <w:t xml:space="preserve">For the lab strain, 31 out of 145 sequenced samples were found to be aneuploid </w:t>
      </w:r>
      <w:r>
        <w:rPr>
          <w:rFonts w:ascii="Arial" w:eastAsia="Times New Roman" w:hAnsi="Arial" w:cs="Arial"/>
          <w:sz w:val="22"/>
        </w:rPr>
        <w:fldChar w:fldCharType="begin"/>
      </w:r>
      <w:r>
        <w:rPr>
          <w:rFonts w:ascii="Arial" w:eastAsia="Times New Roman" w:hAnsi="Arial" w:cs="Arial"/>
          <w:sz w:val="22"/>
        </w:rPr>
        <w:instrText xml:space="preserve"> ADDIN EN.CITE &lt;EndNote&gt;&lt;Cite&gt;&lt;Author&gt;Zhu&lt;/Author&gt;&lt;Year&gt;2014&lt;/Year&gt;&lt;RecNum&gt;62&lt;/RecNum&gt;&lt;DisplayText&gt;[5]&lt;/DisplayText&gt;&lt;record&gt;&lt;rec-number&gt;62&lt;/rec-number&gt;&lt;foreign-keys&gt;&lt;key app="EN" db-id="sprxp9feba2er9e22dn52tac2tsrsd225sf5" timestamp="1489073947"&gt;62&lt;/key&gt;&lt;/foreign-keys&gt;&lt;ref-type name="Journal Article"&gt;17&lt;/ref-type&gt;&lt;contributors&gt;&lt;authors&gt;&lt;author&gt;Zhu, Yuan O&lt;/author&gt;&lt;author&gt;Siegal, Mark L&lt;/author&gt;&lt;author&gt;Hall, David W&lt;/author&gt;&lt;author&gt;Petrov, Dmitri A&lt;/author&gt;&lt;/authors&gt;&lt;/contributors&gt;&lt;titles&gt;&lt;title&gt;Precise estimates of mutation rate and spectrum in yeast&lt;/title&gt;&lt;secondary-title&gt;Proceedings of the National Academy of Sciences&lt;/secondary-title&gt;&lt;/titles&gt;&lt;periodical&gt;&lt;full-title&gt;Proceedings of the National Academy of Sciences&lt;/full-title&gt;&lt;/periodical&gt;&lt;pages&gt;E2310-E2318&lt;/pages&gt;&lt;volume&gt;111&lt;/volume&gt;&lt;number&gt;22&lt;/number&gt;&lt;dates&gt;&lt;year&gt;2014&lt;/year&gt;&lt;/dates&gt;&lt;isbn&gt;0027-8424&lt;/isbn&gt;&lt;urls&gt;&lt;/urls&gt;&lt;/record&gt;&lt;/Cite&gt;&lt;/EndNote&gt;</w:instrText>
      </w:r>
      <w:r>
        <w:rPr>
          <w:rFonts w:ascii="Arial" w:eastAsia="Times New Roman" w:hAnsi="Arial" w:cs="Arial"/>
          <w:sz w:val="22"/>
        </w:rPr>
        <w:fldChar w:fldCharType="separate"/>
      </w:r>
      <w:r>
        <w:rPr>
          <w:rFonts w:ascii="Arial" w:eastAsia="Times New Roman" w:hAnsi="Arial" w:cs="Arial"/>
          <w:noProof/>
          <w:sz w:val="22"/>
        </w:rPr>
        <w:t>[5]</w:t>
      </w:r>
      <w:r>
        <w:rPr>
          <w:rFonts w:ascii="Arial" w:eastAsia="Times New Roman" w:hAnsi="Arial" w:cs="Arial"/>
          <w:sz w:val="22"/>
        </w:rPr>
        <w:fldChar w:fldCharType="end"/>
      </w:r>
      <w:r>
        <w:rPr>
          <w:rFonts w:ascii="Arial" w:eastAsia="Times New Roman" w:hAnsi="Arial" w:cs="Arial"/>
          <w:sz w:val="22"/>
        </w:rPr>
        <w:t xml:space="preserve">. Of these, 29 had whole-chromosomal duplications, and 2 had whole-chromosomal deletions </w:t>
      </w:r>
      <w:r>
        <w:rPr>
          <w:rFonts w:ascii="Arial" w:eastAsia="Times New Roman" w:hAnsi="Arial" w:cs="Arial"/>
          <w:sz w:val="22"/>
        </w:rPr>
        <w:fldChar w:fldCharType="begin"/>
      </w:r>
      <w:r>
        <w:rPr>
          <w:rFonts w:ascii="Arial" w:eastAsia="Times New Roman" w:hAnsi="Arial" w:cs="Arial"/>
          <w:sz w:val="22"/>
        </w:rPr>
        <w:instrText xml:space="preserve"> ADDIN EN.CITE &lt;EndNote&gt;&lt;Cite&gt;&lt;Author&gt;Zhu&lt;/Author&gt;&lt;Year&gt;2014&lt;/Year&gt;&lt;RecNum&gt;62&lt;/RecNum&gt;&lt;DisplayText&gt;[5]&lt;/DisplayText&gt;&lt;record&gt;&lt;rec-number&gt;62&lt;/rec-number&gt;&lt;foreign-keys&gt;&lt;key app="EN" db-id="sprxp9feba2er9e22dn52tac2tsrsd225sf5" timestamp="1489073947"&gt;62&lt;/key&gt;&lt;/foreign-keys&gt;&lt;ref-type name="Journal Article"&gt;17&lt;/ref-type&gt;&lt;contributors&gt;&lt;authors&gt;&lt;author&gt;Zhu, Yuan O&lt;/author&gt;&lt;author&gt;Siegal, Mark L&lt;/author&gt;&lt;author&gt;Hall, David W&lt;/author&gt;&lt;author&gt;Petrov, Dmitri A&lt;/author&gt;&lt;/authors&gt;&lt;/contributors&gt;&lt;titles&gt;&lt;title&gt;Precise estimates of mutation rate and spectrum in yeast&lt;/title&gt;&lt;secondary-title&gt;Proceedings of the National Academy of Sciences&lt;/secondary-title&gt;&lt;/titles&gt;&lt;periodical&gt;&lt;full-title&gt;Proceedings of the National Academy of Sciences&lt;/full-title&gt;&lt;/periodical&gt;&lt;pages&gt;E2310-E2318&lt;/pages&gt;&lt;volume&gt;111&lt;/volume&gt;&lt;number&gt;22&lt;/number&gt;&lt;dates&gt;&lt;year&gt;2014&lt;/year&gt;&lt;/dates&gt;&lt;isbn&gt;0027-8424&lt;/isbn&gt;&lt;urls&gt;&lt;/urls&gt;&lt;/record&gt;&lt;/Cite&gt;&lt;/EndNote&gt;</w:instrText>
      </w:r>
      <w:r>
        <w:rPr>
          <w:rFonts w:ascii="Arial" w:eastAsia="Times New Roman" w:hAnsi="Arial" w:cs="Arial"/>
          <w:sz w:val="22"/>
        </w:rPr>
        <w:fldChar w:fldCharType="separate"/>
      </w:r>
      <w:r>
        <w:rPr>
          <w:rFonts w:ascii="Arial" w:eastAsia="Times New Roman" w:hAnsi="Arial" w:cs="Arial"/>
          <w:noProof/>
          <w:sz w:val="22"/>
        </w:rPr>
        <w:t>[5]</w:t>
      </w:r>
      <w:r>
        <w:rPr>
          <w:rFonts w:ascii="Arial" w:eastAsia="Times New Roman" w:hAnsi="Arial" w:cs="Arial"/>
          <w:sz w:val="22"/>
        </w:rPr>
        <w:fldChar w:fldCharType="end"/>
      </w:r>
      <w:ins w:id="245" w:author="Holly McQueary" w:date="2018-05-23T15:44:00Z">
        <w:r w:rsidR="004F537A">
          <w:rPr>
            <w:rFonts w:ascii="Arial" w:eastAsia="Times New Roman" w:hAnsi="Arial" w:cs="Arial"/>
            <w:sz w:val="22"/>
          </w:rPr>
          <w:t>. No segmental duplications were found in the lab strain lines. 4 lines contained multiple aneuploidies (</w:t>
        </w:r>
      </w:ins>
      <w:ins w:id="246" w:author="Holly McQueary" w:date="2018-05-23T15:45:00Z">
        <w:r w:rsidR="004F537A">
          <w:rPr>
            <w:rFonts w:ascii="Arial" w:eastAsia="Times New Roman" w:hAnsi="Arial" w:cs="Arial"/>
            <w:sz w:val="22"/>
          </w:rPr>
          <w:t>i.e. two separate chromosomes had become aneuploid). Half of the chromosomes were aneuploid in multiple lines (Figure 2</w:t>
        </w:r>
      </w:ins>
      <w:ins w:id="247" w:author="Holly McQueary" w:date="2018-05-23T15:46:00Z">
        <w:r w:rsidR="004F537A">
          <w:rPr>
            <w:rFonts w:ascii="Arial" w:eastAsia="Times New Roman" w:hAnsi="Arial" w:cs="Arial"/>
            <w:sz w:val="22"/>
          </w:rPr>
          <w:t>(?)</w:t>
        </w:r>
      </w:ins>
      <w:ins w:id="248" w:author="Holly McQueary" w:date="2018-05-23T15:45:00Z">
        <w:r w:rsidR="004F537A">
          <w:rPr>
            <w:rFonts w:ascii="Arial" w:eastAsia="Times New Roman" w:hAnsi="Arial" w:cs="Arial"/>
            <w:sz w:val="22"/>
          </w:rPr>
          <w:t xml:space="preserve">). </w:t>
        </w:r>
      </w:ins>
      <w:del w:id="249" w:author="Holly McQueary" w:date="2018-05-23T15:44:00Z">
        <w:r w:rsidDel="004F537A">
          <w:rPr>
            <w:rFonts w:ascii="Arial" w:eastAsia="Times New Roman" w:hAnsi="Arial" w:cs="Arial"/>
            <w:sz w:val="22"/>
          </w:rPr>
          <w:delText xml:space="preserve">. </w:delText>
        </w:r>
      </w:del>
    </w:p>
    <w:p w14:paraId="2BE545CB" w14:textId="4AAA114B" w:rsidR="00F46192" w:rsidDel="004F537A" w:rsidRDefault="00F46192" w:rsidP="00F52122">
      <w:pPr>
        <w:rPr>
          <w:del w:id="250" w:author="Holly McQueary" w:date="2018-05-23T15:44:00Z"/>
          <w:rFonts w:ascii="Arial" w:eastAsia="Times New Roman" w:hAnsi="Arial" w:cs="Arial"/>
          <w:sz w:val="22"/>
        </w:rPr>
      </w:pPr>
      <w:del w:id="251" w:author="Holly McQueary" w:date="2018-05-23T15:44:00Z">
        <w:r w:rsidDel="004F537A">
          <w:rPr>
            <w:rFonts w:ascii="Arial" w:eastAsia="Times New Roman" w:hAnsi="Arial" w:cs="Arial"/>
            <w:sz w:val="22"/>
          </w:rPr>
          <w:delText xml:space="preserve">MA experiment: </w:delText>
        </w:r>
        <w:r w:rsidR="005C07F5" w:rsidDel="004F537A">
          <w:rPr>
            <w:rFonts w:ascii="Arial" w:eastAsia="Times New Roman" w:hAnsi="Arial" w:cs="Arial"/>
            <w:sz w:val="22"/>
          </w:rPr>
          <w:delText>31</w:delText>
        </w:r>
        <w:r w:rsidDel="004F537A">
          <w:rPr>
            <w:rFonts w:ascii="Arial" w:eastAsia="Times New Roman" w:hAnsi="Arial" w:cs="Arial"/>
            <w:sz w:val="22"/>
          </w:rPr>
          <w:delText>/145</w:delText>
        </w:r>
      </w:del>
    </w:p>
    <w:p w14:paraId="531E6A1D" w14:textId="62773B5D" w:rsidR="005C07F5" w:rsidDel="004F537A" w:rsidRDefault="005C07F5" w:rsidP="00F52122">
      <w:pPr>
        <w:rPr>
          <w:del w:id="252" w:author="Holly McQueary" w:date="2018-05-23T15:44:00Z"/>
          <w:rFonts w:ascii="Arial" w:eastAsia="Times New Roman" w:hAnsi="Arial" w:cs="Arial"/>
          <w:sz w:val="22"/>
        </w:rPr>
      </w:pPr>
      <w:del w:id="253" w:author="Holly McQueary" w:date="2018-05-23T15:44:00Z">
        <w:r w:rsidDel="004F537A">
          <w:rPr>
            <w:rFonts w:ascii="Arial" w:eastAsia="Times New Roman" w:hAnsi="Arial" w:cs="Arial"/>
            <w:sz w:val="22"/>
          </w:rPr>
          <w:tab/>
          <w:delText>29 whole-chromosomal duplications</w:delText>
        </w:r>
      </w:del>
    </w:p>
    <w:p w14:paraId="56BB985F" w14:textId="492720B1" w:rsidR="005C07F5" w:rsidDel="004F537A" w:rsidRDefault="005C07F5" w:rsidP="00F52122">
      <w:pPr>
        <w:rPr>
          <w:del w:id="254" w:author="Holly McQueary" w:date="2018-05-23T15:44:00Z"/>
          <w:rFonts w:ascii="Arial" w:eastAsia="Times New Roman" w:hAnsi="Arial" w:cs="Arial"/>
          <w:sz w:val="22"/>
        </w:rPr>
      </w:pPr>
      <w:del w:id="255" w:author="Holly McQueary" w:date="2018-05-23T15:44:00Z">
        <w:r w:rsidDel="004F537A">
          <w:rPr>
            <w:rFonts w:ascii="Arial" w:eastAsia="Times New Roman" w:hAnsi="Arial" w:cs="Arial"/>
            <w:sz w:val="22"/>
          </w:rPr>
          <w:tab/>
          <w:delText xml:space="preserve">2 whole-chromosome losses </w:delText>
        </w:r>
      </w:del>
    </w:p>
    <w:p w14:paraId="604067B0" w14:textId="77777777" w:rsidR="00B353C8" w:rsidRDefault="00B353C8" w:rsidP="00F52122">
      <w:pPr>
        <w:rPr>
          <w:rFonts w:ascii="Arial" w:eastAsia="Times New Roman" w:hAnsi="Arial" w:cs="Arial"/>
          <w:sz w:val="22"/>
        </w:rPr>
      </w:pPr>
    </w:p>
    <w:p w14:paraId="67542AA7" w14:textId="543446C1" w:rsidR="00F46192" w:rsidDel="005C11E9" w:rsidRDefault="00F46192" w:rsidP="00F52122">
      <w:pPr>
        <w:rPr>
          <w:del w:id="256" w:author="Holly McQueary" w:date="2018-08-21T16:20:00Z"/>
          <w:rFonts w:ascii="Arial" w:eastAsia="Times New Roman" w:hAnsi="Arial" w:cs="Arial"/>
          <w:sz w:val="22"/>
        </w:rPr>
      </w:pPr>
      <w:del w:id="257" w:author="Holly McQueary" w:date="2018-08-21T16:20:00Z">
        <w:r w:rsidRPr="00AA5798" w:rsidDel="005C11E9">
          <w:rPr>
            <w:rFonts w:ascii="Arial" w:eastAsia="Times New Roman" w:hAnsi="Arial" w:cs="Arial"/>
            <w:sz w:val="22"/>
            <w:rPrChange w:id="258" w:author="Holly McQueary" w:date="2018-06-11T14:45:00Z">
              <w:rPr>
                <w:rFonts w:ascii="Arial" w:eastAsia="Times New Roman" w:hAnsi="Arial" w:cs="Arial"/>
                <w:sz w:val="22"/>
                <w:highlight w:val="yellow"/>
              </w:rPr>
            </w:rPrChange>
          </w:rPr>
          <w:delText>GC experiment: 3</w:delText>
        </w:r>
      </w:del>
      <w:del w:id="259" w:author="Holly McQueary" w:date="2018-06-11T14:44:00Z">
        <w:r w:rsidRPr="00AA5798" w:rsidDel="00A765D0">
          <w:rPr>
            <w:rFonts w:ascii="Arial" w:eastAsia="Times New Roman" w:hAnsi="Arial" w:cs="Arial"/>
            <w:sz w:val="22"/>
            <w:rPrChange w:id="260" w:author="Holly McQueary" w:date="2018-06-11T14:45:00Z">
              <w:rPr>
                <w:rFonts w:ascii="Arial" w:eastAsia="Times New Roman" w:hAnsi="Arial" w:cs="Arial"/>
                <w:sz w:val="22"/>
                <w:highlight w:val="yellow"/>
              </w:rPr>
            </w:rPrChange>
          </w:rPr>
          <w:delText>0</w:delText>
        </w:r>
      </w:del>
      <w:del w:id="261" w:author="Holly McQueary" w:date="2018-08-21T16:20:00Z">
        <w:r w:rsidRPr="00AA5798" w:rsidDel="005C11E9">
          <w:rPr>
            <w:rFonts w:ascii="Arial" w:eastAsia="Times New Roman" w:hAnsi="Arial" w:cs="Arial"/>
            <w:sz w:val="22"/>
            <w:rPrChange w:id="262" w:author="Holly McQueary" w:date="2018-06-11T14:45:00Z">
              <w:rPr>
                <w:rFonts w:ascii="Arial" w:eastAsia="Times New Roman" w:hAnsi="Arial" w:cs="Arial"/>
                <w:sz w:val="22"/>
                <w:highlight w:val="yellow"/>
              </w:rPr>
            </w:rPrChange>
          </w:rPr>
          <w:delText>/93 lines</w:delText>
        </w:r>
      </w:del>
    </w:p>
    <w:p w14:paraId="2A0A75F1" w14:textId="77777777" w:rsidR="00494F90" w:rsidRDefault="00494F90" w:rsidP="00F52122">
      <w:pPr>
        <w:rPr>
          <w:rFonts w:ascii="Arial" w:eastAsia="Times New Roman" w:hAnsi="Arial" w:cs="Arial"/>
          <w:sz w:val="22"/>
        </w:rPr>
      </w:pPr>
    </w:p>
    <w:p w14:paraId="699F86D0" w14:textId="094A28E5" w:rsidR="00FC53CF" w:rsidRDefault="00FC53CF" w:rsidP="00F52122">
      <w:pPr>
        <w:rPr>
          <w:rFonts w:ascii="Arial" w:eastAsia="Times New Roman" w:hAnsi="Arial" w:cs="Arial"/>
          <w:sz w:val="22"/>
        </w:rPr>
      </w:pPr>
      <w:r>
        <w:rPr>
          <w:rFonts w:ascii="Arial" w:eastAsia="Times New Roman" w:hAnsi="Arial" w:cs="Arial"/>
          <w:sz w:val="22"/>
        </w:rPr>
        <w:t>proportion of lines with segmental duplications:</w:t>
      </w:r>
      <w:r w:rsidR="00B353C8">
        <w:rPr>
          <w:rFonts w:ascii="Arial" w:eastAsia="Times New Roman" w:hAnsi="Arial" w:cs="Arial"/>
          <w:sz w:val="22"/>
        </w:rPr>
        <w:t xml:space="preserve"> </w:t>
      </w:r>
    </w:p>
    <w:p w14:paraId="3ACCE3DF" w14:textId="1FEDB9CE" w:rsidR="009263BF" w:rsidRDefault="00F46192" w:rsidP="00F52122">
      <w:pPr>
        <w:rPr>
          <w:rFonts w:ascii="Arial" w:eastAsia="Times New Roman" w:hAnsi="Arial" w:cs="Arial"/>
          <w:sz w:val="22"/>
        </w:rPr>
      </w:pPr>
      <w:r>
        <w:rPr>
          <w:rFonts w:ascii="Arial" w:eastAsia="Times New Roman" w:hAnsi="Arial" w:cs="Arial"/>
          <w:sz w:val="22"/>
        </w:rPr>
        <w:t>MA:</w:t>
      </w:r>
      <w:r w:rsidR="009263BF">
        <w:rPr>
          <w:rFonts w:ascii="Arial" w:eastAsia="Times New Roman" w:hAnsi="Arial" w:cs="Arial"/>
          <w:sz w:val="22"/>
        </w:rPr>
        <w:t xml:space="preserve"> 0</w:t>
      </w:r>
    </w:p>
    <w:p w14:paraId="393B237F" w14:textId="172726E1" w:rsidR="00F46192" w:rsidRDefault="00F46192" w:rsidP="00F52122">
      <w:pPr>
        <w:rPr>
          <w:rFonts w:ascii="Arial" w:eastAsia="Times New Roman" w:hAnsi="Arial" w:cs="Arial"/>
          <w:sz w:val="22"/>
        </w:rPr>
      </w:pPr>
      <w:r w:rsidRPr="00AA5798">
        <w:rPr>
          <w:rFonts w:ascii="Arial" w:eastAsia="Times New Roman" w:hAnsi="Arial" w:cs="Arial"/>
          <w:sz w:val="22"/>
          <w:rPrChange w:id="263" w:author="Holly McQueary" w:date="2018-06-11T14:45:00Z">
            <w:rPr>
              <w:rFonts w:ascii="Arial" w:eastAsia="Times New Roman" w:hAnsi="Arial" w:cs="Arial"/>
              <w:sz w:val="22"/>
              <w:highlight w:val="yellow"/>
            </w:rPr>
          </w:rPrChange>
        </w:rPr>
        <w:t>GC:</w:t>
      </w:r>
      <w:r w:rsidR="009263BF" w:rsidRPr="00AA5798">
        <w:rPr>
          <w:rFonts w:ascii="Arial" w:eastAsia="Times New Roman" w:hAnsi="Arial" w:cs="Arial"/>
          <w:sz w:val="22"/>
          <w:rPrChange w:id="264" w:author="Holly McQueary" w:date="2018-06-11T14:45:00Z">
            <w:rPr>
              <w:rFonts w:ascii="Arial" w:eastAsia="Times New Roman" w:hAnsi="Arial" w:cs="Arial"/>
              <w:sz w:val="22"/>
              <w:highlight w:val="yellow"/>
            </w:rPr>
          </w:rPrChange>
        </w:rPr>
        <w:t xml:space="preserve"> </w:t>
      </w:r>
      <w:ins w:id="265" w:author="Holly McQueary" w:date="2018-06-11T14:45:00Z">
        <w:r w:rsidR="00AA5798" w:rsidRPr="00AA5798">
          <w:rPr>
            <w:rFonts w:ascii="Arial" w:eastAsia="Times New Roman" w:hAnsi="Arial" w:cs="Arial"/>
            <w:sz w:val="22"/>
            <w:rPrChange w:id="266" w:author="Holly McQueary" w:date="2018-06-11T14:45:00Z">
              <w:rPr>
                <w:rFonts w:ascii="Arial" w:eastAsia="Times New Roman" w:hAnsi="Arial" w:cs="Arial"/>
                <w:sz w:val="22"/>
                <w:highlight w:val="yellow"/>
              </w:rPr>
            </w:rPrChange>
          </w:rPr>
          <w:t>1</w:t>
        </w:r>
      </w:ins>
      <w:del w:id="267" w:author="Holly McQueary" w:date="2018-06-11T14:45:00Z">
        <w:r w:rsidR="009263BF" w:rsidRPr="00AA5798" w:rsidDel="00AA5798">
          <w:rPr>
            <w:rFonts w:ascii="Arial" w:eastAsia="Times New Roman" w:hAnsi="Arial" w:cs="Arial"/>
            <w:sz w:val="22"/>
            <w:rPrChange w:id="268" w:author="Holly McQueary" w:date="2018-06-11T14:45:00Z">
              <w:rPr>
                <w:rFonts w:ascii="Arial" w:eastAsia="Times New Roman" w:hAnsi="Arial" w:cs="Arial"/>
                <w:sz w:val="22"/>
                <w:highlight w:val="yellow"/>
              </w:rPr>
            </w:rPrChange>
          </w:rPr>
          <w:delText>2</w:delText>
        </w:r>
      </w:del>
    </w:p>
    <w:p w14:paraId="38AB3D8A" w14:textId="77777777" w:rsidR="000A6CFB" w:rsidRDefault="000A6CFB" w:rsidP="00F52122">
      <w:pPr>
        <w:rPr>
          <w:rFonts w:ascii="Arial" w:eastAsia="Times New Roman" w:hAnsi="Arial" w:cs="Arial"/>
          <w:sz w:val="22"/>
        </w:rPr>
      </w:pPr>
    </w:p>
    <w:p w14:paraId="0DD98844" w14:textId="638ACB28" w:rsidR="00FC53CF" w:rsidRDefault="00FC53CF" w:rsidP="003C0B65">
      <w:pPr>
        <w:rPr>
          <w:rFonts w:ascii="Arial" w:eastAsia="Times New Roman" w:hAnsi="Arial" w:cs="Arial"/>
          <w:sz w:val="22"/>
        </w:rPr>
      </w:pPr>
      <w:r>
        <w:rPr>
          <w:rFonts w:ascii="Arial" w:eastAsia="Times New Roman" w:hAnsi="Arial" w:cs="Arial"/>
          <w:sz w:val="22"/>
        </w:rPr>
        <w:t>proportion of lines with multiple aneuploidies:</w:t>
      </w:r>
    </w:p>
    <w:p w14:paraId="043C51F4" w14:textId="1313143C" w:rsidR="009263BF" w:rsidRDefault="009263BF" w:rsidP="009263BF">
      <w:pPr>
        <w:rPr>
          <w:ins w:id="269" w:author="Holly McQueary" w:date="2018-06-11T15:13:00Z"/>
          <w:rFonts w:ascii="Calibri" w:eastAsia="Times New Roman" w:hAnsi="Calibri" w:cs="Calibri"/>
          <w:color w:val="000000"/>
        </w:rPr>
      </w:pPr>
      <w:r>
        <w:rPr>
          <w:rFonts w:ascii="Arial" w:eastAsia="Times New Roman" w:hAnsi="Arial" w:cs="Arial"/>
          <w:sz w:val="22"/>
        </w:rPr>
        <w:t xml:space="preserve">MA: </w:t>
      </w:r>
      <w:r w:rsidRPr="009263BF">
        <w:rPr>
          <w:rFonts w:ascii="Calibri" w:eastAsia="Times New Roman" w:hAnsi="Calibri" w:cs="Calibri"/>
          <w:color w:val="000000"/>
        </w:rPr>
        <w:t xml:space="preserve">4 MA lines multiple aneuploidies </w:t>
      </w:r>
    </w:p>
    <w:p w14:paraId="5DFBFBB7" w14:textId="0DE6AC1D" w:rsidR="00980612" w:rsidRDefault="00980612" w:rsidP="009263BF">
      <w:pPr>
        <w:rPr>
          <w:ins w:id="270" w:author="Holly McQueary" w:date="2018-06-11T15:13:00Z"/>
          <w:rFonts w:ascii="Calibri" w:eastAsia="Times New Roman" w:hAnsi="Calibri" w:cs="Calibri"/>
          <w:color w:val="000000"/>
        </w:rPr>
      </w:pPr>
    </w:p>
    <w:p w14:paraId="4A847E7A" w14:textId="77777777" w:rsidR="00980612" w:rsidRDefault="00980612" w:rsidP="00980612">
      <w:pPr>
        <w:rPr>
          <w:ins w:id="271" w:author="Holly McQueary" w:date="2018-06-11T15:13:00Z"/>
          <w:rFonts w:ascii="Arial" w:eastAsia="Times New Roman" w:hAnsi="Arial" w:cs="Arial"/>
          <w:sz w:val="22"/>
        </w:rPr>
      </w:pPr>
      <w:ins w:id="272" w:author="Holly McQueary" w:date="2018-06-11T15:13:00Z">
        <w:r>
          <w:rPr>
            <w:rFonts w:ascii="Arial" w:eastAsia="Times New Roman" w:hAnsi="Arial" w:cs="Arial"/>
            <w:sz w:val="22"/>
          </w:rPr>
          <w:t>4 Lines had multiple events: 43: 2&amp;3 trisomic, 108: 9 monosomic, 8 trisomic</w:t>
        </w:r>
      </w:ins>
    </w:p>
    <w:p w14:paraId="57F4FB57" w14:textId="77777777" w:rsidR="00980612" w:rsidRDefault="00980612" w:rsidP="00980612">
      <w:pPr>
        <w:rPr>
          <w:ins w:id="273" w:author="Holly McQueary" w:date="2018-06-11T15:13:00Z"/>
          <w:rFonts w:ascii="Arial" w:eastAsia="Times New Roman" w:hAnsi="Arial" w:cs="Arial"/>
          <w:sz w:val="22"/>
        </w:rPr>
      </w:pPr>
      <w:ins w:id="274" w:author="Holly McQueary" w:date="2018-06-11T15:13:00Z">
        <w:r>
          <w:rPr>
            <w:rFonts w:ascii="Arial" w:eastAsia="Times New Roman" w:hAnsi="Arial" w:cs="Arial"/>
            <w:sz w:val="22"/>
          </w:rPr>
          <w:t xml:space="preserve">152: 1, 8 10: 4, 16 </w:t>
        </w:r>
      </w:ins>
    </w:p>
    <w:p w14:paraId="65659426" w14:textId="77777777" w:rsidR="00980612" w:rsidRDefault="00980612" w:rsidP="009263BF">
      <w:pPr>
        <w:rPr>
          <w:rFonts w:ascii="Arial" w:eastAsia="Times New Roman" w:hAnsi="Arial" w:cs="Arial"/>
          <w:sz w:val="22"/>
        </w:rPr>
      </w:pPr>
    </w:p>
    <w:p w14:paraId="5EA0AFDF" w14:textId="79DAD355" w:rsidR="009263BF" w:rsidRDefault="009263BF" w:rsidP="009263BF">
      <w:pPr>
        <w:rPr>
          <w:ins w:id="275" w:author="Holly McQueary" w:date="2018-06-11T14:45:00Z"/>
          <w:rFonts w:ascii="Calibri" w:eastAsia="Times New Roman" w:hAnsi="Calibri" w:cs="Calibri"/>
          <w:color w:val="000000"/>
        </w:rPr>
      </w:pPr>
      <w:r w:rsidRPr="00AA5798">
        <w:rPr>
          <w:rFonts w:ascii="Arial" w:eastAsia="Times New Roman" w:hAnsi="Arial" w:cs="Arial"/>
          <w:sz w:val="22"/>
          <w:rPrChange w:id="276" w:author="Holly McQueary" w:date="2018-06-11T14:45:00Z">
            <w:rPr>
              <w:rFonts w:ascii="Arial" w:eastAsia="Times New Roman" w:hAnsi="Arial" w:cs="Arial"/>
              <w:sz w:val="22"/>
              <w:highlight w:val="yellow"/>
            </w:rPr>
          </w:rPrChange>
        </w:rPr>
        <w:t xml:space="preserve">GC: </w:t>
      </w:r>
      <w:r w:rsidRPr="00AA5798">
        <w:rPr>
          <w:rFonts w:ascii="Calibri" w:eastAsia="Times New Roman" w:hAnsi="Calibri" w:cs="Calibri"/>
          <w:color w:val="000000"/>
          <w:rPrChange w:id="277" w:author="Holly McQueary" w:date="2018-06-11T14:45:00Z">
            <w:rPr>
              <w:rFonts w:ascii="Calibri" w:eastAsia="Times New Roman" w:hAnsi="Calibri" w:cs="Calibri"/>
              <w:color w:val="000000"/>
              <w:highlight w:val="yellow"/>
            </w:rPr>
          </w:rPrChange>
        </w:rPr>
        <w:t>7 lines GC with multiple aneuploidies</w:t>
      </w:r>
      <w:r w:rsidRPr="009263BF">
        <w:rPr>
          <w:rFonts w:ascii="Calibri" w:eastAsia="Times New Roman" w:hAnsi="Calibri" w:cs="Calibri"/>
          <w:color w:val="000000"/>
        </w:rPr>
        <w:t xml:space="preserve"> </w:t>
      </w:r>
    </w:p>
    <w:p w14:paraId="5AEA5CE3" w14:textId="4A4BB630" w:rsidR="00E94FCE" w:rsidRDefault="00E94FCE" w:rsidP="009263BF">
      <w:pPr>
        <w:rPr>
          <w:ins w:id="278" w:author="Holly McQueary" w:date="2018-06-11T14:45:00Z"/>
          <w:rFonts w:ascii="Calibri" w:eastAsia="Times New Roman" w:hAnsi="Calibri" w:cs="Calibri"/>
          <w:color w:val="000000"/>
        </w:rPr>
      </w:pPr>
      <w:ins w:id="279" w:author="Holly McQueary" w:date="2018-06-11T14:45:00Z">
        <w:r>
          <w:rPr>
            <w:rFonts w:ascii="Calibri" w:eastAsia="Times New Roman" w:hAnsi="Calibri" w:cs="Calibri"/>
            <w:color w:val="000000"/>
          </w:rPr>
          <w:t>11: 1 (1n), 15 (3n)</w:t>
        </w:r>
      </w:ins>
    </w:p>
    <w:p w14:paraId="559928C1" w14:textId="7FCA596C" w:rsidR="00E94FCE" w:rsidRDefault="00E94FCE" w:rsidP="009263BF">
      <w:pPr>
        <w:rPr>
          <w:ins w:id="280" w:author="Holly McQueary" w:date="2018-06-11T14:45:00Z"/>
          <w:rFonts w:ascii="Calibri" w:eastAsia="Times New Roman" w:hAnsi="Calibri" w:cs="Calibri"/>
          <w:color w:val="000000"/>
        </w:rPr>
      </w:pPr>
      <w:ins w:id="281" w:author="Holly McQueary" w:date="2018-06-11T14:45:00Z">
        <w:r>
          <w:rPr>
            <w:rFonts w:ascii="Calibri" w:eastAsia="Times New Roman" w:hAnsi="Calibri" w:cs="Calibri"/>
            <w:color w:val="000000"/>
          </w:rPr>
          <w:t>18: 1(3n), 12(3n)</w:t>
        </w:r>
      </w:ins>
    </w:p>
    <w:p w14:paraId="10D5918D" w14:textId="28F581BE" w:rsidR="00E94FCE" w:rsidRDefault="00E94FCE" w:rsidP="009263BF">
      <w:pPr>
        <w:rPr>
          <w:ins w:id="282" w:author="Holly McQueary" w:date="2018-06-11T14:46:00Z"/>
          <w:rFonts w:ascii="Calibri" w:eastAsia="Times New Roman" w:hAnsi="Calibri" w:cs="Calibri"/>
          <w:color w:val="000000"/>
        </w:rPr>
      </w:pPr>
      <w:ins w:id="283" w:author="Holly McQueary" w:date="2018-06-11T14:45:00Z">
        <w:r>
          <w:rPr>
            <w:rFonts w:ascii="Calibri" w:eastAsia="Times New Roman" w:hAnsi="Calibri" w:cs="Calibri"/>
            <w:color w:val="000000"/>
          </w:rPr>
          <w:t xml:space="preserve">31: </w:t>
        </w:r>
      </w:ins>
      <w:ins w:id="284" w:author="Holly McQueary" w:date="2018-06-11T14:46:00Z">
        <w:r>
          <w:rPr>
            <w:rFonts w:ascii="Calibri" w:eastAsia="Times New Roman" w:hAnsi="Calibri" w:cs="Calibri"/>
            <w:color w:val="000000"/>
          </w:rPr>
          <w:t>7(3n), 16(3n)</w:t>
        </w:r>
      </w:ins>
    </w:p>
    <w:p w14:paraId="6D7F103E" w14:textId="400B9AE8" w:rsidR="00E94FCE" w:rsidRDefault="00E94FCE" w:rsidP="009263BF">
      <w:pPr>
        <w:rPr>
          <w:ins w:id="285" w:author="Holly McQueary" w:date="2018-06-11T14:46:00Z"/>
          <w:rFonts w:ascii="Calibri" w:eastAsia="Times New Roman" w:hAnsi="Calibri" w:cs="Calibri"/>
          <w:color w:val="000000"/>
        </w:rPr>
      </w:pPr>
      <w:ins w:id="286" w:author="Holly McQueary" w:date="2018-06-11T14:46:00Z">
        <w:r>
          <w:rPr>
            <w:rFonts w:ascii="Calibri" w:eastAsia="Times New Roman" w:hAnsi="Calibri" w:cs="Calibri"/>
            <w:color w:val="000000"/>
          </w:rPr>
          <w:t>33: 14(3n), 16(3n)</w:t>
        </w:r>
      </w:ins>
    </w:p>
    <w:p w14:paraId="18429E0F" w14:textId="41423E2D" w:rsidR="00E94FCE" w:rsidRDefault="00E94FCE" w:rsidP="009263BF">
      <w:pPr>
        <w:rPr>
          <w:ins w:id="287" w:author="Holly McQueary" w:date="2018-06-11T14:46:00Z"/>
          <w:rFonts w:ascii="Calibri" w:eastAsia="Times New Roman" w:hAnsi="Calibri" w:cs="Calibri"/>
          <w:color w:val="000000"/>
        </w:rPr>
      </w:pPr>
      <w:ins w:id="288" w:author="Holly McQueary" w:date="2018-06-11T14:46:00Z">
        <w:r>
          <w:rPr>
            <w:rFonts w:ascii="Calibri" w:eastAsia="Times New Roman" w:hAnsi="Calibri" w:cs="Calibri"/>
            <w:color w:val="000000"/>
          </w:rPr>
          <w:t>40: 5(3n), 16(3n)</w:t>
        </w:r>
      </w:ins>
    </w:p>
    <w:p w14:paraId="2558223C" w14:textId="62969F9B" w:rsidR="00E94FCE" w:rsidRDefault="00E94FCE" w:rsidP="009263BF">
      <w:pPr>
        <w:rPr>
          <w:ins w:id="289" w:author="Holly McQueary" w:date="2018-06-11T14:46:00Z"/>
          <w:rFonts w:ascii="Calibri" w:eastAsia="Times New Roman" w:hAnsi="Calibri" w:cs="Calibri"/>
          <w:color w:val="000000"/>
        </w:rPr>
      </w:pPr>
      <w:ins w:id="290" w:author="Holly McQueary" w:date="2018-06-11T14:46:00Z">
        <w:r>
          <w:rPr>
            <w:rFonts w:ascii="Calibri" w:eastAsia="Times New Roman" w:hAnsi="Calibri" w:cs="Calibri"/>
            <w:color w:val="000000"/>
          </w:rPr>
          <w:t>47: 9(3n), 16(3n)</w:t>
        </w:r>
      </w:ins>
    </w:p>
    <w:p w14:paraId="4775E9BB" w14:textId="01D03C29" w:rsidR="00E94FCE" w:rsidRDefault="00E94FCE" w:rsidP="009263BF">
      <w:pPr>
        <w:rPr>
          <w:ins w:id="291" w:author="Holly McQueary" w:date="2018-06-11T14:46:00Z"/>
          <w:rFonts w:ascii="Calibri" w:eastAsia="Times New Roman" w:hAnsi="Calibri" w:cs="Calibri"/>
          <w:color w:val="000000"/>
        </w:rPr>
      </w:pPr>
      <w:ins w:id="292" w:author="Holly McQueary" w:date="2018-06-11T14:46:00Z">
        <w:r>
          <w:rPr>
            <w:rFonts w:ascii="Calibri" w:eastAsia="Times New Roman" w:hAnsi="Calibri" w:cs="Calibri"/>
            <w:color w:val="000000"/>
          </w:rPr>
          <w:t>66: 7(3n),10(3n)</w:t>
        </w:r>
      </w:ins>
    </w:p>
    <w:p w14:paraId="2CA0A68B" w14:textId="1F869030" w:rsidR="00E94FCE" w:rsidRDefault="00E94FCE" w:rsidP="009263BF">
      <w:pPr>
        <w:rPr>
          <w:ins w:id="293" w:author="Holly McQueary" w:date="2018-06-11T14:47:00Z"/>
          <w:rFonts w:ascii="Calibri" w:eastAsia="Times New Roman" w:hAnsi="Calibri" w:cs="Calibri"/>
          <w:color w:val="000000"/>
        </w:rPr>
      </w:pPr>
      <w:ins w:id="294" w:author="Holly McQueary" w:date="2018-06-11T14:46:00Z">
        <w:r>
          <w:rPr>
            <w:rFonts w:ascii="Calibri" w:eastAsia="Times New Roman" w:hAnsi="Calibri" w:cs="Calibri"/>
            <w:color w:val="000000"/>
          </w:rPr>
          <w:t xml:space="preserve">76: </w:t>
        </w:r>
      </w:ins>
      <w:ins w:id="295" w:author="Holly McQueary" w:date="2018-06-11T14:47:00Z">
        <w:r>
          <w:rPr>
            <w:rFonts w:ascii="Calibri" w:eastAsia="Times New Roman" w:hAnsi="Calibri" w:cs="Calibri"/>
            <w:color w:val="000000"/>
          </w:rPr>
          <w:t>9(3n), 10(n/2), 14(3n)</w:t>
        </w:r>
      </w:ins>
    </w:p>
    <w:p w14:paraId="24718236" w14:textId="6C0B4F3B" w:rsidR="00E94FCE" w:rsidDel="00980612" w:rsidRDefault="00E94FCE" w:rsidP="009263BF">
      <w:pPr>
        <w:rPr>
          <w:del w:id="296" w:author="Holly McQueary" w:date="2018-06-11T15:13:00Z"/>
          <w:rFonts w:ascii="Arial" w:eastAsia="Times New Roman" w:hAnsi="Arial" w:cs="Arial"/>
          <w:sz w:val="22"/>
        </w:rPr>
      </w:pPr>
    </w:p>
    <w:p w14:paraId="584D9293" w14:textId="77777777" w:rsidR="009263BF" w:rsidDel="00980612" w:rsidRDefault="009263BF" w:rsidP="009263BF">
      <w:pPr>
        <w:ind w:firstLine="720"/>
        <w:rPr>
          <w:del w:id="297" w:author="Holly McQueary" w:date="2018-06-11T15:12:00Z"/>
          <w:rFonts w:ascii="Arial" w:eastAsia="Times New Roman" w:hAnsi="Arial" w:cs="Arial"/>
          <w:sz w:val="22"/>
        </w:rPr>
      </w:pPr>
    </w:p>
    <w:p w14:paraId="54257F66" w14:textId="67C3E9AB" w:rsidR="004E187E" w:rsidDel="00980612" w:rsidRDefault="004E187E" w:rsidP="004E187E">
      <w:pPr>
        <w:rPr>
          <w:del w:id="298" w:author="Holly McQueary" w:date="2018-06-11T15:12:00Z"/>
          <w:rFonts w:ascii="Arial" w:eastAsia="Times New Roman" w:hAnsi="Arial" w:cs="Arial"/>
          <w:sz w:val="22"/>
        </w:rPr>
      </w:pPr>
    </w:p>
    <w:p w14:paraId="3CFD6B9F" w14:textId="63BCF95A" w:rsidR="004E187E" w:rsidDel="00FA0D8A" w:rsidRDefault="004E187E" w:rsidP="004E187E">
      <w:pPr>
        <w:rPr>
          <w:del w:id="299" w:author="Holly McQueary" w:date="2018-05-23T16:41:00Z"/>
          <w:rFonts w:ascii="Arial" w:eastAsia="Times New Roman" w:hAnsi="Arial" w:cs="Arial"/>
          <w:sz w:val="22"/>
        </w:rPr>
      </w:pPr>
      <w:del w:id="300" w:author="Holly McQueary" w:date="2018-05-23T16:41:00Z">
        <w:r w:rsidDel="00FA0D8A">
          <w:rPr>
            <w:rFonts w:ascii="Arial" w:eastAsia="Times New Roman" w:hAnsi="Arial" w:cs="Arial"/>
            <w:sz w:val="22"/>
          </w:rPr>
          <w:delText>Chromosomes with Multiple Aneuploid Lines: (calculated from MA data only)</w:delText>
        </w:r>
      </w:del>
    </w:p>
    <w:p w14:paraId="62C4D777" w14:textId="2E6FF972" w:rsidR="004E187E" w:rsidDel="00FA0D8A" w:rsidRDefault="004E187E" w:rsidP="004E187E">
      <w:pPr>
        <w:rPr>
          <w:del w:id="301" w:author="Holly McQueary" w:date="2018-05-23T16:41:00Z"/>
          <w:rFonts w:ascii="Arial" w:eastAsia="Times New Roman" w:hAnsi="Arial" w:cs="Arial"/>
          <w:sz w:val="22"/>
        </w:rPr>
      </w:pPr>
      <w:del w:id="302" w:author="Holly McQueary" w:date="2018-05-23T16:41:00Z">
        <w:r w:rsidDel="00FA0D8A">
          <w:rPr>
            <w:rFonts w:ascii="Arial" w:eastAsia="Times New Roman" w:hAnsi="Arial" w:cs="Arial"/>
            <w:sz w:val="22"/>
          </w:rPr>
          <w:delText>2: 3</w:delText>
        </w:r>
      </w:del>
    </w:p>
    <w:p w14:paraId="6358E2AE" w14:textId="130422BE" w:rsidR="004E187E" w:rsidDel="00FA0D8A" w:rsidRDefault="004E187E" w:rsidP="004E187E">
      <w:pPr>
        <w:rPr>
          <w:del w:id="303" w:author="Holly McQueary" w:date="2018-05-23T16:41:00Z"/>
          <w:rFonts w:ascii="Arial" w:eastAsia="Times New Roman" w:hAnsi="Arial" w:cs="Arial"/>
          <w:sz w:val="22"/>
        </w:rPr>
      </w:pPr>
      <w:del w:id="304" w:author="Holly McQueary" w:date="2018-05-23T16:41:00Z">
        <w:r w:rsidDel="00FA0D8A">
          <w:rPr>
            <w:rFonts w:ascii="Arial" w:eastAsia="Times New Roman" w:hAnsi="Arial" w:cs="Arial"/>
            <w:sz w:val="22"/>
          </w:rPr>
          <w:delText>3: 2</w:delText>
        </w:r>
      </w:del>
    </w:p>
    <w:p w14:paraId="651D8038" w14:textId="18FD138E" w:rsidR="004E187E" w:rsidDel="00FA0D8A" w:rsidRDefault="004E187E" w:rsidP="004E187E">
      <w:pPr>
        <w:rPr>
          <w:del w:id="305" w:author="Holly McQueary" w:date="2018-05-23T16:41:00Z"/>
          <w:rFonts w:ascii="Arial" w:eastAsia="Times New Roman" w:hAnsi="Arial" w:cs="Arial"/>
          <w:sz w:val="22"/>
        </w:rPr>
      </w:pPr>
      <w:del w:id="306" w:author="Holly McQueary" w:date="2018-05-23T16:41:00Z">
        <w:r w:rsidDel="00FA0D8A">
          <w:rPr>
            <w:rFonts w:ascii="Arial" w:eastAsia="Times New Roman" w:hAnsi="Arial" w:cs="Arial"/>
            <w:sz w:val="22"/>
          </w:rPr>
          <w:delText>4: 3</w:delText>
        </w:r>
      </w:del>
    </w:p>
    <w:p w14:paraId="77B86778" w14:textId="784C1340" w:rsidR="004E187E" w:rsidDel="00FA0D8A" w:rsidRDefault="004E187E" w:rsidP="004E187E">
      <w:pPr>
        <w:rPr>
          <w:del w:id="307" w:author="Holly McQueary" w:date="2018-05-23T16:41:00Z"/>
          <w:rFonts w:ascii="Arial" w:eastAsia="Times New Roman" w:hAnsi="Arial" w:cs="Arial"/>
          <w:sz w:val="22"/>
        </w:rPr>
      </w:pPr>
      <w:del w:id="308" w:author="Holly McQueary" w:date="2018-05-23T16:41:00Z">
        <w:r w:rsidDel="00FA0D8A">
          <w:rPr>
            <w:rFonts w:ascii="Arial" w:eastAsia="Times New Roman" w:hAnsi="Arial" w:cs="Arial"/>
            <w:sz w:val="22"/>
          </w:rPr>
          <w:delText>5: 3</w:delText>
        </w:r>
      </w:del>
    </w:p>
    <w:p w14:paraId="13EDAFB5" w14:textId="6F56ABF8" w:rsidR="004E187E" w:rsidDel="00FA0D8A" w:rsidRDefault="004E187E" w:rsidP="004E187E">
      <w:pPr>
        <w:rPr>
          <w:del w:id="309" w:author="Holly McQueary" w:date="2018-05-23T16:41:00Z"/>
          <w:rFonts w:ascii="Arial" w:eastAsia="Times New Roman" w:hAnsi="Arial" w:cs="Arial"/>
          <w:sz w:val="22"/>
        </w:rPr>
      </w:pPr>
      <w:del w:id="310" w:author="Holly McQueary" w:date="2018-05-23T16:41:00Z">
        <w:r w:rsidDel="00FA0D8A">
          <w:rPr>
            <w:rFonts w:ascii="Arial" w:eastAsia="Times New Roman" w:hAnsi="Arial" w:cs="Arial"/>
            <w:sz w:val="22"/>
          </w:rPr>
          <w:delText>8: 4</w:delText>
        </w:r>
      </w:del>
    </w:p>
    <w:p w14:paraId="3DA70875" w14:textId="00612A84" w:rsidR="004E187E" w:rsidDel="00FA0D8A" w:rsidRDefault="004E187E" w:rsidP="004E187E">
      <w:pPr>
        <w:rPr>
          <w:del w:id="311" w:author="Holly McQueary" w:date="2018-05-23T16:41:00Z"/>
          <w:rFonts w:ascii="Arial" w:eastAsia="Times New Roman" w:hAnsi="Arial" w:cs="Arial"/>
          <w:sz w:val="22"/>
        </w:rPr>
      </w:pPr>
      <w:del w:id="312" w:author="Holly McQueary" w:date="2018-05-23T16:41:00Z">
        <w:r w:rsidDel="00FA0D8A">
          <w:rPr>
            <w:rFonts w:ascii="Arial" w:eastAsia="Times New Roman" w:hAnsi="Arial" w:cs="Arial"/>
            <w:sz w:val="22"/>
          </w:rPr>
          <w:delText>9: 5</w:delText>
        </w:r>
      </w:del>
    </w:p>
    <w:p w14:paraId="38D848FF" w14:textId="3035E894" w:rsidR="004E187E" w:rsidDel="00FA0D8A" w:rsidRDefault="004E187E" w:rsidP="004E187E">
      <w:pPr>
        <w:rPr>
          <w:del w:id="313" w:author="Holly McQueary" w:date="2018-05-23T16:41:00Z"/>
          <w:rFonts w:ascii="Arial" w:eastAsia="Times New Roman" w:hAnsi="Arial" w:cs="Arial"/>
          <w:sz w:val="22"/>
        </w:rPr>
      </w:pPr>
      <w:del w:id="314" w:author="Holly McQueary" w:date="2018-05-23T16:41:00Z">
        <w:r w:rsidDel="00FA0D8A">
          <w:rPr>
            <w:rFonts w:ascii="Arial" w:eastAsia="Times New Roman" w:hAnsi="Arial" w:cs="Arial"/>
            <w:sz w:val="22"/>
          </w:rPr>
          <w:delText>14: 3</w:delText>
        </w:r>
      </w:del>
    </w:p>
    <w:p w14:paraId="72DAC14D" w14:textId="32567A49" w:rsidR="004E187E" w:rsidDel="00FA0D8A" w:rsidRDefault="004E187E" w:rsidP="004E187E">
      <w:pPr>
        <w:rPr>
          <w:del w:id="315" w:author="Holly McQueary" w:date="2018-05-23T16:41:00Z"/>
          <w:rFonts w:ascii="Arial" w:eastAsia="Times New Roman" w:hAnsi="Arial" w:cs="Arial"/>
          <w:sz w:val="22"/>
        </w:rPr>
      </w:pPr>
      <w:del w:id="316" w:author="Holly McQueary" w:date="2018-05-23T16:41:00Z">
        <w:r w:rsidDel="00FA0D8A">
          <w:rPr>
            <w:rFonts w:ascii="Arial" w:eastAsia="Times New Roman" w:hAnsi="Arial" w:cs="Arial"/>
            <w:sz w:val="22"/>
          </w:rPr>
          <w:delText xml:space="preserve">16: 3 </w:delText>
        </w:r>
      </w:del>
    </w:p>
    <w:p w14:paraId="56EF25F1" w14:textId="77777777" w:rsidR="004E187E" w:rsidRDefault="004E187E" w:rsidP="004E187E">
      <w:pPr>
        <w:rPr>
          <w:rFonts w:ascii="Arial" w:eastAsia="Times New Roman" w:hAnsi="Arial" w:cs="Arial"/>
          <w:sz w:val="22"/>
        </w:rPr>
      </w:pPr>
    </w:p>
    <w:p w14:paraId="1D5383EF" w14:textId="4A5F2FA1" w:rsidR="009201B6" w:rsidRDefault="004E187E" w:rsidP="004E187E">
      <w:pPr>
        <w:rPr>
          <w:rFonts w:ascii="Arial" w:eastAsia="Times New Roman" w:hAnsi="Arial" w:cs="Arial"/>
          <w:sz w:val="22"/>
        </w:rPr>
      </w:pPr>
      <w:del w:id="317" w:author="Holly McQueary" w:date="2018-05-23T16:41:00Z">
        <w:r w:rsidDel="00FA0D8A">
          <w:rPr>
            <w:rFonts w:ascii="Arial" w:eastAsia="Times New Roman" w:hAnsi="Arial" w:cs="Arial"/>
            <w:sz w:val="22"/>
          </w:rPr>
          <w:delText>2</w:delText>
        </w:r>
      </w:del>
      <w:del w:id="318" w:author="Holly McQueary" w:date="2018-06-11T15:13:00Z">
        <w:r w:rsidDel="00980612">
          <w:rPr>
            <w:rFonts w:ascii="Arial" w:eastAsia="Times New Roman" w:hAnsi="Arial" w:cs="Arial"/>
            <w:sz w:val="22"/>
          </w:rPr>
          <w:delText xml:space="preserve"> Lines had multiple events: 43: 2&amp;3 trisomic, 108: 9 monosomic, 8 trisomic</w:delText>
        </w:r>
      </w:del>
    </w:p>
    <w:p w14:paraId="75250188" w14:textId="526BAE65" w:rsidR="00E254F0" w:rsidDel="005C11E9" w:rsidRDefault="00E254F0" w:rsidP="00F52122">
      <w:pPr>
        <w:rPr>
          <w:del w:id="319" w:author="Holly McQueary" w:date="2018-08-21T16:22:00Z"/>
          <w:rFonts w:ascii="Arial" w:eastAsia="Times New Roman" w:hAnsi="Arial" w:cs="Arial"/>
          <w:sz w:val="22"/>
        </w:rPr>
      </w:pPr>
      <w:del w:id="320" w:author="Holly McQueary" w:date="2018-08-21T16:22:00Z">
        <w:r w:rsidDel="005C11E9">
          <w:rPr>
            <w:rFonts w:ascii="Arial" w:eastAsia="Times New Roman" w:hAnsi="Arial" w:cs="Arial"/>
            <w:sz w:val="22"/>
          </w:rPr>
          <w:delText xml:space="preserve">more tetrasomies (1) in GC than MA experiment </w:delText>
        </w:r>
      </w:del>
    </w:p>
    <w:p w14:paraId="545D0FAA" w14:textId="43800AFC" w:rsidR="008B640B" w:rsidDel="005C11E9" w:rsidRDefault="008B640B" w:rsidP="009263BF">
      <w:pPr>
        <w:rPr>
          <w:del w:id="321" w:author="Holly McQueary" w:date="2018-08-21T16:21:00Z"/>
          <w:rFonts w:ascii="Arial" w:eastAsia="Times New Roman" w:hAnsi="Arial" w:cs="Arial"/>
          <w:sz w:val="22"/>
        </w:rPr>
      </w:pPr>
    </w:p>
    <w:p w14:paraId="47A89AD9" w14:textId="17F53B46" w:rsidR="004D0BA5" w:rsidDel="005C11E9" w:rsidRDefault="00260DD2" w:rsidP="00F52122">
      <w:pPr>
        <w:rPr>
          <w:del w:id="322" w:author="Holly McQueary" w:date="2018-08-21T16:21:00Z"/>
          <w:rFonts w:ascii="Arial" w:eastAsia="Times New Roman" w:hAnsi="Arial" w:cs="Arial"/>
          <w:sz w:val="22"/>
        </w:rPr>
      </w:pPr>
      <w:del w:id="323" w:author="Holly McQueary" w:date="2018-08-21T16:21:00Z">
        <w:r w:rsidDel="005C11E9">
          <w:rPr>
            <w:rFonts w:ascii="Arial" w:eastAsia="Times New Roman" w:hAnsi="Arial" w:cs="Arial"/>
            <w:sz w:val="22"/>
          </w:rPr>
          <w:delText xml:space="preserve"> (monosomies and trisomies) and 2 events (tetrasomies)</w:delText>
        </w:r>
        <w:r w:rsidR="007A289F" w:rsidDel="005C11E9">
          <w:rPr>
            <w:rFonts w:ascii="Arial" w:eastAsia="Times New Roman" w:hAnsi="Arial" w:cs="Arial"/>
            <w:sz w:val="22"/>
          </w:rPr>
          <w:delText xml:space="preserve"> </w:delText>
        </w:r>
      </w:del>
    </w:p>
    <w:tbl>
      <w:tblPr>
        <w:tblW w:w="7148" w:type="dxa"/>
        <w:tblLook w:val="04A0" w:firstRow="1" w:lastRow="0" w:firstColumn="1" w:lastColumn="0" w:noHBand="0" w:noVBand="1"/>
      </w:tblPr>
      <w:tblGrid>
        <w:gridCol w:w="1300"/>
        <w:gridCol w:w="1300"/>
        <w:gridCol w:w="1300"/>
        <w:gridCol w:w="1300"/>
        <w:gridCol w:w="1948"/>
      </w:tblGrid>
      <w:tr w:rsidR="009263BF" w:rsidRPr="009263BF" w:rsidDel="005C11E9" w14:paraId="0E4809C5" w14:textId="1736ACAE" w:rsidTr="003C0B65">
        <w:trPr>
          <w:trHeight w:val="320"/>
          <w:del w:id="324" w:author="Holly McQueary" w:date="2018-08-21T16:21:00Z"/>
        </w:trPr>
        <w:tc>
          <w:tcPr>
            <w:tcW w:w="1300" w:type="dxa"/>
            <w:tcBorders>
              <w:top w:val="nil"/>
              <w:left w:val="nil"/>
              <w:bottom w:val="nil"/>
              <w:right w:val="nil"/>
            </w:tcBorders>
            <w:shd w:val="clear" w:color="auto" w:fill="auto"/>
            <w:noWrap/>
            <w:vAlign w:val="bottom"/>
            <w:hideMark/>
          </w:tcPr>
          <w:p w14:paraId="2A693A0F" w14:textId="3137F257" w:rsidR="009263BF" w:rsidRPr="009263BF" w:rsidDel="005C11E9" w:rsidRDefault="009263BF" w:rsidP="009263BF">
            <w:pPr>
              <w:rPr>
                <w:del w:id="325" w:author="Holly McQueary" w:date="2018-08-21T16:21:00Z"/>
                <w:rFonts w:ascii="Calibri" w:eastAsia="Times New Roman" w:hAnsi="Calibri" w:cs="Calibri"/>
                <w:color w:val="000000"/>
              </w:rPr>
            </w:pPr>
            <w:del w:id="326" w:author="Holly McQueary" w:date="2018-08-21T16:21:00Z">
              <w:r w:rsidRPr="009263BF" w:rsidDel="005C11E9">
                <w:rPr>
                  <w:rFonts w:ascii="Calibri" w:eastAsia="Times New Roman" w:hAnsi="Calibri" w:cs="Calibri"/>
                  <w:color w:val="000000"/>
                </w:rPr>
                <w:delText># events</w:delText>
              </w:r>
              <w:r w:rsidR="00B353C8" w:rsidDel="005C11E9">
                <w:rPr>
                  <w:rFonts w:ascii="Calibri" w:eastAsia="Times New Roman" w:hAnsi="Calibri" w:cs="Calibri"/>
                  <w:color w:val="000000"/>
                </w:rPr>
                <w:delText xml:space="preserve"> </w:delText>
              </w:r>
            </w:del>
          </w:p>
        </w:tc>
        <w:tc>
          <w:tcPr>
            <w:tcW w:w="1300" w:type="dxa"/>
            <w:tcBorders>
              <w:top w:val="nil"/>
              <w:left w:val="nil"/>
              <w:bottom w:val="nil"/>
              <w:right w:val="nil"/>
            </w:tcBorders>
            <w:shd w:val="clear" w:color="auto" w:fill="auto"/>
            <w:noWrap/>
            <w:vAlign w:val="bottom"/>
            <w:hideMark/>
          </w:tcPr>
          <w:p w14:paraId="21E512DD" w14:textId="4B8C430F" w:rsidR="009263BF" w:rsidRPr="003C0B65" w:rsidDel="005C11E9" w:rsidRDefault="009263BF" w:rsidP="009263BF">
            <w:pPr>
              <w:rPr>
                <w:del w:id="327" w:author="Holly McQueary" w:date="2018-08-21T16:21:00Z"/>
                <w:rFonts w:ascii="Calibri" w:eastAsia="Times New Roman" w:hAnsi="Calibri" w:cs="Calibri"/>
                <w:color w:val="000000"/>
                <w:highlight w:val="yellow"/>
              </w:rPr>
            </w:pPr>
            <w:del w:id="328" w:author="Holly McQueary" w:date="2018-08-21T16:21:00Z">
              <w:r w:rsidRPr="003C0B65" w:rsidDel="005C11E9">
                <w:rPr>
                  <w:rFonts w:ascii="Calibri" w:eastAsia="Times New Roman" w:hAnsi="Calibri" w:cs="Calibri"/>
                  <w:color w:val="000000"/>
                  <w:highlight w:val="yellow"/>
                </w:rPr>
                <w:delText>GC</w:delText>
              </w:r>
            </w:del>
          </w:p>
        </w:tc>
        <w:tc>
          <w:tcPr>
            <w:tcW w:w="1300" w:type="dxa"/>
            <w:tcBorders>
              <w:top w:val="nil"/>
              <w:left w:val="nil"/>
              <w:bottom w:val="nil"/>
              <w:right w:val="nil"/>
            </w:tcBorders>
            <w:shd w:val="clear" w:color="auto" w:fill="auto"/>
            <w:noWrap/>
            <w:vAlign w:val="bottom"/>
            <w:hideMark/>
          </w:tcPr>
          <w:p w14:paraId="6C1171B6" w14:textId="0B851A2B" w:rsidR="009263BF" w:rsidRPr="009263BF" w:rsidDel="005C11E9" w:rsidRDefault="009263BF" w:rsidP="009263BF">
            <w:pPr>
              <w:rPr>
                <w:del w:id="329" w:author="Holly McQueary" w:date="2018-08-21T16:21:00Z"/>
                <w:rFonts w:ascii="Calibri" w:eastAsia="Times New Roman" w:hAnsi="Calibri" w:cs="Calibri"/>
                <w:color w:val="000000"/>
              </w:rPr>
            </w:pPr>
            <w:del w:id="330" w:author="Holly McQueary" w:date="2018-08-21T16:21:00Z">
              <w:r w:rsidRPr="009263BF" w:rsidDel="005C11E9">
                <w:rPr>
                  <w:rFonts w:ascii="Calibri" w:eastAsia="Times New Roman" w:hAnsi="Calibri" w:cs="Calibri"/>
                  <w:color w:val="000000"/>
                </w:rPr>
                <w:delText>MA</w:delText>
              </w:r>
            </w:del>
          </w:p>
        </w:tc>
        <w:tc>
          <w:tcPr>
            <w:tcW w:w="1300" w:type="dxa"/>
            <w:tcBorders>
              <w:top w:val="nil"/>
              <w:left w:val="nil"/>
              <w:bottom w:val="nil"/>
              <w:right w:val="nil"/>
            </w:tcBorders>
            <w:shd w:val="clear" w:color="auto" w:fill="auto"/>
            <w:noWrap/>
            <w:vAlign w:val="bottom"/>
            <w:hideMark/>
          </w:tcPr>
          <w:p w14:paraId="7444539E" w14:textId="7CBDDCB1" w:rsidR="009263BF" w:rsidRPr="003C0B65" w:rsidDel="005C11E9" w:rsidRDefault="009263BF" w:rsidP="009263BF">
            <w:pPr>
              <w:rPr>
                <w:del w:id="331" w:author="Holly McQueary" w:date="2018-08-21T16:21:00Z"/>
                <w:rFonts w:ascii="Calibri" w:eastAsia="Times New Roman" w:hAnsi="Calibri" w:cs="Calibri"/>
                <w:color w:val="000000"/>
                <w:highlight w:val="yellow"/>
              </w:rPr>
            </w:pPr>
            <w:del w:id="332" w:author="Holly McQueary" w:date="2018-08-21T16:21:00Z">
              <w:r w:rsidRPr="003C0B65" w:rsidDel="005C11E9">
                <w:rPr>
                  <w:rFonts w:ascii="Calibri" w:eastAsia="Times New Roman" w:hAnsi="Calibri" w:cs="Calibri"/>
                  <w:color w:val="000000"/>
                  <w:highlight w:val="yellow"/>
                </w:rPr>
                <w:delText>total</w:delText>
              </w:r>
            </w:del>
          </w:p>
        </w:tc>
        <w:tc>
          <w:tcPr>
            <w:tcW w:w="1948" w:type="dxa"/>
            <w:tcBorders>
              <w:top w:val="nil"/>
              <w:left w:val="nil"/>
              <w:bottom w:val="nil"/>
              <w:right w:val="nil"/>
            </w:tcBorders>
            <w:shd w:val="clear" w:color="auto" w:fill="auto"/>
            <w:noWrap/>
            <w:vAlign w:val="bottom"/>
            <w:hideMark/>
          </w:tcPr>
          <w:p w14:paraId="7C48C204" w14:textId="1AC874D4" w:rsidR="009263BF" w:rsidRPr="009263BF" w:rsidDel="005C11E9" w:rsidRDefault="009263BF" w:rsidP="009263BF">
            <w:pPr>
              <w:rPr>
                <w:del w:id="333" w:author="Holly McQueary" w:date="2018-08-21T16:21:00Z"/>
                <w:rFonts w:ascii="Calibri" w:eastAsia="Times New Roman" w:hAnsi="Calibri" w:cs="Calibri"/>
                <w:color w:val="000000"/>
              </w:rPr>
            </w:pPr>
          </w:p>
        </w:tc>
      </w:tr>
      <w:tr w:rsidR="009263BF" w:rsidRPr="009263BF" w:rsidDel="005C11E9" w14:paraId="0F694294" w14:textId="5448C547" w:rsidTr="003C0B65">
        <w:trPr>
          <w:trHeight w:val="320"/>
          <w:del w:id="334" w:author="Holly McQueary" w:date="2018-08-21T16:21:00Z"/>
        </w:trPr>
        <w:tc>
          <w:tcPr>
            <w:tcW w:w="1300" w:type="dxa"/>
            <w:tcBorders>
              <w:top w:val="nil"/>
              <w:left w:val="nil"/>
              <w:bottom w:val="nil"/>
              <w:right w:val="nil"/>
            </w:tcBorders>
            <w:shd w:val="clear" w:color="auto" w:fill="auto"/>
            <w:noWrap/>
            <w:vAlign w:val="bottom"/>
            <w:hideMark/>
          </w:tcPr>
          <w:p w14:paraId="7CAB76D8" w14:textId="24A9CA30" w:rsidR="009263BF" w:rsidRPr="009263BF" w:rsidDel="005C11E9" w:rsidRDefault="009263BF" w:rsidP="003C0B65">
            <w:pPr>
              <w:jc w:val="center"/>
              <w:rPr>
                <w:del w:id="335" w:author="Holly McQueary" w:date="2018-08-21T16:21:00Z"/>
                <w:rFonts w:ascii="Calibri" w:eastAsia="Times New Roman" w:hAnsi="Calibri" w:cs="Calibri"/>
                <w:color w:val="000000"/>
              </w:rPr>
            </w:pPr>
            <w:del w:id="336" w:author="Holly McQueary" w:date="2018-08-21T16:21:00Z">
              <w:r w:rsidRPr="009263BF" w:rsidDel="005C11E9">
                <w:rPr>
                  <w:rFonts w:ascii="Calibri" w:eastAsia="Times New Roman" w:hAnsi="Calibri" w:cs="Calibri"/>
                  <w:color w:val="000000"/>
                </w:rPr>
                <w:delText>0</w:delText>
              </w:r>
            </w:del>
          </w:p>
        </w:tc>
        <w:tc>
          <w:tcPr>
            <w:tcW w:w="1300" w:type="dxa"/>
            <w:tcBorders>
              <w:top w:val="nil"/>
              <w:left w:val="nil"/>
              <w:bottom w:val="nil"/>
              <w:right w:val="nil"/>
            </w:tcBorders>
            <w:shd w:val="clear" w:color="auto" w:fill="auto"/>
            <w:noWrap/>
            <w:vAlign w:val="bottom"/>
            <w:hideMark/>
          </w:tcPr>
          <w:p w14:paraId="58FB4A15" w14:textId="67C3D171" w:rsidR="009263BF" w:rsidRPr="003C0B65" w:rsidDel="005C11E9" w:rsidRDefault="009263BF" w:rsidP="003C0B65">
            <w:pPr>
              <w:rPr>
                <w:del w:id="337" w:author="Holly McQueary" w:date="2018-08-21T16:21:00Z"/>
                <w:rFonts w:ascii="Calibri" w:eastAsia="Times New Roman" w:hAnsi="Calibri" w:cs="Calibri"/>
                <w:color w:val="000000"/>
                <w:highlight w:val="yellow"/>
              </w:rPr>
            </w:pPr>
            <w:del w:id="338" w:author="Holly McQueary" w:date="2018-08-21T16:21:00Z">
              <w:r w:rsidRPr="003C0B65" w:rsidDel="005C11E9">
                <w:rPr>
                  <w:rFonts w:ascii="Calibri" w:eastAsia="Times New Roman" w:hAnsi="Calibri" w:cs="Calibri"/>
                  <w:color w:val="000000"/>
                  <w:highlight w:val="yellow"/>
                </w:rPr>
                <w:delText>5</w:delText>
              </w:r>
            </w:del>
            <w:del w:id="339" w:author="Holly McQueary" w:date="2018-06-11T15:14:00Z">
              <w:r w:rsidRPr="003C0B65" w:rsidDel="00F118EC">
                <w:rPr>
                  <w:rFonts w:ascii="Calibri" w:eastAsia="Times New Roman" w:hAnsi="Calibri" w:cs="Calibri"/>
                  <w:color w:val="000000"/>
                  <w:highlight w:val="yellow"/>
                </w:rPr>
                <w:delText>7</w:delText>
              </w:r>
            </w:del>
          </w:p>
        </w:tc>
        <w:tc>
          <w:tcPr>
            <w:tcW w:w="1300" w:type="dxa"/>
            <w:tcBorders>
              <w:top w:val="nil"/>
              <w:left w:val="nil"/>
              <w:bottom w:val="nil"/>
              <w:right w:val="nil"/>
            </w:tcBorders>
            <w:shd w:val="clear" w:color="auto" w:fill="auto"/>
            <w:noWrap/>
            <w:vAlign w:val="bottom"/>
            <w:hideMark/>
          </w:tcPr>
          <w:p w14:paraId="3B55ED28" w14:textId="539D63FF" w:rsidR="009263BF" w:rsidRPr="009263BF" w:rsidDel="005C11E9" w:rsidRDefault="009263BF" w:rsidP="003C0B65">
            <w:pPr>
              <w:rPr>
                <w:del w:id="340" w:author="Holly McQueary" w:date="2018-08-21T16:21:00Z"/>
                <w:rFonts w:ascii="Calibri" w:eastAsia="Times New Roman" w:hAnsi="Calibri" w:cs="Calibri"/>
                <w:color w:val="000000"/>
              </w:rPr>
            </w:pPr>
            <w:del w:id="341" w:author="Holly McQueary" w:date="2018-08-21T16:21:00Z">
              <w:r w:rsidRPr="009263BF" w:rsidDel="005C11E9">
                <w:rPr>
                  <w:rFonts w:ascii="Calibri" w:eastAsia="Times New Roman" w:hAnsi="Calibri" w:cs="Calibri"/>
                  <w:color w:val="000000"/>
                </w:rPr>
                <w:delText>1</w:delText>
              </w:r>
              <w:r w:rsidR="004E187E" w:rsidDel="005C11E9">
                <w:rPr>
                  <w:rFonts w:ascii="Calibri" w:eastAsia="Times New Roman" w:hAnsi="Calibri" w:cs="Calibri"/>
                  <w:color w:val="000000"/>
                </w:rPr>
                <w:delText>16</w:delText>
              </w:r>
            </w:del>
          </w:p>
        </w:tc>
        <w:tc>
          <w:tcPr>
            <w:tcW w:w="1300" w:type="dxa"/>
            <w:tcBorders>
              <w:top w:val="nil"/>
              <w:left w:val="nil"/>
              <w:bottom w:val="nil"/>
              <w:right w:val="nil"/>
            </w:tcBorders>
            <w:shd w:val="clear" w:color="auto" w:fill="auto"/>
            <w:noWrap/>
            <w:vAlign w:val="bottom"/>
            <w:hideMark/>
          </w:tcPr>
          <w:p w14:paraId="6A77F617" w14:textId="48B82DD8" w:rsidR="009263BF" w:rsidRPr="003C0B65" w:rsidDel="005C11E9" w:rsidRDefault="009263BF" w:rsidP="003C0B65">
            <w:pPr>
              <w:rPr>
                <w:del w:id="342" w:author="Holly McQueary" w:date="2018-08-21T16:21:00Z"/>
                <w:rFonts w:ascii="Calibri" w:eastAsia="Times New Roman" w:hAnsi="Calibri" w:cs="Calibri"/>
                <w:color w:val="000000"/>
                <w:highlight w:val="yellow"/>
              </w:rPr>
            </w:pPr>
            <w:del w:id="343" w:author="Holly McQueary" w:date="2018-08-21T16:21:00Z">
              <w:r w:rsidRPr="003C0B65" w:rsidDel="005C11E9">
                <w:rPr>
                  <w:rFonts w:ascii="Calibri" w:eastAsia="Times New Roman" w:hAnsi="Calibri" w:cs="Calibri"/>
                  <w:color w:val="000000"/>
                  <w:highlight w:val="yellow"/>
                </w:rPr>
                <w:delText>186</w:delText>
              </w:r>
            </w:del>
          </w:p>
        </w:tc>
        <w:tc>
          <w:tcPr>
            <w:tcW w:w="1948" w:type="dxa"/>
            <w:tcBorders>
              <w:top w:val="nil"/>
              <w:left w:val="nil"/>
              <w:bottom w:val="nil"/>
              <w:right w:val="nil"/>
            </w:tcBorders>
            <w:shd w:val="clear" w:color="auto" w:fill="auto"/>
            <w:noWrap/>
            <w:vAlign w:val="bottom"/>
            <w:hideMark/>
          </w:tcPr>
          <w:p w14:paraId="1728B30A" w14:textId="5CC38817" w:rsidR="009263BF" w:rsidRPr="009263BF" w:rsidDel="005C11E9" w:rsidRDefault="009263BF" w:rsidP="009263BF">
            <w:pPr>
              <w:jc w:val="right"/>
              <w:rPr>
                <w:del w:id="344" w:author="Holly McQueary" w:date="2018-08-21T16:21:00Z"/>
                <w:rFonts w:ascii="Calibri" w:eastAsia="Times New Roman" w:hAnsi="Calibri" w:cs="Calibri"/>
                <w:color w:val="000000"/>
              </w:rPr>
            </w:pPr>
          </w:p>
        </w:tc>
      </w:tr>
      <w:tr w:rsidR="004E187E" w:rsidRPr="009263BF" w:rsidDel="005C11E9" w14:paraId="01055D71" w14:textId="1A383EF3" w:rsidTr="006D3213">
        <w:trPr>
          <w:gridAfter w:val="1"/>
          <w:wAfter w:w="1948" w:type="dxa"/>
          <w:trHeight w:val="320"/>
          <w:del w:id="345" w:author="Holly McQueary" w:date="2018-08-21T16:21:00Z"/>
        </w:trPr>
        <w:tc>
          <w:tcPr>
            <w:tcW w:w="1300" w:type="dxa"/>
            <w:tcBorders>
              <w:top w:val="nil"/>
              <w:left w:val="nil"/>
              <w:bottom w:val="nil"/>
              <w:right w:val="nil"/>
            </w:tcBorders>
            <w:shd w:val="clear" w:color="auto" w:fill="auto"/>
            <w:noWrap/>
            <w:vAlign w:val="bottom"/>
            <w:hideMark/>
          </w:tcPr>
          <w:p w14:paraId="542BE73B" w14:textId="51F74134" w:rsidR="004E187E" w:rsidRPr="009263BF" w:rsidDel="005C11E9" w:rsidRDefault="004E187E" w:rsidP="003C0B65">
            <w:pPr>
              <w:jc w:val="center"/>
              <w:rPr>
                <w:del w:id="346" w:author="Holly McQueary" w:date="2018-08-21T16:21:00Z"/>
                <w:rFonts w:ascii="Calibri" w:eastAsia="Times New Roman" w:hAnsi="Calibri" w:cs="Calibri"/>
                <w:color w:val="000000"/>
              </w:rPr>
            </w:pPr>
            <w:del w:id="347" w:author="Holly McQueary" w:date="2018-08-21T16:21:00Z">
              <w:r w:rsidRPr="009263BF" w:rsidDel="005C11E9">
                <w:rPr>
                  <w:rFonts w:ascii="Calibri" w:eastAsia="Times New Roman" w:hAnsi="Calibri" w:cs="Calibri"/>
                  <w:color w:val="000000"/>
                </w:rPr>
                <w:delText>1</w:delText>
              </w:r>
            </w:del>
          </w:p>
        </w:tc>
        <w:tc>
          <w:tcPr>
            <w:tcW w:w="1300" w:type="dxa"/>
            <w:tcBorders>
              <w:top w:val="nil"/>
              <w:left w:val="nil"/>
              <w:bottom w:val="nil"/>
              <w:right w:val="nil"/>
            </w:tcBorders>
            <w:shd w:val="clear" w:color="auto" w:fill="auto"/>
            <w:noWrap/>
            <w:vAlign w:val="bottom"/>
            <w:hideMark/>
          </w:tcPr>
          <w:p w14:paraId="33529681" w14:textId="66AF59A6" w:rsidR="004E187E" w:rsidRPr="003C0B65" w:rsidDel="005C11E9" w:rsidRDefault="004E187E" w:rsidP="003C0B65">
            <w:pPr>
              <w:rPr>
                <w:del w:id="348" w:author="Holly McQueary" w:date="2018-08-21T16:21:00Z"/>
                <w:rFonts w:ascii="Calibri" w:eastAsia="Times New Roman" w:hAnsi="Calibri" w:cs="Calibri"/>
                <w:color w:val="000000"/>
                <w:highlight w:val="yellow"/>
              </w:rPr>
            </w:pPr>
            <w:del w:id="349" w:author="Holly McQueary" w:date="2018-06-11T15:14:00Z">
              <w:r w:rsidRPr="003C0B65" w:rsidDel="00F118EC">
                <w:rPr>
                  <w:rFonts w:ascii="Calibri" w:eastAsia="Times New Roman" w:hAnsi="Calibri" w:cs="Calibri"/>
                  <w:color w:val="000000"/>
                  <w:highlight w:val="yellow"/>
                </w:rPr>
                <w:delText>37</w:delText>
              </w:r>
            </w:del>
          </w:p>
        </w:tc>
        <w:tc>
          <w:tcPr>
            <w:tcW w:w="1300" w:type="dxa"/>
            <w:tcBorders>
              <w:top w:val="nil"/>
              <w:left w:val="nil"/>
              <w:bottom w:val="nil"/>
              <w:right w:val="nil"/>
            </w:tcBorders>
            <w:shd w:val="clear" w:color="auto" w:fill="auto"/>
            <w:noWrap/>
            <w:vAlign w:val="bottom"/>
            <w:hideMark/>
          </w:tcPr>
          <w:p w14:paraId="0264A510" w14:textId="2878660D" w:rsidR="004E187E" w:rsidRPr="009263BF" w:rsidDel="005C11E9" w:rsidRDefault="004E187E" w:rsidP="003C0B65">
            <w:pPr>
              <w:rPr>
                <w:del w:id="350" w:author="Holly McQueary" w:date="2018-08-21T16:21:00Z"/>
                <w:rFonts w:ascii="Calibri" w:eastAsia="Times New Roman" w:hAnsi="Calibri" w:cs="Calibri"/>
                <w:color w:val="000000"/>
              </w:rPr>
            </w:pPr>
            <w:del w:id="351" w:author="Holly McQueary" w:date="2018-08-21T16:21:00Z">
              <w:r w:rsidRPr="009263BF" w:rsidDel="005C11E9">
                <w:rPr>
                  <w:rFonts w:ascii="Calibri" w:eastAsia="Times New Roman" w:hAnsi="Calibri" w:cs="Calibri"/>
                  <w:color w:val="000000"/>
                </w:rPr>
                <w:delText>2</w:delText>
              </w:r>
              <w:r w:rsidDel="005C11E9">
                <w:rPr>
                  <w:rFonts w:ascii="Calibri" w:eastAsia="Times New Roman" w:hAnsi="Calibri" w:cs="Calibri"/>
                  <w:color w:val="000000"/>
                </w:rPr>
                <w:delText>7</w:delText>
              </w:r>
            </w:del>
          </w:p>
        </w:tc>
        <w:tc>
          <w:tcPr>
            <w:tcW w:w="1300" w:type="dxa"/>
            <w:tcBorders>
              <w:top w:val="nil"/>
              <w:left w:val="nil"/>
              <w:bottom w:val="nil"/>
              <w:right w:val="nil"/>
            </w:tcBorders>
            <w:shd w:val="clear" w:color="auto" w:fill="auto"/>
            <w:noWrap/>
            <w:vAlign w:val="bottom"/>
            <w:hideMark/>
          </w:tcPr>
          <w:p w14:paraId="6A1D1440" w14:textId="644A875F" w:rsidR="004E187E" w:rsidRPr="003C0B65" w:rsidDel="005C11E9" w:rsidRDefault="004E187E" w:rsidP="003C0B65">
            <w:pPr>
              <w:rPr>
                <w:del w:id="352" w:author="Holly McQueary" w:date="2018-08-21T16:21:00Z"/>
                <w:rFonts w:ascii="Calibri" w:eastAsia="Times New Roman" w:hAnsi="Calibri" w:cs="Calibri"/>
                <w:color w:val="000000"/>
                <w:highlight w:val="yellow"/>
              </w:rPr>
            </w:pPr>
            <w:del w:id="353" w:author="Holly McQueary" w:date="2018-08-21T16:21:00Z">
              <w:r w:rsidRPr="003C0B65" w:rsidDel="005C11E9">
                <w:rPr>
                  <w:rFonts w:ascii="Calibri" w:eastAsia="Times New Roman" w:hAnsi="Calibri" w:cs="Calibri"/>
                  <w:color w:val="000000"/>
                  <w:highlight w:val="yellow"/>
                </w:rPr>
                <w:delText>66</w:delText>
              </w:r>
            </w:del>
          </w:p>
        </w:tc>
      </w:tr>
      <w:tr w:rsidR="009263BF" w:rsidRPr="009263BF" w:rsidDel="005C11E9" w14:paraId="37DEB16C" w14:textId="15C841FE" w:rsidTr="003C0B65">
        <w:trPr>
          <w:trHeight w:val="320"/>
          <w:del w:id="354" w:author="Holly McQueary" w:date="2018-08-21T16:21:00Z"/>
        </w:trPr>
        <w:tc>
          <w:tcPr>
            <w:tcW w:w="1300" w:type="dxa"/>
            <w:tcBorders>
              <w:top w:val="nil"/>
              <w:left w:val="nil"/>
              <w:bottom w:val="nil"/>
              <w:right w:val="nil"/>
            </w:tcBorders>
            <w:shd w:val="clear" w:color="auto" w:fill="auto"/>
            <w:noWrap/>
            <w:vAlign w:val="bottom"/>
            <w:hideMark/>
          </w:tcPr>
          <w:p w14:paraId="45DE6263" w14:textId="2751915A" w:rsidR="009263BF" w:rsidRPr="009263BF" w:rsidDel="005C11E9" w:rsidRDefault="009263BF" w:rsidP="003C0B65">
            <w:pPr>
              <w:jc w:val="center"/>
              <w:rPr>
                <w:del w:id="355" w:author="Holly McQueary" w:date="2018-08-21T16:21:00Z"/>
                <w:rFonts w:ascii="Calibri" w:eastAsia="Times New Roman" w:hAnsi="Calibri" w:cs="Calibri"/>
                <w:color w:val="000000"/>
              </w:rPr>
            </w:pPr>
            <w:del w:id="356" w:author="Holly McQueary" w:date="2018-08-21T16:21:00Z">
              <w:r w:rsidRPr="009263BF" w:rsidDel="005C11E9">
                <w:rPr>
                  <w:rFonts w:ascii="Calibri" w:eastAsia="Times New Roman" w:hAnsi="Calibri" w:cs="Calibri"/>
                  <w:color w:val="000000"/>
                </w:rPr>
                <w:delText>2</w:delText>
              </w:r>
            </w:del>
          </w:p>
        </w:tc>
        <w:tc>
          <w:tcPr>
            <w:tcW w:w="1300" w:type="dxa"/>
            <w:tcBorders>
              <w:top w:val="nil"/>
              <w:left w:val="nil"/>
              <w:bottom w:val="nil"/>
              <w:right w:val="nil"/>
            </w:tcBorders>
            <w:shd w:val="clear" w:color="auto" w:fill="auto"/>
            <w:noWrap/>
            <w:vAlign w:val="bottom"/>
            <w:hideMark/>
          </w:tcPr>
          <w:p w14:paraId="7F713B7D" w14:textId="1FFF0DEE" w:rsidR="009263BF" w:rsidRPr="003C0B65" w:rsidDel="005C11E9" w:rsidRDefault="009263BF" w:rsidP="003C0B65">
            <w:pPr>
              <w:rPr>
                <w:del w:id="357" w:author="Holly McQueary" w:date="2018-08-21T16:21:00Z"/>
                <w:rFonts w:ascii="Calibri" w:eastAsia="Times New Roman" w:hAnsi="Calibri" w:cs="Calibri"/>
                <w:color w:val="000000"/>
                <w:highlight w:val="yellow"/>
              </w:rPr>
            </w:pPr>
            <w:del w:id="358" w:author="Holly McQueary" w:date="2018-08-21T16:21:00Z">
              <w:r w:rsidRPr="003C0B65" w:rsidDel="005C11E9">
                <w:rPr>
                  <w:rFonts w:ascii="Calibri" w:eastAsia="Times New Roman" w:hAnsi="Calibri" w:cs="Calibri"/>
                  <w:color w:val="000000"/>
                  <w:highlight w:val="yellow"/>
                </w:rPr>
                <w:delText>1</w:delText>
              </w:r>
            </w:del>
          </w:p>
        </w:tc>
        <w:tc>
          <w:tcPr>
            <w:tcW w:w="1300" w:type="dxa"/>
            <w:tcBorders>
              <w:top w:val="nil"/>
              <w:left w:val="nil"/>
              <w:bottom w:val="nil"/>
              <w:right w:val="nil"/>
            </w:tcBorders>
            <w:shd w:val="clear" w:color="auto" w:fill="auto"/>
            <w:noWrap/>
            <w:vAlign w:val="bottom"/>
            <w:hideMark/>
          </w:tcPr>
          <w:p w14:paraId="360439AD" w14:textId="4B33A6C9" w:rsidR="009263BF" w:rsidRPr="009263BF" w:rsidDel="005C11E9" w:rsidRDefault="004E187E" w:rsidP="003C0B65">
            <w:pPr>
              <w:rPr>
                <w:del w:id="359" w:author="Holly McQueary" w:date="2018-08-21T16:21:00Z"/>
                <w:rFonts w:ascii="Calibri" w:eastAsia="Times New Roman" w:hAnsi="Calibri" w:cs="Calibri"/>
                <w:color w:val="000000"/>
              </w:rPr>
            </w:pPr>
            <w:del w:id="360" w:author="Holly McQueary" w:date="2018-08-21T16:21:00Z">
              <w:r w:rsidDel="005C11E9">
                <w:rPr>
                  <w:rFonts w:ascii="Calibri" w:eastAsia="Times New Roman" w:hAnsi="Calibri" w:cs="Calibri"/>
                  <w:color w:val="000000"/>
                </w:rPr>
                <w:delText>2</w:delText>
              </w:r>
            </w:del>
          </w:p>
        </w:tc>
        <w:tc>
          <w:tcPr>
            <w:tcW w:w="1300" w:type="dxa"/>
            <w:tcBorders>
              <w:top w:val="nil"/>
              <w:left w:val="nil"/>
              <w:bottom w:val="nil"/>
              <w:right w:val="nil"/>
            </w:tcBorders>
            <w:shd w:val="clear" w:color="auto" w:fill="auto"/>
            <w:noWrap/>
            <w:vAlign w:val="bottom"/>
            <w:hideMark/>
          </w:tcPr>
          <w:p w14:paraId="5B2560B6" w14:textId="63B4E092" w:rsidR="009263BF" w:rsidRPr="003C0B65" w:rsidDel="005C11E9" w:rsidRDefault="009263BF" w:rsidP="003C0B65">
            <w:pPr>
              <w:rPr>
                <w:del w:id="361" w:author="Holly McQueary" w:date="2018-08-21T16:21:00Z"/>
                <w:rFonts w:ascii="Calibri" w:eastAsia="Times New Roman" w:hAnsi="Calibri" w:cs="Calibri"/>
                <w:color w:val="000000"/>
                <w:highlight w:val="yellow"/>
              </w:rPr>
            </w:pPr>
            <w:del w:id="362" w:author="Holly McQueary" w:date="2018-08-21T16:21:00Z">
              <w:r w:rsidRPr="003C0B65" w:rsidDel="005C11E9">
                <w:rPr>
                  <w:rFonts w:ascii="Calibri" w:eastAsia="Times New Roman" w:hAnsi="Calibri" w:cs="Calibri"/>
                  <w:color w:val="000000"/>
                  <w:highlight w:val="yellow"/>
                </w:rPr>
                <w:delText>1</w:delText>
              </w:r>
            </w:del>
          </w:p>
        </w:tc>
        <w:tc>
          <w:tcPr>
            <w:tcW w:w="1948" w:type="dxa"/>
            <w:tcBorders>
              <w:top w:val="nil"/>
              <w:left w:val="nil"/>
              <w:bottom w:val="nil"/>
              <w:right w:val="nil"/>
            </w:tcBorders>
            <w:shd w:val="clear" w:color="auto" w:fill="auto"/>
            <w:noWrap/>
            <w:vAlign w:val="bottom"/>
            <w:hideMark/>
          </w:tcPr>
          <w:p w14:paraId="43FC0F2B" w14:textId="2D183C26" w:rsidR="009263BF" w:rsidRPr="009263BF" w:rsidDel="005C11E9" w:rsidRDefault="009263BF" w:rsidP="009263BF">
            <w:pPr>
              <w:jc w:val="right"/>
              <w:rPr>
                <w:del w:id="363" w:author="Holly McQueary" w:date="2018-08-21T16:21:00Z"/>
                <w:rFonts w:ascii="Calibri" w:eastAsia="Times New Roman" w:hAnsi="Calibri" w:cs="Calibri"/>
                <w:color w:val="000000"/>
              </w:rPr>
            </w:pPr>
          </w:p>
        </w:tc>
      </w:tr>
    </w:tbl>
    <w:p w14:paraId="4D70B06D" w14:textId="3E986BFD" w:rsidR="009263BF" w:rsidDel="005C11E9" w:rsidRDefault="009263BF" w:rsidP="00F52122">
      <w:pPr>
        <w:rPr>
          <w:del w:id="364" w:author="Holly McQueary" w:date="2018-08-21T16:21:00Z"/>
          <w:rFonts w:ascii="Arial" w:eastAsia="Times New Roman" w:hAnsi="Arial" w:cs="Arial"/>
          <w:sz w:val="22"/>
        </w:rPr>
      </w:pPr>
    </w:p>
    <w:p w14:paraId="6166D64F" w14:textId="7873A405" w:rsidR="00EE3CF1" w:rsidDel="005C11E9" w:rsidRDefault="00EE3CF1" w:rsidP="00F52122">
      <w:pPr>
        <w:rPr>
          <w:del w:id="365" w:author="Holly McQueary" w:date="2018-08-21T16:21:00Z"/>
          <w:rFonts w:ascii="Arial" w:eastAsia="Times New Roman" w:hAnsi="Arial" w:cs="Arial"/>
          <w:sz w:val="22"/>
        </w:rPr>
      </w:pPr>
    </w:p>
    <w:p w14:paraId="1AE9E35A" w14:textId="47B41DD7" w:rsidR="00260DD2" w:rsidDel="005C11E9" w:rsidRDefault="00260DD2" w:rsidP="00F52122">
      <w:pPr>
        <w:rPr>
          <w:del w:id="366" w:author="Holly McQueary" w:date="2018-08-21T16:21:00Z"/>
          <w:rFonts w:ascii="Arial" w:eastAsia="Times New Roman" w:hAnsi="Arial" w:cs="Arial"/>
          <w:sz w:val="22"/>
        </w:rPr>
      </w:pPr>
      <w:del w:id="367" w:author="Holly McQueary" w:date="2018-08-21T16:21:00Z">
        <w:r w:rsidDel="005C11E9">
          <w:rPr>
            <w:rFonts w:ascii="Arial" w:eastAsia="Times New Roman" w:hAnsi="Arial" w:cs="Arial"/>
            <w:sz w:val="22"/>
          </w:rPr>
          <w:delText xml:space="preserve">Given rate, should be able to calculate the expected numbers </w:delText>
        </w:r>
      </w:del>
    </w:p>
    <w:p w14:paraId="300A4538" w14:textId="142C249D" w:rsidR="00260DD2" w:rsidDel="005C11E9" w:rsidRDefault="00821E1E" w:rsidP="00F52122">
      <w:pPr>
        <w:rPr>
          <w:del w:id="368" w:author="Holly McQueary" w:date="2018-08-21T16:21:00Z"/>
          <w:rFonts w:ascii="Arial" w:eastAsia="Times New Roman" w:hAnsi="Arial" w:cs="Arial"/>
          <w:sz w:val="22"/>
        </w:rPr>
      </w:pPr>
      <w:del w:id="369" w:author="Holly McQueary" w:date="2018-08-21T16:21:00Z">
        <w:r w:rsidDel="005C11E9">
          <w:rPr>
            <w:rFonts w:ascii="Arial" w:eastAsia="Times New Roman" w:hAnsi="Arial" w:cs="Arial"/>
            <w:sz w:val="22"/>
          </w:rPr>
          <w:delText xml:space="preserve">Rate: # trisomies + # monosomies OR rather, #trisomies*2 since when you get a trisomy you also get a monsomy (but if you don’t end up seeing them, implies strong selection against a monosomy) </w:delText>
        </w:r>
      </w:del>
    </w:p>
    <w:p w14:paraId="68AB19C3" w14:textId="7C85625D" w:rsidR="00E66ACB" w:rsidDel="005C11E9" w:rsidRDefault="00E66ACB" w:rsidP="00F52122">
      <w:pPr>
        <w:rPr>
          <w:del w:id="370" w:author="Holly McQueary" w:date="2018-08-21T16:21:00Z"/>
          <w:rFonts w:ascii="Arial" w:eastAsia="Times New Roman" w:hAnsi="Arial" w:cs="Arial"/>
          <w:sz w:val="22"/>
        </w:rPr>
      </w:pPr>
    </w:p>
    <w:p w14:paraId="6BF78E65" w14:textId="4F1685D4" w:rsidR="00F0730B" w:rsidDel="005C11E9" w:rsidRDefault="009263BF" w:rsidP="009263BF">
      <w:pPr>
        <w:rPr>
          <w:del w:id="371" w:author="Holly McQueary" w:date="2018-08-21T16:21:00Z"/>
          <w:rFonts w:ascii="Arial" w:eastAsia="Times New Roman" w:hAnsi="Arial" w:cs="Arial"/>
          <w:sz w:val="22"/>
          <w:highlight w:val="yellow"/>
        </w:rPr>
      </w:pPr>
      <w:del w:id="372" w:author="Holly McQueary" w:date="2018-08-21T16:21:00Z">
        <w:r w:rsidRPr="00E84343" w:rsidDel="005C11E9">
          <w:rPr>
            <w:rFonts w:ascii="Arial" w:eastAsia="Times New Roman" w:hAnsi="Arial" w:cs="Arial"/>
            <w:sz w:val="22"/>
            <w:highlight w:val="yellow"/>
          </w:rPr>
          <w:delText xml:space="preserve">GC: </w:delText>
        </w:r>
      </w:del>
    </w:p>
    <w:p w14:paraId="50646F2F" w14:textId="1F9F6AB2" w:rsidR="00F0730B" w:rsidDel="005C11E9" w:rsidRDefault="009263BF" w:rsidP="009263BF">
      <w:pPr>
        <w:rPr>
          <w:del w:id="373" w:author="Holly McQueary" w:date="2018-08-21T16:21:00Z"/>
          <w:rFonts w:ascii="Calibri" w:eastAsia="Times New Roman" w:hAnsi="Calibri" w:cs="Calibri"/>
          <w:color w:val="000000"/>
          <w:highlight w:val="yellow"/>
        </w:rPr>
      </w:pPr>
      <w:del w:id="374" w:author="Holly McQueary" w:date="2018-08-21T16:21:00Z">
        <w:r w:rsidRPr="00E84343" w:rsidDel="005C11E9">
          <w:rPr>
            <w:rFonts w:ascii="Arial" w:eastAsia="Times New Roman" w:hAnsi="Arial" w:cs="Arial"/>
            <w:sz w:val="22"/>
            <w:highlight w:val="yellow"/>
          </w:rPr>
          <w:delText xml:space="preserve">observed – </w:delText>
        </w:r>
        <w:r w:rsidRPr="00E84343" w:rsidDel="005C11E9">
          <w:rPr>
            <w:rFonts w:ascii="Calibri" w:eastAsia="Times New Roman" w:hAnsi="Calibri" w:cs="Calibri"/>
            <w:color w:val="000000"/>
            <w:highlight w:val="yellow"/>
          </w:rPr>
          <w:delText xml:space="preserve">37 </w:delText>
        </w:r>
      </w:del>
    </w:p>
    <w:p w14:paraId="2728FFCC" w14:textId="784AC99F" w:rsidR="009263BF" w:rsidDel="005C11E9" w:rsidRDefault="009263BF" w:rsidP="009263BF">
      <w:pPr>
        <w:rPr>
          <w:del w:id="375" w:author="Holly McQueary" w:date="2018-08-21T16:21:00Z"/>
          <w:rFonts w:ascii="Calibri" w:eastAsia="Times New Roman" w:hAnsi="Calibri" w:cs="Calibri"/>
          <w:color w:val="000000"/>
          <w:highlight w:val="yellow"/>
        </w:rPr>
      </w:pPr>
      <w:del w:id="376" w:author="Holly McQueary" w:date="2018-08-21T16:21:00Z">
        <w:r w:rsidRPr="00E84343" w:rsidDel="005C11E9">
          <w:rPr>
            <w:rFonts w:ascii="Calibri" w:eastAsia="Times New Roman" w:hAnsi="Calibri" w:cs="Calibri"/>
            <w:color w:val="000000"/>
            <w:highlight w:val="yellow"/>
          </w:rPr>
          <w:delText xml:space="preserve">expected </w:delText>
        </w:r>
        <w:r w:rsidR="00E66ACB" w:rsidDel="005C11E9">
          <w:rPr>
            <w:rFonts w:ascii="Calibri" w:eastAsia="Times New Roman" w:hAnsi="Calibri" w:cs="Calibri"/>
            <w:color w:val="000000"/>
            <w:highlight w:val="yellow"/>
          </w:rPr>
          <w:delText>–</w:delText>
        </w:r>
        <w:r w:rsidRPr="00E84343" w:rsidDel="005C11E9">
          <w:rPr>
            <w:rFonts w:ascii="Calibri" w:eastAsia="Times New Roman" w:hAnsi="Calibri" w:cs="Calibri"/>
            <w:color w:val="000000"/>
            <w:highlight w:val="yellow"/>
          </w:rPr>
          <w:delText xml:space="preserve"> 74</w:delText>
        </w:r>
      </w:del>
    </w:p>
    <w:p w14:paraId="1D3DBE84" w14:textId="6825BFDC" w:rsidR="00E66ACB" w:rsidRPr="00E84343" w:rsidDel="005C11E9" w:rsidRDefault="00E66ACB" w:rsidP="009263BF">
      <w:pPr>
        <w:rPr>
          <w:del w:id="377" w:author="Holly McQueary" w:date="2018-08-21T16:21:00Z"/>
          <w:rFonts w:ascii="Calibri" w:eastAsia="Times New Roman" w:hAnsi="Calibri" w:cs="Calibri"/>
          <w:color w:val="000000"/>
          <w:highlight w:val="yellow"/>
        </w:rPr>
      </w:pPr>
    </w:p>
    <w:p w14:paraId="46C75B60" w14:textId="71DEB06F" w:rsidR="00F0730B" w:rsidRPr="003C0B65" w:rsidDel="005C11E9" w:rsidRDefault="009263BF" w:rsidP="00F52122">
      <w:pPr>
        <w:rPr>
          <w:del w:id="378" w:author="Holly McQueary" w:date="2018-08-21T16:21:00Z"/>
          <w:rFonts w:ascii="Calibri" w:eastAsia="Times New Roman" w:hAnsi="Calibri" w:cs="Calibri"/>
          <w:color w:val="000000"/>
        </w:rPr>
      </w:pPr>
      <w:del w:id="379" w:author="Holly McQueary" w:date="2018-08-21T16:21:00Z">
        <w:r w:rsidRPr="003C0B65" w:rsidDel="005C11E9">
          <w:rPr>
            <w:rFonts w:ascii="Calibri" w:eastAsia="Times New Roman" w:hAnsi="Calibri" w:cs="Calibri"/>
            <w:color w:val="000000"/>
          </w:rPr>
          <w:delText xml:space="preserve">MA: </w:delText>
        </w:r>
      </w:del>
    </w:p>
    <w:p w14:paraId="0A7F8FE8" w14:textId="023FDE85" w:rsidR="00F0730B" w:rsidRPr="003C0B65" w:rsidDel="005C11E9" w:rsidRDefault="009263BF" w:rsidP="00F52122">
      <w:pPr>
        <w:rPr>
          <w:del w:id="380" w:author="Holly McQueary" w:date="2018-08-21T16:21:00Z"/>
          <w:rFonts w:ascii="Calibri" w:eastAsia="Times New Roman" w:hAnsi="Calibri" w:cs="Calibri"/>
          <w:color w:val="000000"/>
        </w:rPr>
      </w:pPr>
      <w:del w:id="381" w:author="Holly McQueary" w:date="2018-08-21T16:21:00Z">
        <w:r w:rsidRPr="003C0B65" w:rsidDel="005C11E9">
          <w:rPr>
            <w:rFonts w:ascii="Calibri" w:eastAsia="Times New Roman" w:hAnsi="Calibri" w:cs="Calibri"/>
            <w:color w:val="000000"/>
          </w:rPr>
          <w:delText>observed – 2</w:delText>
        </w:r>
        <w:r w:rsidR="00E66ACB" w:rsidDel="005C11E9">
          <w:rPr>
            <w:rFonts w:ascii="Calibri" w:eastAsia="Times New Roman" w:hAnsi="Calibri" w:cs="Calibri"/>
            <w:color w:val="000000"/>
          </w:rPr>
          <w:delText>7</w:delText>
        </w:r>
        <w:r w:rsidRPr="003C0B65" w:rsidDel="005C11E9">
          <w:rPr>
            <w:rFonts w:ascii="Calibri" w:eastAsia="Times New Roman" w:hAnsi="Calibri" w:cs="Calibri"/>
            <w:color w:val="000000"/>
          </w:rPr>
          <w:delText xml:space="preserve"> </w:delText>
        </w:r>
      </w:del>
    </w:p>
    <w:p w14:paraId="69CB5B07" w14:textId="47CB941F" w:rsidR="009263BF" w:rsidDel="005C11E9" w:rsidRDefault="009263BF" w:rsidP="00F52122">
      <w:pPr>
        <w:rPr>
          <w:del w:id="382" w:author="Holly McQueary" w:date="2018-08-21T16:21:00Z"/>
          <w:rFonts w:ascii="Calibri" w:eastAsia="Times New Roman" w:hAnsi="Calibri" w:cs="Calibri"/>
          <w:color w:val="000000"/>
        </w:rPr>
      </w:pPr>
      <w:del w:id="383" w:author="Holly McQueary" w:date="2018-08-21T16:21:00Z">
        <w:r w:rsidRPr="003C0B65" w:rsidDel="005C11E9">
          <w:rPr>
            <w:rFonts w:ascii="Calibri" w:eastAsia="Times New Roman" w:hAnsi="Calibri" w:cs="Calibri"/>
            <w:color w:val="000000"/>
          </w:rPr>
          <w:delText xml:space="preserve">expected – </w:delText>
        </w:r>
        <w:r w:rsidR="00E66ACB" w:rsidDel="005C11E9">
          <w:rPr>
            <w:rFonts w:ascii="Calibri" w:eastAsia="Times New Roman" w:hAnsi="Calibri" w:cs="Calibri"/>
            <w:color w:val="000000"/>
          </w:rPr>
          <w:delText>5</w:delText>
        </w:r>
        <w:r w:rsidRPr="003C0B65" w:rsidDel="005C11E9">
          <w:rPr>
            <w:rFonts w:ascii="Calibri" w:eastAsia="Times New Roman" w:hAnsi="Calibri" w:cs="Calibri"/>
            <w:color w:val="000000"/>
          </w:rPr>
          <w:delText>4</w:delText>
        </w:r>
        <w:r w:rsidDel="005C11E9">
          <w:rPr>
            <w:rFonts w:ascii="Calibri" w:eastAsia="Times New Roman" w:hAnsi="Calibri" w:cs="Calibri"/>
            <w:color w:val="000000"/>
          </w:rPr>
          <w:delText xml:space="preserve"> </w:delText>
        </w:r>
      </w:del>
    </w:p>
    <w:p w14:paraId="46CF10E6" w14:textId="67FE48DE" w:rsidR="009263BF" w:rsidRPr="009263BF" w:rsidDel="005C11E9" w:rsidRDefault="009263BF" w:rsidP="00F52122">
      <w:pPr>
        <w:rPr>
          <w:del w:id="384" w:author="Holly McQueary" w:date="2018-08-21T16:21:00Z"/>
          <w:rFonts w:ascii="Calibri" w:eastAsia="Times New Roman" w:hAnsi="Calibri" w:cs="Calibri"/>
          <w:color w:val="000000"/>
        </w:rPr>
      </w:pPr>
    </w:p>
    <w:p w14:paraId="4D866E05" w14:textId="7E430B9F" w:rsidR="009263BF" w:rsidDel="005C11E9" w:rsidRDefault="00E66ACB" w:rsidP="00F52122">
      <w:pPr>
        <w:rPr>
          <w:del w:id="385" w:author="Holly McQueary" w:date="2018-08-21T16:21:00Z"/>
          <w:rFonts w:ascii="Arial" w:eastAsia="Times New Roman" w:hAnsi="Arial" w:cs="Arial"/>
          <w:sz w:val="22"/>
        </w:rPr>
      </w:pPr>
      <w:del w:id="386" w:author="Holly McQueary" w:date="2018-08-21T16:21:00Z">
        <w:r w:rsidDel="005C11E9">
          <w:rPr>
            <w:rFonts w:ascii="Arial" w:eastAsia="Times New Roman" w:hAnsi="Arial" w:cs="Arial"/>
            <w:noProof/>
            <w:sz w:val="22"/>
          </w:rPr>
          <mc:AlternateContent>
            <mc:Choice Requires="wps">
              <w:drawing>
                <wp:anchor distT="0" distB="0" distL="114300" distR="114300" simplePos="0" relativeHeight="251659264" behindDoc="0" locked="0" layoutInCell="1" allowOverlap="1" wp14:anchorId="55206849" wp14:editId="1666143F">
                  <wp:simplePos x="0" y="0"/>
                  <wp:positionH relativeFrom="column">
                    <wp:posOffset>5023734</wp:posOffset>
                  </wp:positionH>
                  <wp:positionV relativeFrom="paragraph">
                    <wp:posOffset>187628</wp:posOffset>
                  </wp:positionV>
                  <wp:extent cx="1510748" cy="326003"/>
                  <wp:effectExtent l="0" t="0" r="635" b="4445"/>
                  <wp:wrapNone/>
                  <wp:docPr id="4" name="Text Box 4"/>
                  <wp:cNvGraphicFramePr/>
                  <a:graphic xmlns:a="http://schemas.openxmlformats.org/drawingml/2006/main">
                    <a:graphicData uri="http://schemas.microsoft.com/office/word/2010/wordprocessingShape">
                      <wps:wsp>
                        <wps:cNvSpPr txBox="1"/>
                        <wps:spPr>
                          <a:xfrm>
                            <a:off x="0" y="0"/>
                            <a:ext cx="1510748" cy="326003"/>
                          </a:xfrm>
                          <a:prstGeom prst="rect">
                            <a:avLst/>
                          </a:prstGeom>
                          <a:solidFill>
                            <a:schemeClr val="lt1"/>
                          </a:solidFill>
                          <a:ln w="6350">
                            <a:noFill/>
                          </a:ln>
                        </wps:spPr>
                        <wps:txbx>
                          <w:txbxContent>
                            <w:p w14:paraId="70FEA406" w14:textId="4CDD67BC" w:rsidR="00EE3CF1" w:rsidRDefault="00EE3CF1">
                              <w:r>
                                <w:t xml:space="preserve">Equation 1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55206849" id="_x0000_t202" coordsize="21600,21600" o:spt="202" path="m,l,21600r21600,l21600,xe">
                  <v:stroke joinstyle="miter"/>
                  <v:path gradientshapeok="t" o:connecttype="rect"/>
                </v:shapetype>
                <v:shape id="Text Box 4" o:spid="_x0000_s1026" type="#_x0000_t202" style="position:absolute;margin-left:395.55pt;margin-top:14.75pt;width:118.95pt;height:25.6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" fillcolor="white [3201]" stroked="f" strokeweight=".5pt">
                  <v:textbox>
                    <w:txbxContent>
                      <w:p w14:paraId="70FEA406" w14:textId="4CDD67BC" w:rsidR="00EE3CF1" w:rsidRDefault="00EE3CF1">
                        <w:r>
                          <w:t xml:space="preserve">Equation 1 </w:t>
                        </w:r>
                      </w:p>
                    </w:txbxContent>
                  </v:textbox>
                </v:shape>
              </w:pict>
            </mc:Fallback>
          </mc:AlternateContent>
        </w:r>
        <w:r w:rsidR="00E84343" w:rsidDel="005C11E9">
          <w:rPr>
            <w:rFonts w:ascii="Arial" w:eastAsia="Times New Roman" w:hAnsi="Arial" w:cs="Arial"/>
            <w:sz w:val="22"/>
          </w:rPr>
          <w:delText xml:space="preserve">rate </w:delText>
        </w:r>
      </w:del>
    </w:p>
    <w:p w14:paraId="28FB9DEE" w14:textId="4E62AC08" w:rsidR="00E66ACB" w:rsidRPr="00E66ACB" w:rsidDel="005C11E9" w:rsidRDefault="00F71525" w:rsidP="00F52122">
      <w:pPr>
        <w:rPr>
          <w:del w:id="387" w:author="Holly McQueary" w:date="2018-08-21T16:21:00Z"/>
          <w:rFonts w:ascii="Arial" w:eastAsia="Times New Roman" w:hAnsi="Arial" w:cs="Arial"/>
          <w:sz w:val="22"/>
        </w:rPr>
      </w:pPr>
      <m:oMathPara>
        <m:oMath>
          <m:sSup>
            <m:sSupPr>
              <m:ctrlPr>
                <w:del w:id="388" w:author="Holly McQueary" w:date="2018-08-21T16:21:00Z">
                  <w:rPr>
                    <w:rFonts w:ascii="Cambria Math" w:eastAsia="Times New Roman" w:hAnsi="Cambria Math" w:cs="Arial"/>
                    <w:i/>
                    <w:sz w:val="22"/>
                  </w:rPr>
                </w:del>
              </m:ctrlPr>
            </m:sSupPr>
            <m:e>
              <m:d>
                <m:dPr>
                  <m:ctrlPr>
                    <w:del w:id="389" w:author="Holly McQueary" w:date="2018-08-21T16:21:00Z">
                      <w:rPr>
                        <w:rFonts w:ascii="Cambria Math" w:eastAsia="Times New Roman" w:hAnsi="Cambria Math" w:cs="Arial"/>
                        <w:i/>
                        <w:sz w:val="22"/>
                      </w:rPr>
                    </w:del>
                  </m:ctrlPr>
                </m:dPr>
                <m:e>
                  <m:r>
                    <w:del w:id="390" w:author="Holly McQueary" w:date="2018-08-21T16:21:00Z">
                      <w:rPr>
                        <w:rFonts w:ascii="Cambria Math" w:eastAsia="Times New Roman" w:hAnsi="Cambria Math" w:cs="Arial"/>
                        <w:sz w:val="22"/>
                      </w:rPr>
                      <m:t>1-μ</m:t>
                    </w:del>
                  </m:r>
                </m:e>
              </m:d>
            </m:e>
            <m:sup>
              <m:r>
                <w:del w:id="391" w:author="Holly McQueary" w:date="2018-08-21T16:21:00Z">
                  <w:rPr>
                    <w:rFonts w:ascii="Cambria Math" w:eastAsia="Times New Roman" w:hAnsi="Cambria Math" w:cs="Arial"/>
                    <w:sz w:val="22"/>
                  </w:rPr>
                  <m:t># generations</m:t>
                </w:del>
              </m:r>
            </m:sup>
          </m:sSup>
          <m:r>
            <w:del w:id="392" w:author="Holly McQueary" w:date="2018-08-21T16:21:00Z">
              <w:rPr>
                <w:rFonts w:ascii="Cambria Math" w:eastAsia="Times New Roman" w:hAnsi="Cambria Math" w:cs="Arial"/>
                <w:sz w:val="22"/>
              </w:rPr>
              <m:t>=</m:t>
            </w:del>
          </m:r>
          <m:f>
            <m:fPr>
              <m:ctrlPr>
                <w:del w:id="393" w:author="Holly McQueary" w:date="2018-08-21T16:21:00Z">
                  <w:rPr>
                    <w:rFonts w:ascii="Cambria Math" w:eastAsia="Times New Roman" w:hAnsi="Cambria Math" w:cs="Arial"/>
                    <w:i/>
                    <w:sz w:val="22"/>
                  </w:rPr>
                </w:del>
              </m:ctrlPr>
            </m:fPr>
            <m:num>
              <m:d>
                <m:dPr>
                  <m:ctrlPr>
                    <w:del w:id="394" w:author="Holly McQueary" w:date="2018-08-21T16:21:00Z">
                      <w:rPr>
                        <w:rFonts w:ascii="Cambria Math" w:eastAsia="Times New Roman" w:hAnsi="Cambria Math" w:cs="Arial"/>
                        <w:i/>
                        <w:sz w:val="22"/>
                      </w:rPr>
                    </w:del>
                  </m:ctrlPr>
                </m:dPr>
                <m:e>
                  <m:r>
                    <w:del w:id="395" w:author="Holly McQueary" w:date="2018-08-21T16:21:00Z">
                      <w:rPr>
                        <w:rFonts w:ascii="Cambria Math" w:eastAsia="Times New Roman" w:hAnsi="Cambria Math" w:cs="Arial"/>
                        <w:sz w:val="22"/>
                      </w:rPr>
                      <m:t>total # lines</m:t>
                    </w:del>
                  </m:r>
                </m:e>
              </m:d>
              <m:r>
                <w:del w:id="396" w:author="Holly McQueary" w:date="2018-08-21T16:21:00Z">
                  <w:rPr>
                    <w:rFonts w:ascii="Cambria Math" w:eastAsia="Times New Roman" w:hAnsi="Cambria Math" w:cs="Arial"/>
                    <w:sz w:val="22"/>
                  </w:rPr>
                  <m:t>-</m:t>
                </w:del>
              </m:r>
              <m:d>
                <m:dPr>
                  <m:ctrlPr>
                    <w:del w:id="397" w:author="Holly McQueary" w:date="2018-08-21T16:21:00Z">
                      <w:rPr>
                        <w:rFonts w:ascii="Cambria Math" w:eastAsia="Times New Roman" w:hAnsi="Cambria Math" w:cs="Arial"/>
                        <w:i/>
                        <w:sz w:val="22"/>
                      </w:rPr>
                    </w:del>
                  </m:ctrlPr>
                </m:dPr>
                <m:e>
                  <m:r>
                    <w:del w:id="398" w:author="Holly McQueary" w:date="2018-08-21T16:21:00Z">
                      <w:rPr>
                        <w:rFonts w:ascii="Cambria Math" w:eastAsia="Times New Roman" w:hAnsi="Cambria Math" w:cs="Arial"/>
                        <w:sz w:val="22"/>
                      </w:rPr>
                      <m:t># aneuploid lines</m:t>
                    </w:del>
                  </m:r>
                </m:e>
              </m:d>
            </m:num>
            <m:den>
              <m:r>
                <w:del w:id="399" w:author="Holly McQueary" w:date="2018-08-21T16:21:00Z">
                  <w:rPr>
                    <w:rFonts w:ascii="Cambria Math" w:eastAsia="Times New Roman" w:hAnsi="Cambria Math" w:cs="Arial"/>
                    <w:sz w:val="22"/>
                  </w:rPr>
                  <m:t>total # lines</m:t>
                </w:del>
              </m:r>
            </m:den>
          </m:f>
        </m:oMath>
      </m:oMathPara>
    </w:p>
    <w:p w14:paraId="7D011237" w14:textId="3A6E8BAB" w:rsidR="00EE3CF1" w:rsidDel="005C11E9" w:rsidRDefault="00EE3CF1" w:rsidP="00F52122">
      <w:pPr>
        <w:rPr>
          <w:del w:id="400" w:author="Holly McQueary" w:date="2018-08-21T16:21:00Z"/>
          <w:rFonts w:ascii="Cambria Math" w:eastAsia="Times New Roman" w:hAnsi="Cambria Math" w:cs="Arial"/>
          <w:sz w:val="22"/>
          <w:oMath/>
        </w:rPr>
      </w:pPr>
    </w:p>
    <w:p w14:paraId="1AA04279" w14:textId="3DF0F404" w:rsidR="00EE3CF1" w:rsidDel="005C11E9" w:rsidRDefault="00EE3CF1" w:rsidP="00F52122">
      <w:pPr>
        <w:rPr>
          <w:del w:id="401" w:author="Holly McQueary" w:date="2018-08-21T16:21:00Z"/>
          <w:rFonts w:ascii="Cambria Math" w:eastAsia="Times New Roman" w:hAnsi="Cambria Math" w:cs="Arial"/>
          <w:sz w:val="22"/>
          <w:oMath/>
        </w:rPr>
      </w:pPr>
    </w:p>
    <w:p w14:paraId="7E06E318" w14:textId="77777777" w:rsidR="00EE3CF1" w:rsidDel="005C11E9" w:rsidRDefault="00EE3CF1" w:rsidP="00F52122">
      <w:pPr>
        <w:rPr>
          <w:del w:id="402" w:author="Holly McQueary" w:date="2018-08-21T16:22:00Z"/>
          <w:rFonts w:ascii="Cambria Math" w:eastAsia="Times New Roman" w:hAnsi="Cambria Math" w:cs="Arial"/>
          <w:sz w:val="22"/>
          <w:oMath/>
        </w:rPr>
      </w:pPr>
    </w:p>
    <w:p w14:paraId="3FF0F2D3" w14:textId="77777777" w:rsidR="00F06C6F" w:rsidRDefault="00EE3CF1" w:rsidP="00F52122">
      <w:pPr>
        <w:rPr>
          <w:rFonts w:ascii="Arial" w:eastAsia="Times New Roman" w:hAnsi="Arial" w:cs="Arial"/>
          <w:sz w:val="22"/>
        </w:rPr>
      </w:pPr>
      <w:r>
        <w:rPr>
          <w:rFonts w:ascii="Arial" w:eastAsia="Times New Roman" w:hAnsi="Arial" w:cs="Arial"/>
          <w:sz w:val="22"/>
        </w:rPr>
        <w:t>The rate of aneuploidy was calculated using Equation 1. For the lab strain, the rate of aneuploidy was found to be 1.06 x10</w:t>
      </w:r>
      <w:r>
        <w:rPr>
          <w:rFonts w:ascii="Arial" w:eastAsia="Times New Roman" w:hAnsi="Arial" w:cs="Arial"/>
          <w:sz w:val="22"/>
          <w:vertAlign w:val="superscript"/>
        </w:rPr>
        <w:t>-4</w:t>
      </w:r>
      <w:r>
        <w:rPr>
          <w:rFonts w:ascii="Arial" w:eastAsia="Times New Roman" w:hAnsi="Arial" w:cs="Arial"/>
          <w:sz w:val="22"/>
        </w:rPr>
        <w:t xml:space="preserve">. The probability of getting one aneuploid event (i.e. a single monosomy or trisomy in a single line) was calculated using equation 2. For the lab strain this probability was found to be 0.178. Multiplying this by the number of lines in the lab strain gives 25.8, </w:t>
      </w:r>
      <w:r w:rsidR="005C07F5">
        <w:rPr>
          <w:rFonts w:ascii="Arial" w:eastAsia="Times New Roman" w:hAnsi="Arial" w:cs="Arial"/>
          <w:sz w:val="22"/>
        </w:rPr>
        <w:t>indicating</w:t>
      </w:r>
      <w:r>
        <w:rPr>
          <w:rFonts w:ascii="Arial" w:eastAsia="Times New Roman" w:hAnsi="Arial" w:cs="Arial"/>
          <w:sz w:val="22"/>
        </w:rPr>
        <w:t xml:space="preserve"> we expect 25 lines to have one aneuploidy event. Our data shows we found 27 lines with one event. The probability of two aneuploid events was calculated from equation 3. In the lab strain we found the expected number of two aneuploid events to be </w:t>
      </w:r>
      <w:r w:rsidR="002B185B">
        <w:rPr>
          <w:rFonts w:ascii="Arial" w:eastAsia="Times New Roman" w:hAnsi="Arial" w:cs="Arial"/>
          <w:sz w:val="22"/>
        </w:rPr>
        <w:t xml:space="preserve">***. The probability of more than two aneuploid events was found using Equation 4. This probability in the lab strain was found to be 0.022, indicating that we would expect to see 3.19 lines with more than two events. Zero lines with more than two events were found, indicating strong selection against this type of aneuploidy. </w:t>
      </w:r>
    </w:p>
    <w:p w14:paraId="12CEDAFA" w14:textId="13E24BC5" w:rsidR="00BA5347" w:rsidRDefault="00500DC1" w:rsidP="00F52122">
      <w:pPr>
        <w:rPr>
          <w:rFonts w:ascii="Arial" w:eastAsia="Times New Roman" w:hAnsi="Arial" w:cs="Arial"/>
          <w:sz w:val="22"/>
        </w:rPr>
      </w:pPr>
      <w:r>
        <w:rPr>
          <w:rFonts w:ascii="Arial" w:eastAsia="Times New Roman" w:hAnsi="Arial" w:cs="Arial"/>
          <w:sz w:val="22"/>
        </w:rPr>
        <w:tab/>
        <w:t>Hybrids of two yeast species have been shown to systematically lose all or part of one parent’s genome early in mito</w:t>
      </w:r>
      <w:r w:rsidR="00C273D2">
        <w:rPr>
          <w:rFonts w:ascii="Arial" w:eastAsia="Times New Roman" w:hAnsi="Arial" w:cs="Arial"/>
          <w:sz w:val="22"/>
        </w:rPr>
        <w:t xml:space="preserve">sis </w:t>
      </w:r>
      <w:r w:rsidR="00C273D2">
        <w:rPr>
          <w:rFonts w:ascii="Arial" w:eastAsia="Times New Roman" w:hAnsi="Arial" w:cs="Arial"/>
          <w:sz w:val="22"/>
        </w:rPr>
        <w:fldChar w:fldCharType="begin"/>
      </w:r>
      <w:r w:rsidR="00B353C8">
        <w:rPr>
          <w:rFonts w:ascii="Arial" w:eastAsia="Times New Roman" w:hAnsi="Arial" w:cs="Arial"/>
          <w:sz w:val="22"/>
        </w:rPr>
        <w:instrText xml:space="preserve"> ADDIN EN.CITE &lt;EndNote&gt;&lt;Cite&gt;&lt;Author&gt;Marinoni&lt;/Author&gt;&lt;Year&gt;1999&lt;/Year&gt;&lt;RecNum&gt;75&lt;/RecNum&gt;&lt;DisplayText&gt;[9]&lt;/DisplayText&gt;&lt;record&gt;&lt;rec-number&gt;75&lt;/rec-number&gt;&lt;foreign-keys&gt;&lt;key app="EN" db-id="sprxp9feba2er9e22dn52tac2tsrsd225sf5" timestamp="1499268095"&gt;75&lt;/key&gt;&lt;/foreign-keys&gt;&lt;ref-type name="Journal Article"&gt;17&lt;/ref-type&gt;&lt;contributors&gt;&lt;authors&gt;&lt;author&gt;Marinoni, Gaelle&lt;/author&gt;&lt;author&gt;Manuel, Martine&lt;/author&gt;&lt;author&gt;Petersen, Randi Føns&lt;/author&gt;&lt;author&gt;Hvidtfeldt, Jeanne&lt;/author&gt;&lt;author&gt;Sulo, Pavol&lt;/author&gt;&lt;author&gt;Piškur, Jure&lt;/author&gt;&lt;/authors&gt;&lt;/contributors&gt;&lt;titles&gt;&lt;title&gt;Horizontal transfer of genetic material amongSaccharomyces yeasts&lt;/title&gt;&lt;secondary-title&gt;Journal of Bacteriology&lt;/secondary-title&gt;&lt;/titles&gt;&lt;periodical&gt;&lt;full-title&gt;Journal of Bacteriology&lt;/full-title&gt;&lt;/periodical&gt;&lt;pages&gt;6488-6496&lt;/pages&gt;&lt;volume&gt;181&lt;/volume&gt;&lt;number&gt;20&lt;/number&gt;&lt;dates&gt;&lt;year&gt;1999&lt;/year&gt;&lt;/dates&gt;&lt;isbn&gt;0021-9193&lt;/isbn&gt;&lt;urls&gt;&lt;/urls&gt;&lt;/record&gt;&lt;/Cite&gt;&lt;/EndNote&gt;</w:instrText>
      </w:r>
      <w:r w:rsidR="00C273D2">
        <w:rPr>
          <w:rFonts w:ascii="Arial" w:eastAsia="Times New Roman" w:hAnsi="Arial" w:cs="Arial"/>
          <w:sz w:val="22"/>
        </w:rPr>
        <w:fldChar w:fldCharType="separate"/>
      </w:r>
      <w:r w:rsidR="00B353C8">
        <w:rPr>
          <w:rFonts w:ascii="Arial" w:eastAsia="Times New Roman" w:hAnsi="Arial" w:cs="Arial"/>
          <w:noProof/>
          <w:sz w:val="22"/>
        </w:rPr>
        <w:t>[9]</w:t>
      </w:r>
      <w:r w:rsidR="00C273D2">
        <w:rPr>
          <w:rFonts w:ascii="Arial" w:eastAsia="Times New Roman" w:hAnsi="Arial" w:cs="Arial"/>
          <w:sz w:val="22"/>
        </w:rPr>
        <w:fldChar w:fldCharType="end"/>
      </w:r>
      <w:r>
        <w:rPr>
          <w:rFonts w:ascii="Arial" w:eastAsia="Times New Roman" w:hAnsi="Arial" w:cs="Arial"/>
          <w:sz w:val="22"/>
        </w:rPr>
        <w:t xml:space="preserve">. It is possible that our hybrid of distantly-related S. cerevisiae strains may show a milder version of genome incompatibility as exemplified by the higher rate of aneuploidy compared to the homozygous lab strain. </w:t>
      </w:r>
    </w:p>
    <w:p w14:paraId="5495E2B8" w14:textId="25C203E9" w:rsidR="00907074" w:rsidRDefault="00BA5347" w:rsidP="00F52122">
      <w:pPr>
        <w:rPr>
          <w:rFonts w:ascii="Arial" w:eastAsia="Times New Roman" w:hAnsi="Arial" w:cs="Arial"/>
          <w:sz w:val="22"/>
        </w:rPr>
      </w:pPr>
      <w:r>
        <w:rPr>
          <w:rFonts w:ascii="Arial" w:eastAsia="Times New Roman" w:hAnsi="Arial" w:cs="Arial"/>
          <w:sz w:val="22"/>
        </w:rPr>
        <w:tab/>
        <w:t xml:space="preserve">Chromosome IX was aneuploid most often in (at least MA, maybe GC lines?). A previous study found that chromosome IX was highly unstable in terms of chromosome loss in both diploid </w:t>
      </w:r>
      <w:r w:rsidRPr="003C0B65">
        <w:rPr>
          <w:rFonts w:ascii="Arial" w:eastAsia="Times New Roman" w:hAnsi="Arial" w:cs="Arial"/>
          <w:i/>
          <w:sz w:val="22"/>
        </w:rPr>
        <w:t>S. cerevisiae</w:t>
      </w:r>
      <w:r>
        <w:rPr>
          <w:rFonts w:ascii="Arial" w:eastAsia="Times New Roman" w:hAnsi="Arial" w:cs="Arial"/>
          <w:sz w:val="22"/>
        </w:rPr>
        <w:t xml:space="preserve"> and diploid hybrid </w:t>
      </w:r>
      <w:r w:rsidRPr="003C0B65">
        <w:rPr>
          <w:rFonts w:ascii="Arial" w:eastAsia="Times New Roman" w:hAnsi="Arial" w:cs="Arial"/>
          <w:i/>
          <w:sz w:val="22"/>
        </w:rPr>
        <w:t xml:space="preserve">S. cerevisiae-S. </w:t>
      </w:r>
      <w:proofErr w:type="spellStart"/>
      <w:r w:rsidRPr="003C0B65">
        <w:rPr>
          <w:rFonts w:ascii="Arial" w:eastAsia="Times New Roman" w:hAnsi="Arial" w:cs="Arial"/>
          <w:i/>
          <w:sz w:val="22"/>
        </w:rPr>
        <w:t>bayanus</w:t>
      </w:r>
      <w:proofErr w:type="spellEnd"/>
      <w:r>
        <w:rPr>
          <w:rFonts w:ascii="Arial" w:eastAsia="Times New Roman" w:hAnsi="Arial" w:cs="Arial"/>
          <w:sz w:val="22"/>
        </w:rPr>
        <w:t xml:space="preserve"> strains </w:t>
      </w:r>
      <w:r>
        <w:rPr>
          <w:rFonts w:ascii="Arial" w:eastAsia="Times New Roman" w:hAnsi="Arial" w:cs="Arial"/>
          <w:sz w:val="22"/>
        </w:rPr>
        <w:fldChar w:fldCharType="begin"/>
      </w:r>
      <w:r w:rsidR="00B353C8">
        <w:rPr>
          <w:rFonts w:ascii="Arial" w:eastAsia="Times New Roman" w:hAnsi="Arial" w:cs="Arial"/>
          <w:sz w:val="22"/>
        </w:rPr>
        <w:instrText xml:space="preserve"> ADDIN EN.CITE &lt;EndNote&gt;&lt;Cite&gt;&lt;Author&gt;Kumaran&lt;/Author&gt;&lt;Year&gt;2013&lt;/Year&gt;&lt;RecNum&gt;74&lt;/RecNum&gt;&lt;DisplayText&gt;[10]&lt;/DisplayText&gt;&lt;record&gt;&lt;rec-number&gt;74&lt;/rec-number&gt;&lt;foreign-keys&gt;&lt;key app="EN" db-id="sprxp9feba2er9e22dn52tac2tsrsd225sf5" timestamp="1497367811"&gt;74&lt;/key&gt;&lt;/foreign-keys&gt;&lt;ref-type name="Journal Article"&gt;17&lt;/ref-type&gt;&lt;contributors&gt;&lt;authors&gt;&lt;author&gt;Kumaran, Rajaraman&lt;/author&gt;&lt;author&gt;Yang, Shi-Yow&lt;/author&gt;&lt;author&gt;Leu, Jun-Yi&lt;/author&gt;&lt;/authors&gt;&lt;/contributors&gt;&lt;titles&gt;&lt;title&gt;Characterization of chromosome stability in diploid, polyploid and hybrid yeast cells&lt;/title&gt;&lt;secondary-title&gt;PLoS One&lt;/secondary-title&gt;&lt;/titles&gt;&lt;periodical&gt;&lt;full-title&gt;PLoS One&lt;/full-title&gt;&lt;/periodical&gt;&lt;pages&gt;e68094&lt;/pages&gt;&lt;volume&gt;8&lt;/volume&gt;&lt;number&gt;7&lt;/number&gt;&lt;dates&gt;&lt;year&gt;2013&lt;/year&gt;&lt;/dates&gt;&lt;isbn&gt;1932-6203&lt;/isbn&gt;&lt;urls&gt;&lt;/urls&gt;&lt;/record&gt;&lt;/Cite&gt;&lt;/EndNote&gt;</w:instrText>
      </w:r>
      <w:r>
        <w:rPr>
          <w:rFonts w:ascii="Arial" w:eastAsia="Times New Roman" w:hAnsi="Arial" w:cs="Arial"/>
          <w:sz w:val="22"/>
        </w:rPr>
        <w:fldChar w:fldCharType="separate"/>
      </w:r>
      <w:r w:rsidR="00B353C8">
        <w:rPr>
          <w:rFonts w:ascii="Arial" w:eastAsia="Times New Roman" w:hAnsi="Arial" w:cs="Arial"/>
          <w:noProof/>
          <w:sz w:val="22"/>
        </w:rPr>
        <w:t>[10]</w:t>
      </w:r>
      <w:r>
        <w:rPr>
          <w:rFonts w:ascii="Arial" w:eastAsia="Times New Roman" w:hAnsi="Arial" w:cs="Arial"/>
          <w:sz w:val="22"/>
        </w:rPr>
        <w:fldChar w:fldCharType="end"/>
      </w:r>
      <w:r>
        <w:rPr>
          <w:rFonts w:ascii="Arial" w:eastAsia="Times New Roman" w:hAnsi="Arial" w:cs="Arial"/>
          <w:sz w:val="22"/>
        </w:rPr>
        <w:t xml:space="preserve"> .</w:t>
      </w:r>
      <w:r w:rsidR="006B64AB">
        <w:rPr>
          <w:rFonts w:ascii="Arial" w:eastAsia="Times New Roman" w:hAnsi="Arial" w:cs="Arial"/>
          <w:sz w:val="22"/>
        </w:rPr>
        <w:t xml:space="preserve"> </w:t>
      </w:r>
    </w:p>
    <w:p w14:paraId="500DDFB7" w14:textId="4654CC74" w:rsidR="00E84343" w:rsidRDefault="00907074" w:rsidP="00F52122">
      <w:pPr>
        <w:rPr>
          <w:rFonts w:ascii="Arial" w:eastAsia="Times New Roman" w:hAnsi="Arial" w:cs="Arial"/>
          <w:sz w:val="22"/>
        </w:rPr>
      </w:pPr>
      <w:r>
        <w:rPr>
          <w:rFonts w:ascii="Arial" w:eastAsia="Times New Roman" w:hAnsi="Arial" w:cs="Arial"/>
          <w:sz w:val="22"/>
        </w:rPr>
        <w:lastRenderedPageBreak/>
        <w:tab/>
        <w:t>Chromosome V is lost spontaneously in S cerevisiae at a rate of 2-8 x 10-6 cell generations</w:t>
      </w:r>
      <w:r w:rsidR="0034673C">
        <w:rPr>
          <w:rFonts w:ascii="Arial" w:eastAsia="Times New Roman" w:hAnsi="Arial" w:cs="Arial"/>
          <w:sz w:val="22"/>
        </w:rPr>
        <w:t xml:space="preserve"> </w:t>
      </w:r>
      <w:r w:rsidR="0034673C">
        <w:rPr>
          <w:rFonts w:ascii="Arial" w:eastAsia="Times New Roman" w:hAnsi="Arial" w:cs="Arial"/>
          <w:sz w:val="22"/>
        </w:rPr>
        <w:fldChar w:fldCharType="begin"/>
      </w:r>
      <w:r w:rsidR="00B353C8">
        <w:rPr>
          <w:rFonts w:ascii="Arial" w:eastAsia="Times New Roman" w:hAnsi="Arial" w:cs="Arial"/>
          <w:sz w:val="22"/>
        </w:rPr>
        <w:instrText xml:space="preserve"> ADDIN EN.CITE &lt;EndNote&gt;&lt;Cite&gt;&lt;Author&gt;Mulla&lt;/Author&gt;&lt;Year&gt;2014&lt;/Year&gt;&lt;RecNum&gt;372&lt;/RecNum&gt;&lt;DisplayText&gt;[11]&lt;/DisplayText&gt;&lt;record&gt;&lt;rec-number&gt;372&lt;/rec-number&gt;&lt;foreign-keys&gt;&lt;key app="EN" db-id="sprxp9feba2er9e22dn52tac2tsrsd225sf5" timestamp="1510865980"&gt;372&lt;/key&gt;&lt;/foreign-keys&gt;&lt;ref-type name="Journal Article"&gt;17&lt;/ref-type&gt;&lt;contributors&gt;&lt;authors&gt;&lt;author&gt;Mulla, Wahid&lt;/author&gt;&lt;author&gt;Zhu, Jin&lt;/author&gt;&lt;author&gt;Li, Rong&lt;/author&gt;&lt;/authors&gt;&lt;/contributors&gt;&lt;titles&gt;&lt;title&gt;Yeast: a simple model system to study complex phenomena of aneuploidy&lt;/title&gt;&lt;secondary-title&gt;FEMS microbiology reviews&lt;/secondary-title&gt;&lt;/titles&gt;&lt;periodical&gt;&lt;full-title&gt;FEMS Microbiology Reviews&lt;/full-title&gt;&lt;/periodical&gt;&lt;pages&gt;201-212&lt;/pages&gt;&lt;volume&gt;38&lt;/volume&gt;&lt;number&gt;2&lt;/number&gt;&lt;dates&gt;&lt;year&gt;2014&lt;/year&gt;&lt;/dates&gt;&lt;isbn&gt;1574-6976&lt;/isbn&gt;&lt;urls&gt;&lt;/urls&gt;&lt;/record&gt;&lt;/Cite&gt;&lt;/EndNote&gt;</w:instrText>
      </w:r>
      <w:r w:rsidR="0034673C">
        <w:rPr>
          <w:rFonts w:ascii="Arial" w:eastAsia="Times New Roman" w:hAnsi="Arial" w:cs="Arial"/>
          <w:sz w:val="22"/>
        </w:rPr>
        <w:fldChar w:fldCharType="separate"/>
      </w:r>
      <w:r w:rsidR="00B353C8">
        <w:rPr>
          <w:rFonts w:ascii="Arial" w:eastAsia="Times New Roman" w:hAnsi="Arial" w:cs="Arial"/>
          <w:noProof/>
          <w:sz w:val="22"/>
        </w:rPr>
        <w:t>[11]</w:t>
      </w:r>
      <w:r w:rsidR="0034673C">
        <w:rPr>
          <w:rFonts w:ascii="Arial" w:eastAsia="Times New Roman" w:hAnsi="Arial" w:cs="Arial"/>
          <w:sz w:val="22"/>
        </w:rPr>
        <w:fldChar w:fldCharType="end"/>
      </w:r>
      <w:r>
        <w:rPr>
          <w:rFonts w:ascii="Arial" w:eastAsia="Times New Roman" w:hAnsi="Arial" w:cs="Arial"/>
          <w:sz w:val="22"/>
        </w:rPr>
        <w:t>.</w:t>
      </w:r>
      <w:ins w:id="403" w:author="Holly McQueary" w:date="2018-08-21T16:24:00Z">
        <w:r w:rsidR="005C11E9">
          <w:rPr>
            <w:rFonts w:ascii="Arial" w:eastAsia="Times New Roman" w:hAnsi="Arial" w:cs="Arial"/>
            <w:sz w:val="22"/>
          </w:rPr>
          <w:t xml:space="preserve"> </w:t>
        </w:r>
      </w:ins>
      <w:del w:id="404" w:author="Holly McQueary" w:date="2018-08-21T16:23:00Z">
        <w:r w:rsidDel="005C11E9">
          <w:rPr>
            <w:rFonts w:ascii="Arial" w:eastAsia="Times New Roman" w:hAnsi="Arial" w:cs="Arial"/>
            <w:sz w:val="22"/>
          </w:rPr>
          <w:delText xml:space="preserve"> </w:delText>
        </w:r>
      </w:del>
    </w:p>
    <w:p w14:paraId="0B100CAB" w14:textId="67F5DC33" w:rsidR="00EE3CF1" w:rsidRPr="003C0B65" w:rsidDel="005C11E9" w:rsidRDefault="00EE3CF1" w:rsidP="00F52122">
      <w:pPr>
        <w:rPr>
          <w:del w:id="405" w:author="Holly McQueary" w:date="2018-08-21T16:23:00Z"/>
          <w:rFonts w:ascii="Arial" w:eastAsia="Times New Roman" w:hAnsi="Arial" w:cs="Arial"/>
          <w:sz w:val="22"/>
        </w:rPr>
      </w:pPr>
      <w:del w:id="406" w:author="Holly McQueary" w:date="2018-08-21T16:23:00Z">
        <w:r w:rsidDel="005C11E9">
          <w:rPr>
            <w:rFonts w:ascii="Arial" w:eastAsia="Times New Roman" w:hAnsi="Arial" w:cs="Arial"/>
            <w:noProof/>
            <w:sz w:val="22"/>
          </w:rPr>
          <mc:AlternateContent>
            <mc:Choice Requires="wps">
              <w:drawing>
                <wp:anchor distT="0" distB="0" distL="114300" distR="114300" simplePos="0" relativeHeight="251661312" behindDoc="0" locked="0" layoutInCell="1" allowOverlap="1" wp14:anchorId="6E2562C9" wp14:editId="5E0D8830">
                  <wp:simplePos x="0" y="0"/>
                  <wp:positionH relativeFrom="column">
                    <wp:posOffset>5088034</wp:posOffset>
                  </wp:positionH>
                  <wp:positionV relativeFrom="paragraph">
                    <wp:posOffset>119601</wp:posOffset>
                  </wp:positionV>
                  <wp:extent cx="1510748" cy="326003"/>
                  <wp:effectExtent l="0" t="0" r="635" b="4445"/>
                  <wp:wrapNone/>
                  <wp:docPr id="6" name="Text Box 6"/>
                  <wp:cNvGraphicFramePr/>
                  <a:graphic xmlns:a="http://schemas.openxmlformats.org/drawingml/2006/main">
                    <a:graphicData uri="http://schemas.microsoft.com/office/word/2010/wordprocessingShape">
                      <wps:wsp>
                        <wps:cNvSpPr txBox="1"/>
                        <wps:spPr>
                          <a:xfrm>
                            <a:off x="0" y="0"/>
                            <a:ext cx="1510748" cy="326003"/>
                          </a:xfrm>
                          <a:prstGeom prst="rect">
                            <a:avLst/>
                          </a:prstGeom>
                          <a:solidFill>
                            <a:schemeClr val="lt1"/>
                          </a:solidFill>
                          <a:ln w="6350">
                            <a:noFill/>
                          </a:ln>
                        </wps:spPr>
                        <wps:txbx>
                          <w:txbxContent>
                            <w:p w14:paraId="46D7D4F3" w14:textId="6782D61F" w:rsidR="00EE3CF1" w:rsidRDefault="00EE3CF1" w:rsidP="00384E60">
                              <w:r>
                                <w:t>Equation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E2562C9" id="Text Box 6" o:spid="_x0000_s1030" type="#_x0000_t202" style="position:absolute;margin-left:400.65pt;margin-top:9.4pt;width:118.95pt;height:25.6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" fillcolor="white [3201]" stroked="f" strokeweight=".5pt">
                  <v:textbox>
                    <w:txbxContent>
                      <w:p w14:paraId="46D7D4F3" w14:textId="6782D61F" w:rsidR="00EE3CF1" w:rsidRDefault="00EE3CF1" w:rsidP="00384E60">
                        <w:r>
                          <w:t>Equation 2</w:t>
                        </w:r>
                      </w:p>
                    </w:txbxContent>
                  </v:textbox>
                </v:shape>
              </w:pict>
            </mc:Fallback>
          </mc:AlternateContent>
        </w:r>
      </w:del>
    </w:p>
    <w:p w14:paraId="793AE1C3" w14:textId="430A80DD" w:rsidR="006701B6" w:rsidRPr="00EE3CF1" w:rsidDel="005C11E9" w:rsidRDefault="00384E60" w:rsidP="00F52122">
      <w:pPr>
        <w:rPr>
          <w:del w:id="407" w:author="Holly McQueary" w:date="2018-08-21T16:23:00Z"/>
          <w:rFonts w:ascii="Arial" w:eastAsia="Times New Roman" w:hAnsi="Arial" w:cs="Arial"/>
          <w:sz w:val="22"/>
        </w:rPr>
      </w:pPr>
      <m:oMathPara>
        <m:oMath>
          <m:r>
            <w:del w:id="408" w:author="Holly McQueary" w:date="2018-08-21T16:23:00Z">
              <w:rPr>
                <w:rFonts w:ascii="Cambria Math" w:eastAsia="Times New Roman" w:hAnsi="Cambria Math" w:cs="Arial"/>
                <w:sz w:val="22"/>
              </w:rPr>
              <m:t>prob</m:t>
            </w:del>
          </m:r>
          <m:d>
            <m:dPr>
              <m:ctrlPr>
                <w:del w:id="409" w:author="Holly McQueary" w:date="2018-08-21T16:23:00Z">
                  <w:rPr>
                    <w:rFonts w:ascii="Cambria Math" w:eastAsia="Times New Roman" w:hAnsi="Cambria Math" w:cs="Arial"/>
                    <w:i/>
                    <w:sz w:val="22"/>
                  </w:rPr>
                </w:del>
              </m:ctrlPr>
            </m:dPr>
            <m:e>
              <m:r>
                <w:del w:id="410" w:author="Holly McQueary" w:date="2018-08-21T16:23:00Z">
                  <w:rPr>
                    <w:rFonts w:ascii="Cambria Math" w:eastAsia="Times New Roman" w:hAnsi="Cambria Math" w:cs="Arial"/>
                    <w:sz w:val="22"/>
                  </w:rPr>
                  <m:t>1 event</m:t>
                </w:del>
              </m:r>
            </m:e>
          </m:d>
          <m:r>
            <w:del w:id="411" w:author="Holly McQueary" w:date="2018-08-21T16:23:00Z">
              <w:rPr>
                <w:rFonts w:ascii="Cambria Math" w:eastAsia="Times New Roman" w:hAnsi="Cambria Math" w:cs="Arial"/>
                <w:sz w:val="22"/>
              </w:rPr>
              <m:t>=# generations(</m:t>
            </w:del>
          </m:r>
          <m:sSup>
            <m:sSupPr>
              <m:ctrlPr>
                <w:del w:id="412" w:author="Holly McQueary" w:date="2018-08-21T16:23:00Z">
                  <w:rPr>
                    <w:rFonts w:ascii="Cambria Math" w:eastAsia="Times New Roman" w:hAnsi="Cambria Math" w:cs="Arial"/>
                    <w:i/>
                    <w:sz w:val="22"/>
                  </w:rPr>
                </w:del>
              </m:ctrlPr>
            </m:sSupPr>
            <m:e>
              <m:r>
                <w:del w:id="413" w:author="Holly McQueary" w:date="2018-08-21T16:23:00Z">
                  <w:rPr>
                    <w:rFonts w:ascii="Cambria Math" w:eastAsia="Times New Roman" w:hAnsi="Cambria Math" w:cs="Arial"/>
                    <w:sz w:val="22"/>
                  </w:rPr>
                  <m:t>μ</m:t>
                </w:del>
              </m:r>
            </m:e>
            <m:sup>
              <m:r>
                <w:del w:id="414" w:author="Holly McQueary" w:date="2018-08-21T16:23:00Z">
                  <w:rPr>
                    <w:rFonts w:ascii="Cambria Math" w:eastAsia="Times New Roman" w:hAnsi="Cambria Math" w:cs="Arial"/>
                    <w:sz w:val="22"/>
                  </w:rPr>
                  <m:t>1</m:t>
                </w:del>
              </m:r>
            </m:sup>
          </m:sSup>
          <m:sSup>
            <m:sSupPr>
              <m:ctrlPr>
                <w:del w:id="415" w:author="Holly McQueary" w:date="2018-08-21T16:23:00Z">
                  <w:rPr>
                    <w:rFonts w:ascii="Cambria Math" w:eastAsia="Times New Roman" w:hAnsi="Cambria Math" w:cs="Arial"/>
                    <w:i/>
                    <w:sz w:val="22"/>
                  </w:rPr>
                </w:del>
              </m:ctrlPr>
            </m:sSupPr>
            <m:e>
              <m:r>
                <w:del w:id="416" w:author="Holly McQueary" w:date="2018-08-21T16:23:00Z">
                  <w:rPr>
                    <w:rFonts w:ascii="Cambria Math" w:eastAsia="Times New Roman" w:hAnsi="Cambria Math" w:cs="Arial"/>
                    <w:sz w:val="22"/>
                  </w:rPr>
                  <m:t>*(-μ)</m:t>
                </w:del>
              </m:r>
            </m:e>
            <m:sup>
              <m:r>
                <w:del w:id="417" w:author="Holly McQueary" w:date="2018-08-21T16:23:00Z">
                  <w:rPr>
                    <w:rFonts w:ascii="Cambria Math" w:eastAsia="Times New Roman" w:hAnsi="Cambria Math" w:cs="Arial"/>
                    <w:sz w:val="22"/>
                  </w:rPr>
                  <m:t>(# generations-1)</m:t>
                </w:del>
              </m:r>
            </m:sup>
          </m:sSup>
        </m:oMath>
      </m:oMathPara>
    </w:p>
    <w:p w14:paraId="1646A305" w14:textId="0356A5B8" w:rsidR="00E84343" w:rsidDel="005C11E9" w:rsidRDefault="00384E60" w:rsidP="00F52122">
      <w:pPr>
        <w:rPr>
          <w:del w:id="418" w:author="Holly McQueary" w:date="2018-08-21T16:23:00Z"/>
          <w:rFonts w:ascii="Arial" w:eastAsia="Times New Roman" w:hAnsi="Arial" w:cs="Arial"/>
          <w:sz w:val="22"/>
        </w:rPr>
      </w:pPr>
      <w:del w:id="419" w:author="Holly McQueary" w:date="2018-08-21T16:23:00Z">
        <w:r w:rsidDel="005C11E9">
          <w:rPr>
            <w:rFonts w:ascii="Arial" w:eastAsia="Times New Roman" w:hAnsi="Arial" w:cs="Arial"/>
            <w:noProof/>
            <w:sz w:val="22"/>
          </w:rPr>
          <mc:AlternateContent>
            <mc:Choice Requires="wps">
              <w:drawing>
                <wp:anchor distT="0" distB="0" distL="114300" distR="114300" simplePos="0" relativeHeight="251663360" behindDoc="0" locked="0" layoutInCell="1" allowOverlap="1" wp14:anchorId="758F6231" wp14:editId="0EA4B8A3">
                  <wp:simplePos x="0" y="0"/>
                  <wp:positionH relativeFrom="column">
                    <wp:posOffset>5026384</wp:posOffset>
                  </wp:positionH>
                  <wp:positionV relativeFrom="paragraph">
                    <wp:posOffset>172002</wp:posOffset>
                  </wp:positionV>
                  <wp:extent cx="1510748" cy="326003"/>
                  <wp:effectExtent l="0" t="0" r="635" b="4445"/>
                  <wp:wrapNone/>
                  <wp:docPr id="7" name="Text Box 7"/>
                  <wp:cNvGraphicFramePr/>
                  <a:graphic xmlns:a="http://schemas.openxmlformats.org/drawingml/2006/main">
                    <a:graphicData uri="http://schemas.microsoft.com/office/word/2010/wordprocessingShape">
                      <wps:wsp>
                        <wps:cNvSpPr txBox="1"/>
                        <wps:spPr>
                          <a:xfrm>
                            <a:off x="0" y="0"/>
                            <a:ext cx="1510748" cy="326003"/>
                          </a:xfrm>
                          <a:prstGeom prst="rect">
                            <a:avLst/>
                          </a:prstGeom>
                          <a:solidFill>
                            <a:schemeClr val="lt1"/>
                          </a:solidFill>
                          <a:ln w="6350">
                            <a:noFill/>
                          </a:ln>
                        </wps:spPr>
                        <wps:txbx>
                          <w:txbxContent>
                            <w:p w14:paraId="3FD4793E" w14:textId="02EF80F2" w:rsidR="00EE3CF1" w:rsidRDefault="00EE3CF1" w:rsidP="00384E60">
                              <w:r>
                                <w:t>Equation 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58F6231" id="Text Box 7" o:spid="_x0000_s1028" type="#_x0000_t202" style="position:absolute;margin-left:395.8pt;margin-top:13.55pt;width:118.95pt;height:25.6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" fillcolor="white [3201]" stroked="f" strokeweight=".5pt">
                  <v:textbox>
                    <w:txbxContent>
                      <w:p w14:paraId="3FD4793E" w14:textId="02EF80F2" w:rsidR="00EE3CF1" w:rsidRDefault="00EE3CF1" w:rsidP="00384E60">
                        <w:r>
                          <w:t>Equation 3</w:t>
                        </w:r>
                      </w:p>
                    </w:txbxContent>
                  </v:textbox>
                </v:shape>
              </w:pict>
            </mc:Fallback>
          </mc:AlternateContent>
        </w:r>
      </w:del>
    </w:p>
    <w:p w14:paraId="4E6375B9" w14:textId="796EA63D" w:rsidR="003333E0" w:rsidDel="005C11E9" w:rsidRDefault="00384E60" w:rsidP="00F52122">
      <w:pPr>
        <w:rPr>
          <w:del w:id="420" w:author="Holly McQueary" w:date="2018-08-21T16:23:00Z"/>
          <w:rFonts w:ascii="Arial" w:eastAsia="Times New Roman" w:hAnsi="Arial" w:cs="Arial"/>
          <w:sz w:val="22"/>
        </w:rPr>
      </w:pPr>
      <m:oMathPara>
        <m:oMath>
          <m:r>
            <w:del w:id="421" w:author="Holly McQueary" w:date="2018-08-21T16:23:00Z">
              <w:rPr>
                <w:rFonts w:ascii="Cambria Math" w:eastAsia="Times New Roman" w:hAnsi="Cambria Math" w:cs="Arial"/>
                <w:sz w:val="22"/>
              </w:rPr>
              <m:t>prob</m:t>
            </w:del>
          </m:r>
          <m:d>
            <m:dPr>
              <m:ctrlPr>
                <w:del w:id="422" w:author="Holly McQueary" w:date="2018-08-21T16:23:00Z">
                  <w:rPr>
                    <w:rFonts w:ascii="Cambria Math" w:eastAsia="Times New Roman" w:hAnsi="Cambria Math" w:cs="Arial"/>
                    <w:i/>
                    <w:sz w:val="22"/>
                  </w:rPr>
                </w:del>
              </m:ctrlPr>
            </m:dPr>
            <m:e>
              <m:r>
                <w:del w:id="423" w:author="Holly McQueary" w:date="2018-08-21T16:23:00Z">
                  <w:rPr>
                    <w:rFonts w:ascii="Cambria Math" w:eastAsia="Times New Roman" w:hAnsi="Cambria Math" w:cs="Arial"/>
                    <w:sz w:val="22"/>
                  </w:rPr>
                  <m:t>2 events</m:t>
                </w:del>
              </m:r>
            </m:e>
          </m:d>
          <m:r>
            <w:del w:id="424" w:author="Holly McQueary" w:date="2018-08-21T16:23:00Z">
              <w:rPr>
                <w:rFonts w:ascii="Cambria Math" w:eastAsia="Times New Roman" w:hAnsi="Cambria Math" w:cs="Arial"/>
                <w:sz w:val="22"/>
              </w:rPr>
              <m:t>=# generations*</m:t>
            </w:del>
          </m:r>
          <m:sSup>
            <m:sSupPr>
              <m:ctrlPr>
                <w:del w:id="425" w:author="Holly McQueary" w:date="2018-08-21T16:23:00Z">
                  <w:rPr>
                    <w:rFonts w:ascii="Cambria Math" w:eastAsia="Times New Roman" w:hAnsi="Cambria Math" w:cs="Arial"/>
                    <w:i/>
                    <w:sz w:val="22"/>
                  </w:rPr>
                </w:del>
              </m:ctrlPr>
            </m:sSupPr>
            <m:e>
              <m:r>
                <w:del w:id="426" w:author="Holly McQueary" w:date="2018-08-21T16:23:00Z">
                  <w:rPr>
                    <w:rFonts w:ascii="Cambria Math" w:eastAsia="Times New Roman" w:hAnsi="Cambria Math" w:cs="Arial"/>
                    <w:sz w:val="22"/>
                  </w:rPr>
                  <m:t>μ</m:t>
                </w:del>
              </m:r>
            </m:e>
            <m:sup>
              <m:r>
                <w:del w:id="427" w:author="Holly McQueary" w:date="2018-08-21T16:23:00Z">
                  <w:rPr>
                    <w:rFonts w:ascii="Cambria Math" w:eastAsia="Times New Roman" w:hAnsi="Cambria Math" w:cs="Arial"/>
                    <w:sz w:val="22"/>
                  </w:rPr>
                  <m:t>2</m:t>
                </w:del>
              </m:r>
            </m:sup>
          </m:sSup>
          <m:r>
            <w:del w:id="428" w:author="Holly McQueary" w:date="2018-08-21T16:23:00Z">
              <w:rPr>
                <w:rFonts w:ascii="Cambria Math" w:eastAsia="Times New Roman" w:hAnsi="Cambria Math" w:cs="Arial"/>
                <w:sz w:val="22"/>
              </w:rPr>
              <m:t>*</m:t>
            </w:del>
          </m:r>
          <m:sSup>
            <m:sSupPr>
              <m:ctrlPr>
                <w:del w:id="429" w:author="Holly McQueary" w:date="2018-08-21T16:23:00Z">
                  <w:rPr>
                    <w:rFonts w:ascii="Cambria Math" w:eastAsia="Times New Roman" w:hAnsi="Cambria Math" w:cs="Arial"/>
                    <w:i/>
                    <w:sz w:val="22"/>
                  </w:rPr>
                </w:del>
              </m:ctrlPr>
            </m:sSupPr>
            <m:e>
              <m:r>
                <w:del w:id="430" w:author="Holly McQueary" w:date="2018-08-21T16:23:00Z">
                  <w:rPr>
                    <w:rFonts w:ascii="Cambria Math" w:eastAsia="Times New Roman" w:hAnsi="Cambria Math" w:cs="Arial"/>
                    <w:sz w:val="22"/>
                  </w:rPr>
                  <m:t>(1-μ)</m:t>
                </w:del>
              </m:r>
            </m:e>
            <m:sup>
              <m:r>
                <w:del w:id="431" w:author="Holly McQueary" w:date="2018-08-21T16:23:00Z">
                  <w:rPr>
                    <w:rFonts w:ascii="Cambria Math" w:eastAsia="Times New Roman" w:hAnsi="Cambria Math" w:cs="Arial"/>
                    <w:sz w:val="22"/>
                  </w:rPr>
                  <m:t>2098</m:t>
                </w:del>
              </m:r>
            </m:sup>
          </m:sSup>
        </m:oMath>
      </m:oMathPara>
    </w:p>
    <w:p w14:paraId="228C29FA" w14:textId="24EC64A7" w:rsidR="000A0363" w:rsidDel="005C11E9" w:rsidRDefault="000A0363" w:rsidP="00F52122">
      <w:pPr>
        <w:rPr>
          <w:del w:id="432" w:author="Holly McQueary" w:date="2018-08-21T16:23:00Z"/>
          <w:rFonts w:ascii="Arial" w:eastAsia="Times New Roman" w:hAnsi="Arial" w:cs="Arial"/>
          <w:sz w:val="22"/>
        </w:rPr>
      </w:pPr>
    </w:p>
    <w:p w14:paraId="3BFB9655" w14:textId="43EBA51B" w:rsidR="004325B7" w:rsidDel="005C11E9" w:rsidRDefault="00EE3CF1" w:rsidP="00F52122">
      <w:pPr>
        <w:rPr>
          <w:del w:id="433" w:author="Holly McQueary" w:date="2018-08-21T16:23:00Z"/>
          <w:rFonts w:ascii="Arial" w:eastAsia="Times New Roman" w:hAnsi="Arial" w:cs="Arial"/>
          <w:sz w:val="22"/>
        </w:rPr>
      </w:pPr>
      <w:del w:id="434" w:author="Holly McQueary" w:date="2018-08-21T16:23:00Z">
        <w:r w:rsidDel="005C11E9">
          <w:rPr>
            <w:rFonts w:ascii="Arial" w:eastAsia="Times New Roman" w:hAnsi="Arial" w:cs="Arial"/>
            <w:noProof/>
            <w:sz w:val="22"/>
          </w:rPr>
          <mc:AlternateContent>
            <mc:Choice Requires="wps">
              <w:drawing>
                <wp:anchor distT="0" distB="0" distL="114300" distR="114300" simplePos="0" relativeHeight="251665408" behindDoc="0" locked="0" layoutInCell="1" allowOverlap="1" wp14:anchorId="6FD45DA8" wp14:editId="5F7BA04E">
                  <wp:simplePos x="0" y="0"/>
                  <wp:positionH relativeFrom="column">
                    <wp:posOffset>5025224</wp:posOffset>
                  </wp:positionH>
                  <wp:positionV relativeFrom="paragraph">
                    <wp:posOffset>104388</wp:posOffset>
                  </wp:positionV>
                  <wp:extent cx="1510748" cy="326003"/>
                  <wp:effectExtent l="0" t="0" r="635" b="4445"/>
                  <wp:wrapNone/>
                  <wp:docPr id="8" name="Text Box 8"/>
                  <wp:cNvGraphicFramePr/>
                  <a:graphic xmlns:a="http://schemas.openxmlformats.org/drawingml/2006/main">
                    <a:graphicData uri="http://schemas.microsoft.com/office/word/2010/wordprocessingShape">
                      <wps:wsp>
                        <wps:cNvSpPr txBox="1"/>
                        <wps:spPr>
                          <a:xfrm>
                            <a:off x="0" y="0"/>
                            <a:ext cx="1510748" cy="326003"/>
                          </a:xfrm>
                          <a:prstGeom prst="rect">
                            <a:avLst/>
                          </a:prstGeom>
                          <a:solidFill>
                            <a:schemeClr val="lt1"/>
                          </a:solidFill>
                          <a:ln w="6350">
                            <a:noFill/>
                          </a:ln>
                        </wps:spPr>
                        <wps:txbx>
                          <w:txbxContent>
                            <w:p w14:paraId="717A7B61" w14:textId="00030E2E" w:rsidR="00EE3CF1" w:rsidRDefault="00EE3CF1" w:rsidP="00EE3CF1">
                              <w:r>
                                <w:t>Equation 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FD45DA8" id="Text Box 8" o:spid="_x0000_s1029" type="#_x0000_t202" style="position:absolute;margin-left:395.7pt;margin-top:8.2pt;width:118.95pt;height:25.6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" fillcolor="white [3201]" stroked="f" strokeweight=".5pt">
                  <v:textbox>
                    <w:txbxContent>
                      <w:p w14:paraId="717A7B61" w14:textId="00030E2E" w:rsidR="00EE3CF1" w:rsidRDefault="00EE3CF1" w:rsidP="00EE3CF1">
                        <w:r>
                          <w:t>Equation 4</w:t>
                        </w:r>
                      </w:p>
                    </w:txbxContent>
                  </v:textbox>
                </v:shape>
              </w:pict>
            </mc:Fallback>
          </mc:AlternateContent>
        </w:r>
      </w:del>
    </w:p>
    <w:p w14:paraId="299AF853" w14:textId="62638B06" w:rsidR="00384E60" w:rsidRPr="003C0B65" w:rsidDel="005C11E9" w:rsidRDefault="00384E60" w:rsidP="00384E60">
      <w:pPr>
        <w:rPr>
          <w:del w:id="435" w:author="Holly McQueary" w:date="2018-08-21T16:23:00Z"/>
          <w:rFonts w:ascii="Arial" w:eastAsia="Times New Roman" w:hAnsi="Arial" w:cs="Arial"/>
          <w:sz w:val="22"/>
        </w:rPr>
      </w:pPr>
      <m:oMathPara>
        <m:oMath>
          <m:r>
            <w:del w:id="436" w:author="Holly McQueary" w:date="2018-08-21T16:23:00Z">
              <w:rPr>
                <w:rFonts w:ascii="Cambria Math" w:eastAsia="Times New Roman" w:hAnsi="Cambria Math" w:cs="Arial"/>
                <w:sz w:val="22"/>
              </w:rPr>
              <m:t>prob&gt;2 events=1-</m:t>
            </w:del>
          </m:r>
          <m:sSup>
            <m:sSupPr>
              <m:ctrlPr>
                <w:del w:id="437" w:author="Holly McQueary" w:date="2018-08-21T16:23:00Z">
                  <w:rPr>
                    <w:rFonts w:ascii="Cambria Math" w:eastAsia="Times New Roman" w:hAnsi="Cambria Math" w:cs="Arial"/>
                    <w:i/>
                    <w:sz w:val="22"/>
                  </w:rPr>
                </w:del>
              </m:ctrlPr>
            </m:sSupPr>
            <m:e>
              <m:d>
                <m:dPr>
                  <m:ctrlPr>
                    <w:del w:id="438" w:author="Holly McQueary" w:date="2018-08-21T16:23:00Z">
                      <w:rPr>
                        <w:rFonts w:ascii="Cambria Math" w:eastAsia="Times New Roman" w:hAnsi="Cambria Math" w:cs="Arial"/>
                        <w:i/>
                        <w:sz w:val="22"/>
                      </w:rPr>
                    </w:del>
                  </m:ctrlPr>
                </m:dPr>
                <m:e>
                  <m:r>
                    <w:del w:id="439" w:author="Holly McQueary" w:date="2018-08-21T16:23:00Z">
                      <w:rPr>
                        <w:rFonts w:ascii="Cambria Math" w:eastAsia="Times New Roman" w:hAnsi="Cambria Math" w:cs="Arial"/>
                        <w:sz w:val="22"/>
                      </w:rPr>
                      <m:t>1-μ</m:t>
                    </w:del>
                  </m:r>
                </m:e>
              </m:d>
            </m:e>
            <m:sup>
              <m:r>
                <w:del w:id="440" w:author="Holly McQueary" w:date="2018-08-21T16:23:00Z">
                  <w:rPr>
                    <w:rFonts w:ascii="Cambria Math" w:eastAsia="Times New Roman" w:hAnsi="Cambria Math" w:cs="Arial"/>
                    <w:sz w:val="22"/>
                  </w:rPr>
                  <m:t>2100</m:t>
                </w:del>
              </m:r>
            </m:sup>
          </m:sSup>
          <m:r>
            <w:del w:id="441" w:author="Holly McQueary" w:date="2018-08-21T16:23:00Z">
              <w:rPr>
                <w:rFonts w:ascii="Cambria Math" w:eastAsia="Times New Roman" w:hAnsi="Cambria Math" w:cs="Arial"/>
                <w:sz w:val="22"/>
              </w:rPr>
              <m:t>-2100*μ</m:t>
            </w:del>
          </m:r>
          <m:sSup>
            <m:sSupPr>
              <m:ctrlPr>
                <w:del w:id="442" w:author="Holly McQueary" w:date="2018-08-21T16:23:00Z">
                  <w:rPr>
                    <w:rFonts w:ascii="Cambria Math" w:eastAsia="Times New Roman" w:hAnsi="Cambria Math" w:cs="Arial"/>
                    <w:i/>
                    <w:sz w:val="22"/>
                  </w:rPr>
                </w:del>
              </m:ctrlPr>
            </m:sSupPr>
            <m:e>
              <m:r>
                <w:del w:id="443" w:author="Holly McQueary" w:date="2018-08-21T16:23:00Z">
                  <w:rPr>
                    <w:rFonts w:ascii="Cambria Math" w:eastAsia="Times New Roman" w:hAnsi="Cambria Math" w:cs="Arial"/>
                    <w:sz w:val="22"/>
                  </w:rPr>
                  <m:t>(1-μ)</m:t>
                </w:del>
              </m:r>
            </m:e>
            <m:sup>
              <m:r>
                <w:del w:id="444" w:author="Holly McQueary" w:date="2018-08-21T16:23:00Z">
                  <w:rPr>
                    <w:rFonts w:ascii="Cambria Math" w:eastAsia="Times New Roman" w:hAnsi="Cambria Math" w:cs="Arial"/>
                    <w:sz w:val="22"/>
                  </w:rPr>
                  <m:t>2099</m:t>
                </w:del>
              </m:r>
            </m:sup>
          </m:sSup>
        </m:oMath>
      </m:oMathPara>
    </w:p>
    <w:p w14:paraId="3FD373C8" w14:textId="1FD953C7" w:rsidR="00384E60" w:rsidRPr="00384E60" w:rsidDel="005C11E9" w:rsidRDefault="00384E60" w:rsidP="00384E60">
      <w:pPr>
        <w:rPr>
          <w:del w:id="445" w:author="Holly McQueary" w:date="2018-08-21T16:23:00Z"/>
          <w:rFonts w:ascii="Arial" w:eastAsia="Times New Roman" w:hAnsi="Arial" w:cs="Arial"/>
          <w:sz w:val="22"/>
        </w:rPr>
      </w:pPr>
    </w:p>
    <w:p w14:paraId="393560DE" w14:textId="33A9FBD2" w:rsidR="00384E60" w:rsidRPr="006701B6" w:rsidDel="005C11E9" w:rsidRDefault="00384E60" w:rsidP="00384E60">
      <w:pPr>
        <w:rPr>
          <w:moveFrom w:id="446" w:author="Holly McQueary" w:date="2018-08-21T16:22:00Z"/>
          <w:rFonts w:ascii="Arial" w:eastAsia="Times New Roman" w:hAnsi="Arial" w:cs="Arial"/>
          <w:sz w:val="22"/>
        </w:rPr>
      </w:pPr>
      <w:moveFromRangeStart w:id="447" w:author="Holly McQueary" w:date="2018-08-21T16:22:00Z" w:name="move522631878"/>
      <w:moveFrom w:id="448" w:author="Holly McQueary" w:date="2018-08-21T16:22:00Z">
        <w:r w:rsidDel="005C11E9">
          <w:rPr>
            <w:rFonts w:ascii="Arial" w:eastAsia="Times New Roman" w:hAnsi="Arial" w:cs="Arial"/>
            <w:sz w:val="22"/>
          </w:rPr>
          <w:t>pro 2 or more events (separate events, ie monosomy and trisomy, two trisomies)</w:t>
        </w:r>
      </w:moveFrom>
    </w:p>
    <w:p w14:paraId="4FD200E2" w14:textId="6064D472" w:rsidR="00384E60" w:rsidDel="005C11E9" w:rsidRDefault="00384E60" w:rsidP="00384E60">
      <w:pPr>
        <w:rPr>
          <w:moveFrom w:id="449" w:author="Holly McQueary" w:date="2018-08-21T16:22:00Z"/>
          <w:rFonts w:ascii="Arial" w:eastAsia="Times New Roman" w:hAnsi="Arial" w:cs="Arial"/>
          <w:sz w:val="22"/>
        </w:rPr>
      </w:pPr>
      <w:moveFrom w:id="450" w:author="Holly McQueary" w:date="2018-08-21T16:22:00Z">
        <w:r w:rsidDel="005C11E9">
          <w:rPr>
            <w:rFonts w:ascii="Arial" w:eastAsia="Times New Roman" w:hAnsi="Arial" w:cs="Arial"/>
            <w:sz w:val="22"/>
          </w:rPr>
          <w:t>1 – prob(0) – prob (1)</w:t>
        </w:r>
      </w:moveFrom>
    </w:p>
    <w:p w14:paraId="4678CEF2" w14:textId="5DBF4A2E" w:rsidR="00384E60" w:rsidDel="005C11E9" w:rsidRDefault="00384E60" w:rsidP="00384E60">
      <w:pPr>
        <w:rPr>
          <w:moveFrom w:id="451" w:author="Holly McQueary" w:date="2018-08-21T16:22:00Z"/>
          <w:rFonts w:ascii="Arial" w:eastAsia="Times New Roman" w:hAnsi="Arial" w:cs="Arial"/>
          <w:sz w:val="22"/>
        </w:rPr>
      </w:pPr>
      <w:moveFrom w:id="452" w:author="Holly McQueary" w:date="2018-08-21T16:22:00Z">
        <w:r w:rsidDel="005C11E9">
          <w:rPr>
            <w:rFonts w:ascii="Arial" w:eastAsia="Times New Roman" w:hAnsi="Arial" w:cs="Arial"/>
            <w:sz w:val="22"/>
          </w:rPr>
          <w:t>1 – ( 1-u)^2100 – 2100 * u(1-u)^2099</w:t>
        </w:r>
      </w:moveFrom>
    </w:p>
    <w:p w14:paraId="23A7E286" w14:textId="17317B30" w:rsidR="00384E60" w:rsidDel="005C11E9" w:rsidRDefault="00384E60" w:rsidP="00384E60">
      <w:pPr>
        <w:rPr>
          <w:moveFrom w:id="453" w:author="Holly McQueary" w:date="2018-08-21T16:22:00Z"/>
          <w:rFonts w:ascii="Arial" w:eastAsia="Times New Roman" w:hAnsi="Arial" w:cs="Arial"/>
          <w:sz w:val="22"/>
        </w:rPr>
      </w:pPr>
      <w:moveFrom w:id="454" w:author="Holly McQueary" w:date="2018-08-21T16:22:00Z">
        <w:r w:rsidDel="005C11E9">
          <w:rPr>
            <w:rFonts w:ascii="Arial" w:eastAsia="Times New Roman" w:hAnsi="Arial" w:cs="Arial"/>
            <w:sz w:val="22"/>
          </w:rPr>
          <w:t xml:space="preserve">= 1- (54/93) - .3158 = 0.104 </w:t>
        </w:r>
        <w:r w:rsidRPr="003333E0" w:rsidDel="005C11E9">
          <w:rPr>
            <w:rFonts w:ascii="Arial" w:eastAsia="Times New Roman" w:hAnsi="Arial" w:cs="Arial"/>
            <w:sz w:val="22"/>
          </w:rPr>
          <w:sym w:font="Wingdings" w:char="F0E0"/>
        </w:r>
        <w:r w:rsidDel="005C11E9">
          <w:rPr>
            <w:rFonts w:ascii="Arial" w:eastAsia="Times New Roman" w:hAnsi="Arial" w:cs="Arial"/>
            <w:sz w:val="22"/>
          </w:rPr>
          <w:t xml:space="preserve"> expect 9 lines that have &gt;1 event </w:t>
        </w:r>
      </w:moveFrom>
    </w:p>
    <w:p w14:paraId="63DAC67C" w14:textId="604FA4FF" w:rsidR="00384E60" w:rsidDel="005C11E9" w:rsidRDefault="00384E60" w:rsidP="00F52122">
      <w:pPr>
        <w:rPr>
          <w:moveFrom w:id="455" w:author="Holly McQueary" w:date="2018-08-21T16:22:00Z"/>
          <w:rFonts w:ascii="Arial" w:eastAsia="Times New Roman" w:hAnsi="Arial" w:cs="Arial"/>
          <w:sz w:val="22"/>
        </w:rPr>
      </w:pPr>
    </w:p>
    <w:moveFromRangeEnd w:id="447"/>
    <w:p w14:paraId="055B3CC2" w14:textId="77777777" w:rsidR="00E84343" w:rsidDel="005C11E9" w:rsidRDefault="00E84343" w:rsidP="00F52122">
      <w:pPr>
        <w:rPr>
          <w:del w:id="456" w:author="Holly McQueary" w:date="2018-08-21T16:23:00Z"/>
          <w:rFonts w:ascii="Arial" w:eastAsia="Times New Roman" w:hAnsi="Arial" w:cs="Arial"/>
          <w:sz w:val="22"/>
        </w:rPr>
      </w:pPr>
    </w:p>
    <w:p w14:paraId="08EBD3D0" w14:textId="4D358B50" w:rsidR="00821E1E" w:rsidDel="005C11E9" w:rsidRDefault="00821E1E" w:rsidP="00F52122">
      <w:pPr>
        <w:rPr>
          <w:del w:id="457" w:author="Holly McQueary" w:date="2018-08-21T16:21:00Z"/>
          <w:rFonts w:ascii="Arial" w:eastAsia="Times New Roman" w:hAnsi="Arial" w:cs="Arial"/>
          <w:sz w:val="22"/>
        </w:rPr>
      </w:pPr>
      <w:del w:id="458" w:author="Holly McQueary" w:date="2018-08-21T16:21:00Z">
        <w:r w:rsidDel="005C11E9">
          <w:rPr>
            <w:rFonts w:ascii="Arial" w:eastAsia="Times New Roman" w:hAnsi="Arial" w:cs="Arial"/>
            <w:sz w:val="22"/>
          </w:rPr>
          <w:delText>Average rate of events per chromosome:</w:delText>
        </w:r>
        <w:r w:rsidR="00322C85" w:rsidDel="005C11E9">
          <w:rPr>
            <w:rFonts w:ascii="Arial" w:eastAsia="Times New Roman" w:hAnsi="Arial" w:cs="Arial"/>
            <w:sz w:val="22"/>
          </w:rPr>
          <w:delText xml:space="preserve"> 4 </w:delText>
        </w:r>
        <w:r w:rsidDel="005C11E9">
          <w:rPr>
            <w:rFonts w:ascii="Arial" w:eastAsia="Times New Roman" w:hAnsi="Arial" w:cs="Arial"/>
            <w:sz w:val="22"/>
          </w:rPr>
          <w:delText xml:space="preserve"> would expect this for every chromosome but don’t get that, also implies selection against certain aneuploid chromosomes </w:delText>
        </w:r>
      </w:del>
    </w:p>
    <w:p w14:paraId="0E0BEC22" w14:textId="40EE3F19" w:rsidR="004E187E" w:rsidDel="005C11E9" w:rsidRDefault="004E187E" w:rsidP="00F52122">
      <w:pPr>
        <w:rPr>
          <w:del w:id="459" w:author="Holly McQueary" w:date="2018-08-21T16:23:00Z"/>
          <w:rFonts w:ascii="Arial" w:eastAsia="Times New Roman" w:hAnsi="Arial" w:cs="Arial"/>
          <w:sz w:val="22"/>
        </w:rPr>
      </w:pPr>
    </w:p>
    <w:p w14:paraId="0EF785F7" w14:textId="77777777" w:rsidR="004E187E" w:rsidRDefault="004E187E" w:rsidP="00F52122">
      <w:pPr>
        <w:rPr>
          <w:rFonts w:ascii="Arial" w:eastAsia="Times New Roman" w:hAnsi="Arial" w:cs="Arial"/>
          <w:sz w:val="22"/>
        </w:rPr>
      </w:pPr>
    </w:p>
    <w:p w14:paraId="05C2EB79" w14:textId="77777777" w:rsidR="004E187E" w:rsidRPr="00840210" w:rsidRDefault="004E187E" w:rsidP="004E187E">
      <w:pPr>
        <w:rPr>
          <w:rFonts w:ascii="Arial" w:eastAsia="Times New Roman" w:hAnsi="Arial" w:cs="Arial"/>
          <w:i/>
          <w:sz w:val="22"/>
        </w:rPr>
      </w:pPr>
      <w:r w:rsidRPr="00840210">
        <w:rPr>
          <w:rFonts w:ascii="Arial" w:eastAsia="Times New Roman" w:hAnsi="Arial" w:cs="Arial"/>
          <w:i/>
          <w:sz w:val="22"/>
        </w:rPr>
        <w:t xml:space="preserve">Segmental Duplications Arose x% of the time </w:t>
      </w:r>
    </w:p>
    <w:p w14:paraId="21D02992" w14:textId="010E7C5D" w:rsidR="004E187E" w:rsidRDefault="004E187E" w:rsidP="004E187E">
      <w:pPr>
        <w:rPr>
          <w:rFonts w:ascii="Arial" w:eastAsia="Times New Roman" w:hAnsi="Arial" w:cs="Arial"/>
          <w:sz w:val="22"/>
        </w:rPr>
      </w:pPr>
      <w:r>
        <w:rPr>
          <w:rFonts w:ascii="Arial" w:eastAsia="Times New Roman" w:hAnsi="Arial" w:cs="Arial"/>
          <w:sz w:val="22"/>
        </w:rPr>
        <w:t xml:space="preserve">Are the segmental duplications where you would expect them to be? (i.e. the ratios?) </w:t>
      </w:r>
    </w:p>
    <w:p w14:paraId="23C59D81" w14:textId="1F4F4875" w:rsidR="005C07F5" w:rsidRDefault="005C07F5" w:rsidP="004E187E">
      <w:pPr>
        <w:rPr>
          <w:rFonts w:ascii="Arial" w:eastAsia="Times New Roman" w:hAnsi="Arial" w:cs="Arial"/>
          <w:sz w:val="22"/>
        </w:rPr>
      </w:pPr>
      <w:r>
        <w:rPr>
          <w:rFonts w:ascii="Arial" w:eastAsia="Times New Roman" w:hAnsi="Arial" w:cs="Arial"/>
          <w:sz w:val="22"/>
        </w:rPr>
        <w:t xml:space="preserve">**How would you calculate the expected # of segmental duplications? </w:t>
      </w:r>
    </w:p>
    <w:p w14:paraId="49D78ABF" w14:textId="77777777" w:rsidR="004E187E" w:rsidDel="005C11E9" w:rsidRDefault="004E187E" w:rsidP="004E187E">
      <w:pPr>
        <w:rPr>
          <w:del w:id="460" w:author="Holly McQueary" w:date="2018-08-21T16:24:00Z"/>
          <w:rFonts w:ascii="Arial" w:eastAsia="Times New Roman" w:hAnsi="Arial" w:cs="Arial"/>
          <w:sz w:val="22"/>
        </w:rPr>
      </w:pPr>
      <w:r>
        <w:rPr>
          <w:rFonts w:ascii="Arial" w:eastAsia="Times New Roman" w:hAnsi="Arial" w:cs="Arial"/>
          <w:sz w:val="22"/>
        </w:rPr>
        <w:t>For line 76, where is the breakpoint? Presumably the section has to contain the centromere. Is the breakpoint in a gene?</w:t>
      </w:r>
    </w:p>
    <w:p w14:paraId="4F8F4EBE" w14:textId="77777777" w:rsidR="004E187E" w:rsidRPr="003C0B65" w:rsidRDefault="004E187E" w:rsidP="004E187E">
      <w:pPr>
        <w:rPr>
          <w:rFonts w:ascii="Arial" w:eastAsia="Times New Roman" w:hAnsi="Arial" w:cs="Arial"/>
          <w:i/>
          <w:sz w:val="22"/>
        </w:rPr>
      </w:pPr>
    </w:p>
    <w:p w14:paraId="47CC9F46" w14:textId="488E9F5B" w:rsidR="004E187E" w:rsidDel="005C11E9" w:rsidRDefault="004E187E" w:rsidP="004E187E">
      <w:pPr>
        <w:rPr>
          <w:moveFrom w:id="461" w:author="Holly McQueary" w:date="2018-08-21T16:24:00Z"/>
          <w:rFonts w:ascii="Arial" w:eastAsia="Times New Roman" w:hAnsi="Arial" w:cs="Arial"/>
          <w:i/>
          <w:sz w:val="22"/>
        </w:rPr>
      </w:pPr>
      <w:moveFromRangeStart w:id="462" w:author="Holly McQueary" w:date="2018-08-21T16:24:00Z" w:name="move522631992"/>
      <w:moveFrom w:id="463" w:author="Holly McQueary" w:date="2018-08-21T16:24:00Z">
        <w:r w:rsidRPr="003C0B65" w:rsidDel="005C11E9">
          <w:rPr>
            <w:rFonts w:ascii="Arial" w:eastAsia="Times New Roman" w:hAnsi="Arial" w:cs="Arial"/>
            <w:i/>
            <w:sz w:val="22"/>
          </w:rPr>
          <w:t>Fitness effects of aneuploidy</w:t>
        </w:r>
      </w:moveFrom>
    </w:p>
    <w:p w14:paraId="462FC08F" w14:textId="47438456" w:rsidR="006D59B4" w:rsidDel="005C11E9" w:rsidRDefault="006D59B4" w:rsidP="006D59B4">
      <w:pPr>
        <w:rPr>
          <w:moveFrom w:id="464" w:author="Holly McQueary" w:date="2018-08-21T16:24:00Z"/>
          <w:rFonts w:ascii="Arial" w:eastAsia="Times New Roman" w:hAnsi="Arial" w:cs="Arial"/>
          <w:color w:val="000000"/>
          <w:sz w:val="22"/>
          <w:szCs w:val="22"/>
        </w:rPr>
      </w:pPr>
      <w:moveFrom w:id="465" w:author="Holly McQueary" w:date="2018-08-21T16:24:00Z">
        <w:r w:rsidDel="005C11E9">
          <w:rPr>
            <w:rFonts w:ascii="Arial" w:eastAsia="Times New Roman" w:hAnsi="Arial" w:cs="Arial"/>
            <w:color w:val="000000"/>
            <w:sz w:val="22"/>
            <w:szCs w:val="22"/>
          </w:rPr>
          <w:t>Is there a correlation between type of aneuploidy and fitness?</w:t>
        </w:r>
      </w:moveFrom>
    </w:p>
    <w:p w14:paraId="0577BC0B" w14:textId="0438C1CB" w:rsidR="006D59B4" w:rsidRPr="003C0B65" w:rsidDel="005C11E9" w:rsidRDefault="006D59B4" w:rsidP="004E187E">
      <w:pPr>
        <w:rPr>
          <w:moveFrom w:id="466" w:author="Holly McQueary" w:date="2018-08-21T16:24:00Z"/>
          <w:rFonts w:ascii="Arial" w:eastAsia="Times New Roman" w:hAnsi="Arial" w:cs="Arial"/>
          <w:i/>
          <w:sz w:val="22"/>
        </w:rPr>
      </w:pPr>
    </w:p>
    <w:p w14:paraId="10070884" w14:textId="181554FC" w:rsidR="004E187E" w:rsidDel="005C11E9" w:rsidRDefault="004E187E" w:rsidP="004E187E">
      <w:pPr>
        <w:rPr>
          <w:moveFrom w:id="467" w:author="Holly McQueary" w:date="2018-08-21T16:24:00Z"/>
          <w:rFonts w:ascii="Arial" w:eastAsia="Times New Roman" w:hAnsi="Arial" w:cs="Arial"/>
          <w:sz w:val="22"/>
        </w:rPr>
      </w:pPr>
      <w:moveFrom w:id="468" w:author="Holly McQueary" w:date="2018-08-21T16:24:00Z">
        <w:r w:rsidDel="005C11E9">
          <w:rPr>
            <w:rFonts w:ascii="Arial" w:eastAsia="Times New Roman" w:hAnsi="Arial" w:cs="Arial"/>
            <w:sz w:val="22"/>
          </w:rPr>
          <w:tab/>
          <w:t xml:space="preserve">some aneuploidies have beneficial fitness effects, compared to ancestor </w:t>
        </w:r>
      </w:moveFrom>
    </w:p>
    <w:p w14:paraId="78DE5963" w14:textId="2A3D9995" w:rsidR="004E187E" w:rsidDel="005C11E9" w:rsidRDefault="004E187E" w:rsidP="004E187E">
      <w:pPr>
        <w:rPr>
          <w:moveFrom w:id="469" w:author="Holly McQueary" w:date="2018-08-21T16:24:00Z"/>
          <w:rFonts w:ascii="Arial" w:eastAsia="Times New Roman" w:hAnsi="Arial" w:cs="Arial"/>
          <w:sz w:val="22"/>
        </w:rPr>
      </w:pPr>
      <w:moveFrom w:id="470" w:author="Holly McQueary" w:date="2018-08-21T16:24:00Z">
        <w:r w:rsidDel="005C11E9">
          <w:rPr>
            <w:rFonts w:ascii="Arial" w:eastAsia="Times New Roman" w:hAnsi="Arial" w:cs="Arial"/>
            <w:sz w:val="22"/>
          </w:rPr>
          <w:tab/>
          <w:t xml:space="preserve">these higher fitness effects, could they be analogous to cancer? somehow these aneuploidies made the cells proliferate even quicker than WT.. especially the line 11 one with two aneuploidies?? </w:t>
        </w:r>
      </w:moveFrom>
    </w:p>
    <w:p w14:paraId="051815F7" w14:textId="1839C5BE" w:rsidR="004E187E" w:rsidDel="005C11E9" w:rsidRDefault="004E187E" w:rsidP="004E187E">
      <w:pPr>
        <w:rPr>
          <w:moveFrom w:id="471" w:author="Holly McQueary" w:date="2018-08-21T16:24:00Z"/>
          <w:rFonts w:ascii="Arial" w:eastAsia="Times New Roman" w:hAnsi="Arial" w:cs="Arial"/>
          <w:sz w:val="22"/>
        </w:rPr>
      </w:pPr>
    </w:p>
    <w:p w14:paraId="080F66E5" w14:textId="3C0F6219" w:rsidR="004E187E" w:rsidDel="005C11E9" w:rsidRDefault="004E187E" w:rsidP="004E187E">
      <w:pPr>
        <w:rPr>
          <w:moveFrom w:id="472" w:author="Holly McQueary" w:date="2018-08-21T16:24:00Z"/>
          <w:rFonts w:ascii="Arial" w:eastAsia="Times New Roman" w:hAnsi="Arial" w:cs="Arial"/>
          <w:sz w:val="22"/>
        </w:rPr>
      </w:pPr>
      <w:moveFrom w:id="473" w:author="Holly McQueary" w:date="2018-08-21T16:24:00Z">
        <w:r w:rsidDel="005C11E9">
          <w:rPr>
            <w:rFonts w:ascii="Arial" w:eastAsia="Times New Roman" w:hAnsi="Arial" w:cs="Arial"/>
            <w:sz w:val="22"/>
          </w:rPr>
          <w:t xml:space="preserve">do lines with beneficial fitness effects show the same amount of differential expression as lines with no or detrimental fitness effects compared to the ancestor? </w:t>
        </w:r>
      </w:moveFrom>
    </w:p>
    <w:moveFromRangeEnd w:id="462"/>
    <w:p w14:paraId="1FC7D28E" w14:textId="77777777" w:rsidR="004E187E" w:rsidRDefault="004E187E" w:rsidP="00F52122">
      <w:pPr>
        <w:rPr>
          <w:rFonts w:ascii="Arial" w:eastAsia="Times New Roman" w:hAnsi="Arial" w:cs="Arial"/>
          <w:sz w:val="22"/>
        </w:rPr>
      </w:pPr>
    </w:p>
    <w:p w14:paraId="7179B81F" w14:textId="32702B67" w:rsidR="004E187E" w:rsidDel="005C11E9" w:rsidRDefault="004E187E" w:rsidP="004E187E">
      <w:pPr>
        <w:rPr>
          <w:del w:id="474" w:author="Holly McQueary" w:date="2018-08-21T16:24:00Z"/>
          <w:rFonts w:ascii="Arial" w:hAnsi="Arial" w:cs="Arial"/>
          <w:i/>
          <w:color w:val="000000"/>
          <w:sz w:val="22"/>
          <w:szCs w:val="117"/>
        </w:rPr>
      </w:pPr>
      <w:r w:rsidRPr="00F46192">
        <w:rPr>
          <w:rFonts w:ascii="Arial" w:hAnsi="Arial" w:cs="Arial"/>
          <w:i/>
          <w:color w:val="000000"/>
          <w:sz w:val="22"/>
          <w:szCs w:val="117"/>
        </w:rPr>
        <w:t xml:space="preserve">No </w:t>
      </w:r>
      <w:r>
        <w:rPr>
          <w:rFonts w:ascii="Arial" w:hAnsi="Arial" w:cs="Arial"/>
          <w:i/>
          <w:color w:val="000000"/>
          <w:sz w:val="22"/>
          <w:szCs w:val="117"/>
        </w:rPr>
        <w:t>evidence for whole-chromosome dosage compensation</w:t>
      </w:r>
      <w:r w:rsidRPr="00F46192">
        <w:rPr>
          <w:rFonts w:ascii="Arial" w:hAnsi="Arial" w:cs="Arial"/>
          <w:i/>
          <w:color w:val="000000"/>
          <w:sz w:val="22"/>
          <w:szCs w:val="117"/>
        </w:rPr>
        <w:t xml:space="preserve"> in either lab or hybrid strains</w:t>
      </w:r>
    </w:p>
    <w:p w14:paraId="143DE33D" w14:textId="5C5635D5" w:rsidR="006D59B4" w:rsidRDefault="006D59B4" w:rsidP="004E187E">
      <w:pPr>
        <w:rPr>
          <w:rFonts w:ascii="Arial" w:hAnsi="Arial" w:cs="Arial"/>
          <w:i/>
          <w:color w:val="000000"/>
          <w:sz w:val="22"/>
          <w:szCs w:val="117"/>
        </w:rPr>
      </w:pPr>
    </w:p>
    <w:p w14:paraId="725C0D1C" w14:textId="15273151" w:rsidR="006D59B4" w:rsidDel="005C11E9" w:rsidRDefault="006D59B4" w:rsidP="004E187E">
      <w:pPr>
        <w:rPr>
          <w:del w:id="475" w:author="Holly McQueary" w:date="2018-08-21T16:24:00Z"/>
          <w:rFonts w:ascii="Arial" w:eastAsia="Times New Roman" w:hAnsi="Arial" w:cs="Arial"/>
          <w:color w:val="000000"/>
          <w:sz w:val="22"/>
          <w:szCs w:val="22"/>
        </w:rPr>
      </w:pPr>
      <w:del w:id="476" w:author="Holly McQueary" w:date="2018-08-21T16:24:00Z">
        <w:r w:rsidDel="005C11E9">
          <w:rPr>
            <w:rFonts w:ascii="Arial" w:eastAsia="Times New Roman" w:hAnsi="Arial" w:cs="Arial"/>
            <w:color w:val="000000"/>
            <w:sz w:val="22"/>
            <w:szCs w:val="22"/>
          </w:rPr>
          <w:delText>Is there whole-chromosome dosage compensation?</w:delText>
        </w:r>
      </w:del>
    </w:p>
    <w:p w14:paraId="42BDAEEB" w14:textId="5AE448FC" w:rsidR="006D59B4" w:rsidDel="005C11E9" w:rsidRDefault="006D59B4" w:rsidP="004E187E">
      <w:pPr>
        <w:rPr>
          <w:moveFrom w:id="477" w:author="Holly McQueary" w:date="2018-08-21T16:25:00Z"/>
          <w:rFonts w:ascii="Arial" w:eastAsia="Times New Roman" w:hAnsi="Arial" w:cs="Arial"/>
          <w:i/>
          <w:sz w:val="22"/>
        </w:rPr>
      </w:pPr>
      <w:moveFromRangeStart w:id="478" w:author="Holly McQueary" w:date="2018-08-21T16:25:00Z" w:name="move522632031"/>
    </w:p>
    <w:p w14:paraId="5744518F" w14:textId="33681537" w:rsidR="006D59B4" w:rsidDel="005C11E9" w:rsidRDefault="006D59B4" w:rsidP="006D59B4">
      <w:pPr>
        <w:rPr>
          <w:moveFrom w:id="479" w:author="Holly McQueary" w:date="2018-08-21T16:25:00Z"/>
          <w:rFonts w:ascii="Arial" w:eastAsia="Times New Roman" w:hAnsi="Arial" w:cs="Arial"/>
          <w:color w:val="000000"/>
          <w:sz w:val="22"/>
          <w:szCs w:val="22"/>
        </w:rPr>
      </w:pPr>
      <w:moveFrom w:id="480" w:author="Holly McQueary" w:date="2018-08-21T16:25:00Z">
        <w:r w:rsidDel="005C11E9">
          <w:rPr>
            <w:rFonts w:ascii="Arial" w:eastAsia="Times New Roman" w:hAnsi="Arial" w:cs="Arial"/>
            <w:color w:val="000000"/>
            <w:sz w:val="22"/>
            <w:szCs w:val="22"/>
          </w:rPr>
          <w:t xml:space="preserve">Chromosome position on x-axis, by color (blue to red, white in the middle). Genes in boxplot(?) colored according to the chromosome position – could tell me if there are any regional compensation effects </w:t>
        </w:r>
      </w:moveFrom>
    </w:p>
    <w:p w14:paraId="3C42C460" w14:textId="3B02AAE2" w:rsidR="006D59B4" w:rsidRPr="00F46192" w:rsidDel="005C11E9" w:rsidRDefault="006D59B4" w:rsidP="004E187E">
      <w:pPr>
        <w:rPr>
          <w:moveFrom w:id="481" w:author="Holly McQueary" w:date="2018-08-21T16:25:00Z"/>
          <w:rFonts w:ascii="Arial" w:eastAsia="Times New Roman" w:hAnsi="Arial" w:cs="Arial"/>
          <w:i/>
          <w:sz w:val="22"/>
        </w:rPr>
      </w:pPr>
    </w:p>
    <w:p w14:paraId="65997E83" w14:textId="6542A20F" w:rsidR="004E187E" w:rsidDel="005C11E9" w:rsidRDefault="004E187E" w:rsidP="004E187E">
      <w:pPr>
        <w:rPr>
          <w:moveFrom w:id="482" w:author="Holly McQueary" w:date="2018-08-21T16:25:00Z"/>
          <w:rFonts w:ascii="Arial" w:eastAsia="Times New Roman" w:hAnsi="Arial" w:cs="Arial"/>
          <w:sz w:val="22"/>
        </w:rPr>
      </w:pPr>
      <w:moveFrom w:id="483" w:author="Holly McQueary" w:date="2018-08-21T16:25:00Z">
        <w:r w:rsidDel="005C11E9">
          <w:rPr>
            <w:rFonts w:ascii="Arial" w:eastAsia="Times New Roman" w:hAnsi="Arial" w:cs="Arial"/>
            <w:sz w:val="22"/>
          </w:rPr>
          <w:tab/>
          <w:t>Figure: for each chromosome, make a boxplot like the other ones but include all of the lines on it</w:t>
        </w:r>
      </w:moveFrom>
    </w:p>
    <w:p w14:paraId="4C974E2B" w14:textId="435114B6" w:rsidR="004E187E" w:rsidDel="005C11E9" w:rsidRDefault="004E187E" w:rsidP="004E187E">
      <w:pPr>
        <w:ind w:firstLine="720"/>
        <w:rPr>
          <w:moveFrom w:id="484" w:author="Holly McQueary" w:date="2018-08-21T16:25:00Z"/>
          <w:rFonts w:ascii="Arial" w:eastAsia="Times New Roman" w:hAnsi="Arial" w:cs="Arial"/>
          <w:sz w:val="22"/>
        </w:rPr>
      </w:pPr>
      <w:moveFrom w:id="485" w:author="Holly McQueary" w:date="2018-08-21T16:25:00Z">
        <w:r w:rsidDel="005C11E9">
          <w:rPr>
            <w:rFonts w:ascii="Arial" w:eastAsia="Times New Roman" w:hAnsi="Arial" w:cs="Arial"/>
            <w:sz w:val="22"/>
          </w:rPr>
          <w:t>Table: p-values of each aneuploid line compared with euploid lines (highest p value of those comparisons). comaprisons of lines aneuploid for the same chromosome to one another</w:t>
        </w:r>
      </w:moveFrom>
    </w:p>
    <w:moveFromRangeEnd w:id="478"/>
    <w:p w14:paraId="4F738410" w14:textId="7D82A622" w:rsidR="002B2A2D" w:rsidRDefault="002B2A2D">
      <w:pPr>
        <w:rPr>
          <w:rFonts w:ascii="Arial" w:eastAsia="Times New Roman" w:hAnsi="Arial" w:cs="Arial"/>
          <w:b/>
          <w:sz w:val="22"/>
        </w:rPr>
        <w:pPrChange w:id="486" w:author="Holly McQueary" w:date="2018-06-21T13:33:00Z">
          <w:pPr>
            <w:ind w:firstLine="720"/>
          </w:pPr>
        </w:pPrChange>
      </w:pPr>
    </w:p>
    <w:p w14:paraId="55B973A7" w14:textId="3C5BC27E" w:rsidR="004E187E" w:rsidRDefault="004E187E" w:rsidP="004E187E">
      <w:pPr>
        <w:rPr>
          <w:rFonts w:ascii="Arial" w:eastAsia="Times New Roman" w:hAnsi="Arial" w:cs="Arial"/>
          <w:sz w:val="22"/>
        </w:rPr>
      </w:pPr>
      <w:r>
        <w:rPr>
          <w:rFonts w:ascii="Arial" w:eastAsia="Times New Roman" w:hAnsi="Arial" w:cs="Arial"/>
          <w:sz w:val="22"/>
        </w:rPr>
        <w:tab/>
        <w:t xml:space="preserve">Comparisons using Tukey’s Honestly Significantly Different Test </w:t>
      </w:r>
      <w:r w:rsidRPr="000A6CFB">
        <w:rPr>
          <w:rFonts w:ascii="Arial" w:eastAsia="Times New Roman" w:hAnsi="Arial" w:cs="Arial"/>
          <w:sz w:val="22"/>
          <w:highlight w:val="yellow"/>
        </w:rPr>
        <w:t>(cite)</w:t>
      </w:r>
      <w:r>
        <w:rPr>
          <w:rFonts w:ascii="Arial" w:eastAsia="Times New Roman" w:hAnsi="Arial" w:cs="Arial"/>
          <w:sz w:val="22"/>
        </w:rPr>
        <w:t xml:space="preserve"> were made between euploid and the aneuploid lines of interest (i.e. for chromosome 1, only those lines aneuploid for chromosome one </w:t>
      </w:r>
      <w:proofErr w:type="gramStart"/>
      <w:r>
        <w:rPr>
          <w:rFonts w:ascii="Arial" w:eastAsia="Times New Roman" w:hAnsi="Arial" w:cs="Arial"/>
          <w:sz w:val="22"/>
        </w:rPr>
        <w:t>were</w:t>
      </w:r>
      <w:proofErr w:type="gramEnd"/>
      <w:r>
        <w:rPr>
          <w:rFonts w:ascii="Arial" w:eastAsia="Times New Roman" w:hAnsi="Arial" w:cs="Arial"/>
          <w:sz w:val="22"/>
        </w:rPr>
        <w:t xml:space="preserve"> analyzed against each of the euploid lines). All aneuploid lines analyzed showed significant differential expression against each euploid line for the chromosome of interest. Most, but not all, aneuploid lines had nonsignificant p-values when comparing the gene expression on the aneuploid chromosome to the expected value of gene expression of a monosomic/trisomic/</w:t>
      </w:r>
      <w:proofErr w:type="spellStart"/>
      <w:r>
        <w:rPr>
          <w:rFonts w:ascii="Arial" w:eastAsia="Times New Roman" w:hAnsi="Arial" w:cs="Arial"/>
          <w:sz w:val="22"/>
        </w:rPr>
        <w:t>tetrasomic</w:t>
      </w:r>
      <w:proofErr w:type="spellEnd"/>
      <w:r>
        <w:rPr>
          <w:rFonts w:ascii="Arial" w:eastAsia="Times New Roman" w:hAnsi="Arial" w:cs="Arial"/>
          <w:sz w:val="22"/>
        </w:rPr>
        <w:t xml:space="preserve"> chromosome. Together, these observations support the conclusion that there is no whole-chromosome dosage compensation occurring in either the hybrid or lab strains. </w:t>
      </w:r>
      <w:r w:rsidR="002B185B">
        <w:rPr>
          <w:rFonts w:ascii="Arial" w:eastAsia="Times New Roman" w:hAnsi="Arial" w:cs="Arial"/>
          <w:sz w:val="22"/>
        </w:rPr>
        <w:t xml:space="preserve">These findings are supported by previous work showing no dosage compensation in aneuploid yeast </w:t>
      </w:r>
      <w:r w:rsidR="002B185B">
        <w:rPr>
          <w:rFonts w:ascii="Arial" w:eastAsia="Times New Roman" w:hAnsi="Arial" w:cs="Arial"/>
          <w:sz w:val="22"/>
        </w:rPr>
        <w:fldChar w:fldCharType="begin"/>
      </w:r>
      <w:r w:rsidR="00B353C8">
        <w:rPr>
          <w:rFonts w:ascii="Arial" w:eastAsia="Times New Roman" w:hAnsi="Arial" w:cs="Arial"/>
          <w:sz w:val="22"/>
        </w:rPr>
        <w:instrText xml:space="preserve"> ADDIN EN.CITE &lt;EndNote&gt;&lt;Cite&gt;&lt;Author&gt;Torres&lt;/Author&gt;&lt;Year&gt;2010&lt;/Year&gt;&lt;RecNum&gt;430&lt;/RecNum&gt;&lt;DisplayText&gt;[12]&lt;/DisplayText&gt;&lt;record&gt;&lt;rec-number&gt;430&lt;/rec-number&gt;&lt;foreign-keys&gt;&lt;key app="EN" db-id="sprxp9feba2er9e22dn52tac2tsrsd225sf5" timestamp="1510868807"&gt;430&lt;/key&gt;&lt;/foreign-keys&gt;&lt;ref-type name="Journal Article"&gt;17&lt;/ref-type&gt;&lt;contributors&gt;&lt;authors&gt;&lt;author&gt;Torres, E. M.&lt;/author&gt;&lt;author&gt;Dephoure, N.&lt;/author&gt;&lt;author&gt;Panneerselvam, A.&lt;/author&gt;&lt;author&gt;Tucker, C. M.&lt;/author&gt;&lt;author&gt;Whittaker, C. A.&lt;/author&gt;&lt;author&gt;Gygi, S. P.&lt;/author&gt;&lt;author&gt;Dunham, M. J.&lt;/author&gt;&lt;author&gt;Amon, A.&lt;/author&gt;&lt;/authors&gt;&lt;/contributors&gt;&lt;auth-address&gt;David H. Koch Institute for Integrative Cancer Research, Massachusetts Institute of Technology, Cambridge, MA 02139, USA.&lt;/auth-address&gt;&lt;titles&gt;&lt;title&gt;Identification of aneuploidy-tolerating mutations&lt;/title&gt;&lt;secondary-title&gt;Cell&lt;/secondary-title&gt;&lt;/titles&gt;&lt;periodical&gt;&lt;full-title&gt;Cell&lt;/full-title&gt;&lt;/periodical&gt;&lt;pages&gt;71-83&lt;/pages&gt;&lt;volume&gt;143&lt;/volume&gt;&lt;number&gt;1&lt;/number&gt;&lt;edition&gt;2010/09/21&lt;/edition&gt;&lt;keywords&gt;&lt;keyword&gt;*Aneuploidy&lt;/keyword&gt;&lt;keyword&gt;Cell Proliferation&lt;/keyword&gt;&lt;keyword&gt;Chromosome Aberrations&lt;/keyword&gt;&lt;keyword&gt;Endopeptidases/genetics&lt;/keyword&gt;&lt;keyword&gt;Gene Deletion&lt;/keyword&gt;&lt;keyword&gt;Humans&lt;/keyword&gt;&lt;keyword&gt;Neoplasms/pathology&lt;/keyword&gt;&lt;keyword&gt;Proteasome Endopeptidase Complex/metabolism&lt;/keyword&gt;&lt;keyword&gt;Saccharomyces cerevisiae/cytology/*genetics/metabolism&lt;/keyword&gt;&lt;keyword&gt;Saccharomyces cerevisiae Proteins/genetics&lt;/keyword&gt;&lt;keyword&gt;Ubiquitin/metabolism&lt;/keyword&gt;&lt;/keywords&gt;&lt;dates&gt;&lt;year&gt;2010&lt;/year&gt;&lt;pub-dates&gt;&lt;date&gt;Oct 01&lt;/date&gt;&lt;/pub-dates&gt;&lt;/dates&gt;&lt;isbn&gt;1097-4172 (Electronic)&amp;#xD;0092-8674 (Linking)&lt;/isbn&gt;&lt;accession-num&gt;20850176&lt;/accession-num&gt;&lt;urls&gt;&lt;related-urls&gt;&lt;url&gt;https://www.ncbi.nlm.nih.gov/pubmed/20850176&lt;/url&gt;&lt;/related-urls&gt;&lt;/urls&gt;&lt;custom2&gt;PMC2993244&lt;/custom2&gt;&lt;electronic-resource-num&gt;10.1016/j.cell.2010.08.038&lt;/electronic-resource-num&gt;&lt;/record&gt;&lt;/Cite&gt;&lt;/EndNote&gt;</w:instrText>
      </w:r>
      <w:r w:rsidR="002B185B">
        <w:rPr>
          <w:rFonts w:ascii="Arial" w:eastAsia="Times New Roman" w:hAnsi="Arial" w:cs="Arial"/>
          <w:sz w:val="22"/>
        </w:rPr>
        <w:fldChar w:fldCharType="separate"/>
      </w:r>
      <w:r w:rsidR="00B353C8">
        <w:rPr>
          <w:rFonts w:ascii="Arial" w:eastAsia="Times New Roman" w:hAnsi="Arial" w:cs="Arial"/>
          <w:noProof/>
          <w:sz w:val="22"/>
        </w:rPr>
        <w:t>[12]</w:t>
      </w:r>
      <w:r w:rsidR="002B185B">
        <w:rPr>
          <w:rFonts w:ascii="Arial" w:eastAsia="Times New Roman" w:hAnsi="Arial" w:cs="Arial"/>
          <w:sz w:val="22"/>
        </w:rPr>
        <w:fldChar w:fldCharType="end"/>
      </w:r>
      <w:r w:rsidR="002B185B">
        <w:rPr>
          <w:rFonts w:ascii="Arial" w:eastAsia="Times New Roman" w:hAnsi="Arial" w:cs="Arial"/>
          <w:sz w:val="22"/>
        </w:rPr>
        <w:t xml:space="preserve">. </w:t>
      </w:r>
    </w:p>
    <w:p w14:paraId="4696B538" w14:textId="77777777" w:rsidR="004E187E" w:rsidRDefault="004E187E" w:rsidP="004E187E">
      <w:pPr>
        <w:rPr>
          <w:rFonts w:ascii="Arial" w:eastAsia="Times New Roman" w:hAnsi="Arial" w:cs="Arial"/>
          <w:sz w:val="22"/>
        </w:rPr>
      </w:pPr>
      <w:commentRangeStart w:id="487"/>
    </w:p>
    <w:p w14:paraId="1EB3003C" w14:textId="77777777" w:rsidR="004E187E" w:rsidRDefault="004E187E" w:rsidP="004E187E">
      <w:pPr>
        <w:rPr>
          <w:rFonts w:ascii="Arial" w:eastAsia="Times New Roman" w:hAnsi="Arial" w:cs="Arial"/>
          <w:sz w:val="22"/>
        </w:rPr>
      </w:pPr>
      <w:r>
        <w:rPr>
          <w:rFonts w:ascii="Arial" w:eastAsia="Times New Roman" w:hAnsi="Arial" w:cs="Arial"/>
          <w:sz w:val="22"/>
        </w:rPr>
        <w:t xml:space="preserve">*Maybe include a plot of the correlation between DNA copy number and RNA copy number in aneuploid chromosomes. </w:t>
      </w:r>
      <w:commentRangeEnd w:id="487"/>
      <w:r>
        <w:rPr>
          <w:rStyle w:val="CommentReference"/>
        </w:rPr>
        <w:commentReference w:id="487"/>
      </w:r>
      <w:r>
        <w:rPr>
          <w:rFonts w:ascii="Arial" w:eastAsia="Times New Roman" w:hAnsi="Arial" w:cs="Arial"/>
          <w:sz w:val="22"/>
        </w:rPr>
        <w:tab/>
      </w:r>
    </w:p>
    <w:p w14:paraId="541CBDEF" w14:textId="77777777" w:rsidR="004E187E" w:rsidRDefault="004E187E" w:rsidP="004E187E">
      <w:pPr>
        <w:rPr>
          <w:rFonts w:ascii="Arial" w:eastAsia="Times New Roman" w:hAnsi="Arial" w:cs="Arial"/>
          <w:sz w:val="22"/>
        </w:rPr>
      </w:pPr>
      <w:r>
        <w:rPr>
          <w:rFonts w:ascii="Arial" w:eastAsia="Times New Roman" w:hAnsi="Arial" w:cs="Arial"/>
          <w:sz w:val="22"/>
        </w:rPr>
        <w:tab/>
        <w:t xml:space="preserve">even though some lines have statistically significantly different gene expression levels, it could be because there is more RNA present to be degraded in trisomic lines, and less RNA present to be degraded in monosomic lines                                                                            </w:t>
      </w:r>
    </w:p>
    <w:p w14:paraId="6DAF663E" w14:textId="77777777" w:rsidR="004E187E" w:rsidRDefault="004E187E" w:rsidP="004E187E">
      <w:pPr>
        <w:ind w:firstLine="720"/>
        <w:rPr>
          <w:rFonts w:ascii="Arial" w:eastAsia="Times New Roman" w:hAnsi="Arial" w:cs="Arial"/>
          <w:sz w:val="22"/>
        </w:rPr>
      </w:pPr>
      <w:r>
        <w:rPr>
          <w:rFonts w:ascii="Arial" w:eastAsia="Times New Roman" w:hAnsi="Arial" w:cs="Arial"/>
          <w:sz w:val="22"/>
        </w:rPr>
        <w:t xml:space="preserve">Although autosomal dosage compensation has been observed in higher eukaryotes (cite some drosophila autosomal DC papers), it may be that these loci are more susceptible to dosage imbalances, or the phenomenon and mechanism of autosomal dosage compensation has </w:t>
      </w:r>
      <w:commentRangeStart w:id="488"/>
      <w:r>
        <w:rPr>
          <w:rFonts w:ascii="Arial" w:eastAsia="Times New Roman" w:hAnsi="Arial" w:cs="Arial"/>
          <w:sz w:val="22"/>
        </w:rPr>
        <w:t xml:space="preserve">evolved later in eukaryotes. </w:t>
      </w:r>
      <w:commentRangeEnd w:id="488"/>
      <w:r>
        <w:rPr>
          <w:rStyle w:val="CommentReference"/>
        </w:rPr>
        <w:commentReference w:id="488"/>
      </w:r>
      <w:r>
        <w:rPr>
          <w:rFonts w:ascii="Arial" w:eastAsia="Times New Roman" w:hAnsi="Arial" w:cs="Arial"/>
          <w:sz w:val="22"/>
        </w:rPr>
        <w:t xml:space="preserve">Perhaps yeast do not require a mechanism of autosomal DC as they are so numerous and have a short generation time, so selection can act quickly to get rid of segmental or whole chromosome aneuploidies. </w:t>
      </w:r>
    </w:p>
    <w:p w14:paraId="7CE48F05" w14:textId="77777777" w:rsidR="0026382A" w:rsidRDefault="0026382A" w:rsidP="00F52122">
      <w:pPr>
        <w:rPr>
          <w:rFonts w:ascii="Arial" w:eastAsia="Times New Roman" w:hAnsi="Arial" w:cs="Arial"/>
          <w:sz w:val="22"/>
        </w:rPr>
      </w:pPr>
    </w:p>
    <w:p w14:paraId="1B13E196" w14:textId="16A8C6C1" w:rsidR="0046337C" w:rsidRDefault="00E254F0" w:rsidP="00F52122">
      <w:pPr>
        <w:rPr>
          <w:ins w:id="489" w:author="Holly McQueary" w:date="2018-06-21T13:33:00Z"/>
          <w:rFonts w:ascii="Arial" w:eastAsia="Times New Roman" w:hAnsi="Arial" w:cs="Arial"/>
          <w:b/>
          <w:sz w:val="22"/>
        </w:rPr>
      </w:pPr>
      <w:r w:rsidRPr="0026382A">
        <w:rPr>
          <w:rFonts w:ascii="Arial" w:eastAsia="Times New Roman" w:hAnsi="Arial" w:cs="Arial"/>
          <w:b/>
          <w:sz w:val="22"/>
        </w:rPr>
        <w:t>Individual Genes</w:t>
      </w:r>
    </w:p>
    <w:p w14:paraId="63DD9CF3" w14:textId="1F72D9F9" w:rsidR="002B2A2D" w:rsidRDefault="002B2A2D" w:rsidP="00F52122">
      <w:pPr>
        <w:rPr>
          <w:ins w:id="490" w:author="Holly McQueary" w:date="2018-06-21T13:34:00Z"/>
          <w:rFonts w:ascii="Arial" w:eastAsia="Times New Roman" w:hAnsi="Arial" w:cs="Arial"/>
          <w:sz w:val="22"/>
        </w:rPr>
      </w:pPr>
      <w:ins w:id="491" w:author="Holly McQueary" w:date="2018-06-21T13:33:00Z">
        <w:r>
          <w:rPr>
            <w:rFonts w:ascii="Arial" w:eastAsia="Times New Roman" w:hAnsi="Arial" w:cs="Arial"/>
            <w:b/>
            <w:sz w:val="22"/>
          </w:rPr>
          <w:tab/>
        </w:r>
        <w:r w:rsidRPr="002B2A2D">
          <w:rPr>
            <w:rFonts w:ascii="Arial" w:eastAsia="Times New Roman" w:hAnsi="Arial" w:cs="Arial"/>
            <w:sz w:val="22"/>
            <w:rPrChange w:id="492" w:author="Holly McQueary" w:date="2018-06-21T13:33:00Z">
              <w:rPr>
                <w:rFonts w:ascii="Arial" w:eastAsia="Times New Roman" w:hAnsi="Arial" w:cs="Arial"/>
                <w:b/>
                <w:sz w:val="22"/>
              </w:rPr>
            </w:rPrChange>
          </w:rPr>
          <w:t xml:space="preserve">Histone genes are known to be dosage compensated in S. cerevisiae (CITE). </w:t>
        </w:r>
        <w:r>
          <w:rPr>
            <w:rFonts w:ascii="Arial" w:eastAsia="Times New Roman" w:hAnsi="Arial" w:cs="Arial"/>
            <w:sz w:val="22"/>
          </w:rPr>
          <w:t xml:space="preserve">Only one of our aneuploid lines was aneuploid for a chromosome containing </w:t>
        </w:r>
      </w:ins>
      <w:ins w:id="493" w:author="Holly McQueary" w:date="2018-06-21T13:34:00Z">
        <w:r>
          <w:rPr>
            <w:rFonts w:ascii="Arial" w:eastAsia="Times New Roman" w:hAnsi="Arial" w:cs="Arial"/>
            <w:sz w:val="22"/>
          </w:rPr>
          <w:t>a histone gene (</w:t>
        </w:r>
        <w:proofErr w:type="spellStart"/>
        <w:r>
          <w:rPr>
            <w:rFonts w:ascii="Arial" w:eastAsia="Times New Roman" w:hAnsi="Arial" w:cs="Arial"/>
            <w:sz w:val="22"/>
          </w:rPr>
          <w:t>Chrom</w:t>
        </w:r>
        <w:proofErr w:type="spellEnd"/>
        <w:r>
          <w:rPr>
            <w:rFonts w:ascii="Arial" w:eastAsia="Times New Roman" w:hAnsi="Arial" w:cs="Arial"/>
            <w:sz w:val="22"/>
          </w:rPr>
          <w:t xml:space="preserve"> XV, </w:t>
        </w:r>
        <w:r w:rsidR="00AA28A1">
          <w:rPr>
            <w:rFonts w:ascii="Arial" w:eastAsia="Times New Roman" w:hAnsi="Arial" w:cs="Arial"/>
            <w:sz w:val="22"/>
          </w:rPr>
          <w:t xml:space="preserve">histone gene is called ***). Analyzing the gene expression on this chromosome, we found that the histone gene ********, suggesting *****. </w:t>
        </w:r>
      </w:ins>
    </w:p>
    <w:p w14:paraId="1420E78C" w14:textId="2C3419EF" w:rsidR="00AA28A1" w:rsidRDefault="00AA28A1" w:rsidP="00F52122">
      <w:pPr>
        <w:rPr>
          <w:ins w:id="494" w:author="Holly McQueary" w:date="2018-06-21T13:36:00Z"/>
          <w:rFonts w:ascii="Arial" w:eastAsia="Times New Roman" w:hAnsi="Arial" w:cs="Arial"/>
          <w:sz w:val="22"/>
        </w:rPr>
      </w:pPr>
      <w:ins w:id="495" w:author="Holly McQueary" w:date="2018-06-21T13:34:00Z">
        <w:r>
          <w:rPr>
            <w:rFonts w:ascii="Arial" w:eastAsia="Times New Roman" w:hAnsi="Arial" w:cs="Arial"/>
            <w:sz w:val="22"/>
          </w:rPr>
          <w:tab/>
          <w:t xml:space="preserve">Yeast are known to undergo </w:t>
        </w:r>
      </w:ins>
      <w:ins w:id="496" w:author="Holly McQueary" w:date="2018-06-21T13:35:00Z">
        <w:r>
          <w:rPr>
            <w:rFonts w:ascii="Arial" w:eastAsia="Times New Roman" w:hAnsi="Arial" w:cs="Arial"/>
            <w:sz w:val="22"/>
          </w:rPr>
          <w:t xml:space="preserve">what is known as the environmental stress response (CITE), when conditions are unfavorable due to various factors, including *** (CITE). Torres(?) et al (CITE) found that similarly, aneuploid yeast undergo what they refer to as the “aneuploid stress response,” in which </w:t>
        </w:r>
      </w:ins>
      <w:ins w:id="497" w:author="Holly McQueary" w:date="2018-06-21T13:36:00Z">
        <w:r>
          <w:rPr>
            <w:rFonts w:ascii="Arial" w:eastAsia="Times New Roman" w:hAnsi="Arial" w:cs="Arial"/>
            <w:sz w:val="22"/>
          </w:rPr>
          <w:t xml:space="preserve">certain genes NOT located on the aneuploid chromosome are differentially expressed. Curious as to if we found the same genes and patterns in our spontaneously aneuploid samples, we investigated the same genes as Torres et al and found *****. </w:t>
        </w:r>
      </w:ins>
    </w:p>
    <w:p w14:paraId="65D39E3E" w14:textId="2355B223" w:rsidR="00AA28A1" w:rsidRPr="002B2A2D" w:rsidRDefault="00AA28A1" w:rsidP="00F52122">
      <w:pPr>
        <w:rPr>
          <w:rFonts w:ascii="Arial" w:eastAsia="Times New Roman" w:hAnsi="Arial" w:cs="Arial"/>
          <w:sz w:val="22"/>
          <w:rPrChange w:id="498" w:author="Holly McQueary" w:date="2018-06-21T13:33:00Z">
            <w:rPr>
              <w:rFonts w:ascii="Arial" w:eastAsia="Times New Roman" w:hAnsi="Arial" w:cs="Arial"/>
              <w:b/>
              <w:sz w:val="22"/>
            </w:rPr>
          </w:rPrChange>
        </w:rPr>
      </w:pPr>
      <w:ins w:id="499" w:author="Holly McQueary" w:date="2018-06-21T13:36:00Z">
        <w:r>
          <w:rPr>
            <w:rFonts w:ascii="Arial" w:eastAsia="Times New Roman" w:hAnsi="Arial" w:cs="Arial"/>
            <w:sz w:val="22"/>
          </w:rPr>
          <w:tab/>
        </w:r>
      </w:ins>
    </w:p>
    <w:p w14:paraId="714BEBB4" w14:textId="0D8B801A" w:rsidR="006D59B4" w:rsidRDefault="006D59B4" w:rsidP="006D59B4">
      <w:pPr>
        <w:rPr>
          <w:rFonts w:ascii="Arial" w:eastAsia="Times New Roman" w:hAnsi="Arial" w:cs="Arial"/>
          <w:color w:val="000000"/>
          <w:sz w:val="22"/>
          <w:szCs w:val="22"/>
        </w:rPr>
      </w:pPr>
      <w:r>
        <w:rPr>
          <w:rFonts w:ascii="Arial" w:eastAsia="Times New Roman" w:hAnsi="Arial" w:cs="Arial"/>
          <w:color w:val="000000"/>
          <w:sz w:val="22"/>
          <w:szCs w:val="22"/>
        </w:rPr>
        <w:t>What about individual genes? Environmental stress response genes? Is the “aneuploid stress response” from Torres et al 2010 turned on?</w:t>
      </w:r>
    </w:p>
    <w:p w14:paraId="3BBE1626" w14:textId="77777777" w:rsidR="006D59B4" w:rsidRDefault="006D59B4" w:rsidP="006D59B4">
      <w:pPr>
        <w:rPr>
          <w:rFonts w:ascii="Arial" w:eastAsia="Times New Roman" w:hAnsi="Arial" w:cs="Arial"/>
          <w:color w:val="000000"/>
          <w:sz w:val="22"/>
          <w:szCs w:val="22"/>
        </w:rPr>
      </w:pPr>
    </w:p>
    <w:p w14:paraId="6E0DE54C" w14:textId="77777777" w:rsidR="006D59B4" w:rsidRDefault="006D59B4" w:rsidP="006D59B4">
      <w:pPr>
        <w:rPr>
          <w:rFonts w:ascii="Arial" w:eastAsia="Times New Roman" w:hAnsi="Arial" w:cs="Arial"/>
          <w:color w:val="000000"/>
          <w:sz w:val="22"/>
          <w:szCs w:val="22"/>
        </w:rPr>
      </w:pPr>
      <w:r>
        <w:rPr>
          <w:rFonts w:ascii="Arial" w:eastAsia="Times New Roman" w:hAnsi="Arial" w:cs="Arial"/>
          <w:color w:val="000000"/>
          <w:sz w:val="22"/>
          <w:szCs w:val="22"/>
        </w:rPr>
        <w:t>Are there certain regions on the chromosome that are dosage compensated?</w:t>
      </w:r>
    </w:p>
    <w:p w14:paraId="6FF6740C" w14:textId="77777777" w:rsidR="006D59B4" w:rsidDel="005C11E9" w:rsidRDefault="006D59B4" w:rsidP="006D59B4">
      <w:pPr>
        <w:rPr>
          <w:del w:id="500" w:author="Holly McQueary" w:date="2018-08-21T16:25:00Z"/>
          <w:rFonts w:ascii="Arial" w:eastAsia="Times New Roman" w:hAnsi="Arial" w:cs="Arial"/>
          <w:color w:val="000000"/>
          <w:sz w:val="22"/>
          <w:szCs w:val="22"/>
        </w:rPr>
      </w:pPr>
    </w:p>
    <w:p w14:paraId="24BBECD0" w14:textId="77777777" w:rsidR="006D59B4" w:rsidRDefault="006D59B4" w:rsidP="00F52122">
      <w:pPr>
        <w:rPr>
          <w:rFonts w:ascii="Arial" w:eastAsia="Times New Roman" w:hAnsi="Arial" w:cs="Arial"/>
          <w:sz w:val="22"/>
        </w:rPr>
      </w:pPr>
    </w:p>
    <w:p w14:paraId="06286FE8" w14:textId="37ECDD7F" w:rsidR="00E254F0" w:rsidRDefault="00E254F0" w:rsidP="00F52122">
      <w:pPr>
        <w:rPr>
          <w:rFonts w:ascii="Arial" w:eastAsia="Times New Roman" w:hAnsi="Arial" w:cs="Arial"/>
          <w:sz w:val="22"/>
        </w:rPr>
      </w:pPr>
      <w:r>
        <w:rPr>
          <w:rFonts w:ascii="Arial" w:eastAsia="Times New Roman" w:hAnsi="Arial" w:cs="Arial"/>
          <w:sz w:val="22"/>
        </w:rPr>
        <w:tab/>
        <w:t>Comparisons across all aneuploid/euploid/GC/MA lines</w:t>
      </w:r>
    </w:p>
    <w:p w14:paraId="60BC8B00" w14:textId="7296BF00" w:rsidR="00E254F0" w:rsidRDefault="00E254F0" w:rsidP="00F52122">
      <w:pPr>
        <w:rPr>
          <w:rFonts w:ascii="Arial" w:eastAsia="Times New Roman" w:hAnsi="Arial" w:cs="Arial"/>
          <w:sz w:val="22"/>
        </w:rPr>
      </w:pPr>
      <w:r>
        <w:rPr>
          <w:rFonts w:ascii="Arial" w:eastAsia="Times New Roman" w:hAnsi="Arial" w:cs="Arial"/>
          <w:sz w:val="22"/>
        </w:rPr>
        <w:tab/>
        <w:t>ESR genes?</w:t>
      </w:r>
    </w:p>
    <w:p w14:paraId="1C2A5B56" w14:textId="6F8A14CA" w:rsidR="00E254F0" w:rsidRDefault="00E254F0" w:rsidP="00F52122">
      <w:pPr>
        <w:rPr>
          <w:rFonts w:ascii="Arial" w:eastAsia="Times New Roman" w:hAnsi="Arial" w:cs="Arial"/>
          <w:sz w:val="22"/>
        </w:rPr>
      </w:pPr>
      <w:r>
        <w:rPr>
          <w:rFonts w:ascii="Arial" w:eastAsia="Times New Roman" w:hAnsi="Arial" w:cs="Arial"/>
          <w:sz w:val="22"/>
        </w:rPr>
        <w:tab/>
        <w:t>Histone gene compensation?</w:t>
      </w:r>
    </w:p>
    <w:p w14:paraId="1F4C6A0B" w14:textId="76555817" w:rsidR="00E254F0" w:rsidRPr="00F52122" w:rsidRDefault="00E254F0" w:rsidP="00E254F0">
      <w:pPr>
        <w:ind w:left="720"/>
        <w:rPr>
          <w:rFonts w:ascii="Arial" w:eastAsia="Times New Roman" w:hAnsi="Arial" w:cs="Arial"/>
        </w:rPr>
      </w:pPr>
      <w:r>
        <w:rPr>
          <w:rFonts w:ascii="Arial" w:eastAsia="Times New Roman" w:hAnsi="Arial" w:cs="Arial"/>
          <w:sz w:val="22"/>
        </w:rPr>
        <w:t>What genes are up/down regulated in aneuploid lines with higher fitness than the ancestor?</w:t>
      </w:r>
    </w:p>
    <w:p w14:paraId="11A1D803" w14:textId="77777777" w:rsidR="00F52122" w:rsidRPr="00F52122" w:rsidRDefault="00F52122" w:rsidP="00F52122">
      <w:pPr>
        <w:rPr>
          <w:rFonts w:ascii="Times New Roman" w:eastAsia="Times New Roman" w:hAnsi="Times New Roman" w:cs="Times New Roman"/>
        </w:rPr>
      </w:pPr>
    </w:p>
    <w:p w14:paraId="08E894E7" w14:textId="3EB59D27" w:rsidR="00EE3CF1" w:rsidRDefault="00FC53CF">
      <w:r>
        <w:t>Discussion</w:t>
      </w:r>
    </w:p>
    <w:p w14:paraId="585AB636" w14:textId="4E7BD3D8" w:rsidR="00FC53CF" w:rsidRDefault="00FC53CF"/>
    <w:p w14:paraId="7F7AE18D" w14:textId="7D6AE3C8" w:rsidR="00FC53CF" w:rsidRDefault="00FC53CF">
      <w:r>
        <w:t>Acknowledgements</w:t>
      </w:r>
    </w:p>
    <w:p w14:paraId="08B17DCD" w14:textId="7ADAF024" w:rsidR="00FC53CF" w:rsidRDefault="00FC53CF"/>
    <w:p w14:paraId="67718750" w14:textId="209C0123" w:rsidR="001C78CB" w:rsidRDefault="001C78CB"/>
    <w:p w14:paraId="0DF766CE" w14:textId="69184FF4" w:rsidR="001C78CB" w:rsidRDefault="001C78CB"/>
    <w:p w14:paraId="64C03B60" w14:textId="3607AC1F" w:rsidR="001C78CB" w:rsidRDefault="001C78CB">
      <w:r>
        <w:t>Figures</w:t>
      </w:r>
    </w:p>
    <w:p w14:paraId="5F63031E" w14:textId="77777777" w:rsidR="003770FA" w:rsidRDefault="003770FA"/>
    <w:p w14:paraId="7E757885" w14:textId="77777777" w:rsidR="00BC314A" w:rsidRDefault="00BC314A"/>
    <w:p w14:paraId="4905623A" w14:textId="77777777" w:rsidR="006D53CF" w:rsidRDefault="006D53CF" w:rsidP="006D53CF">
      <w:r>
        <w:t xml:space="preserve">References </w:t>
      </w:r>
    </w:p>
    <w:p w14:paraId="62CBCA41" w14:textId="72BD8B5A" w:rsidR="00BC314A" w:rsidRDefault="00BC314A"/>
    <w:p w14:paraId="6C97E711" w14:textId="77777777" w:rsidR="006D53CF" w:rsidRDefault="006D53CF"/>
    <w:p w14:paraId="55E5C3AC" w14:textId="77777777" w:rsidR="00B353C8" w:rsidRPr="00B353C8" w:rsidRDefault="00BC314A" w:rsidP="00B353C8">
      <w:pPr>
        <w:pStyle w:val="EndNoteBibliography"/>
        <w:ind w:left="720" w:hanging="720"/>
        <w:rPr>
          <w:noProof/>
        </w:rPr>
      </w:pPr>
      <w:r>
        <w:fldChar w:fldCharType="begin"/>
      </w:r>
      <w:r>
        <w:instrText xml:space="preserve"> ADDIN EN.REFLIST </w:instrText>
      </w:r>
      <w:r>
        <w:fldChar w:fldCharType="separate"/>
      </w:r>
      <w:r w:rsidR="00B353C8" w:rsidRPr="00B353C8">
        <w:rPr>
          <w:noProof/>
        </w:rPr>
        <w:t>1.</w:t>
      </w:r>
      <w:r w:rsidR="00B353C8" w:rsidRPr="00B353C8">
        <w:rPr>
          <w:noProof/>
        </w:rPr>
        <w:tab/>
        <w:t xml:space="preserve">James Hose, C.M.Y., Maria Sardi, Zhishi Wang, Michael A Newton, Audrey P Gasch, </w:t>
      </w:r>
      <w:r w:rsidR="00B353C8" w:rsidRPr="00B353C8">
        <w:rPr>
          <w:i/>
          <w:noProof/>
        </w:rPr>
        <w:t>Dosage compensation can buffer copy-number variation in yeast.</w:t>
      </w:r>
      <w:r w:rsidR="00B353C8" w:rsidRPr="00B353C8">
        <w:rPr>
          <w:noProof/>
        </w:rPr>
        <w:t xml:space="preserve"> eLIFE, 2015. </w:t>
      </w:r>
      <w:r w:rsidR="00B353C8" w:rsidRPr="00B353C8">
        <w:rPr>
          <w:b/>
          <w:noProof/>
        </w:rPr>
        <w:t>4</w:t>
      </w:r>
      <w:r w:rsidR="00B353C8" w:rsidRPr="00B353C8">
        <w:rPr>
          <w:noProof/>
        </w:rPr>
        <w:t>: p. 1-27.</w:t>
      </w:r>
    </w:p>
    <w:p w14:paraId="70383AA9" w14:textId="77777777" w:rsidR="00B353C8" w:rsidRPr="00B353C8" w:rsidRDefault="00B353C8" w:rsidP="00B353C8">
      <w:pPr>
        <w:pStyle w:val="EndNoteBibliography"/>
        <w:ind w:left="720" w:hanging="720"/>
        <w:rPr>
          <w:noProof/>
        </w:rPr>
      </w:pPr>
      <w:r w:rsidRPr="00B353C8">
        <w:rPr>
          <w:noProof/>
        </w:rPr>
        <w:t>2.</w:t>
      </w:r>
      <w:r w:rsidRPr="00B353C8">
        <w:rPr>
          <w:noProof/>
        </w:rPr>
        <w:tab/>
        <w:t xml:space="preserve">Audrey P Gasch, J.H., Michael A Newton, Maria Sardi, Mun Yong, Zhishi Wang, </w:t>
      </w:r>
      <w:r w:rsidRPr="00B353C8">
        <w:rPr>
          <w:i/>
          <w:noProof/>
        </w:rPr>
        <w:t>Further support for aneuploidy tolerance in wild yeast and effects of dosage compensation on gene copy-number evolution.</w:t>
      </w:r>
      <w:r w:rsidRPr="00B353C8">
        <w:rPr>
          <w:noProof/>
        </w:rPr>
        <w:t xml:space="preserve"> eLIFE, 2016. </w:t>
      </w:r>
      <w:r w:rsidRPr="00B353C8">
        <w:rPr>
          <w:b/>
          <w:noProof/>
        </w:rPr>
        <w:t>5</w:t>
      </w:r>
      <w:r w:rsidRPr="00B353C8">
        <w:rPr>
          <w:noProof/>
        </w:rPr>
        <w:t>: p. 1-12.</w:t>
      </w:r>
      <w:bookmarkStart w:id="501" w:name="_GoBack"/>
      <w:bookmarkEnd w:id="501"/>
    </w:p>
    <w:p w14:paraId="74CD42DC" w14:textId="77777777" w:rsidR="00B353C8" w:rsidRPr="00B353C8" w:rsidRDefault="00B353C8" w:rsidP="00B353C8">
      <w:pPr>
        <w:pStyle w:val="EndNoteBibliography"/>
        <w:ind w:left="720" w:hanging="720"/>
        <w:rPr>
          <w:noProof/>
        </w:rPr>
      </w:pPr>
      <w:r w:rsidRPr="00B353C8">
        <w:rPr>
          <w:noProof/>
        </w:rPr>
        <w:t>3.</w:t>
      </w:r>
      <w:r w:rsidRPr="00B353C8">
        <w:rPr>
          <w:noProof/>
        </w:rPr>
        <w:tab/>
        <w:t xml:space="preserve">Eduardo M Torres, M.S., Angelika Amon, </w:t>
      </w:r>
      <w:r w:rsidRPr="00B353C8">
        <w:rPr>
          <w:i/>
          <w:noProof/>
        </w:rPr>
        <w:t>No current evidence for widespread dosage compensation in S. cerevisiae.</w:t>
      </w:r>
      <w:r w:rsidRPr="00B353C8">
        <w:rPr>
          <w:noProof/>
        </w:rPr>
        <w:t xml:space="preserve"> eLIFE, 2016. </w:t>
      </w:r>
      <w:r w:rsidRPr="00B353C8">
        <w:rPr>
          <w:b/>
          <w:noProof/>
        </w:rPr>
        <w:t>5</w:t>
      </w:r>
      <w:r w:rsidRPr="00B353C8">
        <w:rPr>
          <w:noProof/>
        </w:rPr>
        <w:t>: p. 1-19.</w:t>
      </w:r>
    </w:p>
    <w:p w14:paraId="4AFBC16C" w14:textId="77777777" w:rsidR="00B353C8" w:rsidRPr="00B353C8" w:rsidRDefault="00B353C8" w:rsidP="00B353C8">
      <w:pPr>
        <w:pStyle w:val="EndNoteBibliography"/>
        <w:ind w:left="720" w:hanging="720"/>
        <w:rPr>
          <w:noProof/>
        </w:rPr>
      </w:pPr>
      <w:r w:rsidRPr="00B353C8">
        <w:rPr>
          <w:noProof/>
        </w:rPr>
        <w:t>4.</w:t>
      </w:r>
      <w:r w:rsidRPr="00B353C8">
        <w:rPr>
          <w:noProof/>
        </w:rPr>
        <w:tab/>
        <w:t xml:space="preserve">Kaya, A., et al., </w:t>
      </w:r>
      <w:r w:rsidRPr="00B353C8">
        <w:rPr>
          <w:i/>
          <w:noProof/>
        </w:rPr>
        <w:t>Adaptive aneuploidy protects against thiol peroxidase deficiency by increasing respiration via key mitochondrial proteins.</w:t>
      </w:r>
      <w:r w:rsidRPr="00B353C8">
        <w:rPr>
          <w:noProof/>
        </w:rPr>
        <w:t xml:space="preserve"> Proc Natl Acad Sci U S A, 2015. </w:t>
      </w:r>
      <w:r w:rsidRPr="00B353C8">
        <w:rPr>
          <w:b/>
          <w:noProof/>
        </w:rPr>
        <w:t>112</w:t>
      </w:r>
      <w:r w:rsidRPr="00B353C8">
        <w:rPr>
          <w:noProof/>
        </w:rPr>
        <w:t>(34): p. 10685-90.</w:t>
      </w:r>
    </w:p>
    <w:p w14:paraId="5419AA36" w14:textId="77777777" w:rsidR="00B353C8" w:rsidRPr="00B353C8" w:rsidRDefault="00B353C8" w:rsidP="00B353C8">
      <w:pPr>
        <w:pStyle w:val="EndNoteBibliography"/>
        <w:ind w:left="720" w:hanging="720"/>
        <w:rPr>
          <w:noProof/>
        </w:rPr>
      </w:pPr>
      <w:r w:rsidRPr="00B353C8">
        <w:rPr>
          <w:noProof/>
        </w:rPr>
        <w:t>5.</w:t>
      </w:r>
      <w:r w:rsidRPr="00B353C8">
        <w:rPr>
          <w:noProof/>
        </w:rPr>
        <w:tab/>
        <w:t xml:space="preserve">Zhu, Y.O., et al., </w:t>
      </w:r>
      <w:r w:rsidRPr="00B353C8">
        <w:rPr>
          <w:i/>
          <w:noProof/>
        </w:rPr>
        <w:t>Precise estimates of mutation rate and spectrum in yeast.</w:t>
      </w:r>
      <w:r w:rsidRPr="00B353C8">
        <w:rPr>
          <w:noProof/>
        </w:rPr>
        <w:t xml:space="preserve"> Proceedings of the National Academy of Sciences, 2014. </w:t>
      </w:r>
      <w:r w:rsidRPr="00B353C8">
        <w:rPr>
          <w:b/>
          <w:noProof/>
        </w:rPr>
        <w:t>111</w:t>
      </w:r>
      <w:r w:rsidRPr="00B353C8">
        <w:rPr>
          <w:noProof/>
        </w:rPr>
        <w:t>(22): p. E2310-E2318.</w:t>
      </w:r>
    </w:p>
    <w:p w14:paraId="7ACC4077" w14:textId="77777777" w:rsidR="00B353C8" w:rsidRPr="00B353C8" w:rsidRDefault="00B353C8" w:rsidP="00B353C8">
      <w:pPr>
        <w:pStyle w:val="EndNoteBibliography"/>
        <w:ind w:left="720" w:hanging="720"/>
        <w:rPr>
          <w:noProof/>
        </w:rPr>
      </w:pPr>
      <w:r w:rsidRPr="00B353C8">
        <w:rPr>
          <w:noProof/>
        </w:rPr>
        <w:t>6.</w:t>
      </w:r>
      <w:r w:rsidRPr="00B353C8">
        <w:rPr>
          <w:noProof/>
        </w:rPr>
        <w:tab/>
        <w:t xml:space="preserve">Trapnell, C., et al., </w:t>
      </w:r>
      <w:r w:rsidRPr="00B353C8">
        <w:rPr>
          <w:i/>
          <w:noProof/>
        </w:rPr>
        <w:t>Differential gene and transcript expression analysis of RNA-seq experiments with TopHat and Cufflinks.</w:t>
      </w:r>
      <w:r w:rsidRPr="00B353C8">
        <w:rPr>
          <w:noProof/>
        </w:rPr>
        <w:t xml:space="preserve"> Nature protocols, 2012. </w:t>
      </w:r>
      <w:r w:rsidRPr="00B353C8">
        <w:rPr>
          <w:b/>
          <w:noProof/>
        </w:rPr>
        <w:t>7</w:t>
      </w:r>
      <w:r w:rsidRPr="00B353C8">
        <w:rPr>
          <w:noProof/>
        </w:rPr>
        <w:t>(3): p. 562-578.</w:t>
      </w:r>
    </w:p>
    <w:p w14:paraId="7C84CC8D" w14:textId="77777777" w:rsidR="00B353C8" w:rsidRPr="00B353C8" w:rsidRDefault="00B353C8" w:rsidP="00B353C8">
      <w:pPr>
        <w:pStyle w:val="EndNoteBibliography"/>
        <w:ind w:left="720" w:hanging="720"/>
        <w:rPr>
          <w:noProof/>
        </w:rPr>
      </w:pPr>
      <w:r w:rsidRPr="00B353C8">
        <w:rPr>
          <w:noProof/>
        </w:rPr>
        <w:t>7.</w:t>
      </w:r>
      <w:r w:rsidRPr="00B353C8">
        <w:rPr>
          <w:noProof/>
        </w:rPr>
        <w:tab/>
        <w:t xml:space="preserve">Li, H., et al., </w:t>
      </w:r>
      <w:r w:rsidRPr="00B353C8">
        <w:rPr>
          <w:i/>
          <w:noProof/>
        </w:rPr>
        <w:t>The sequence alignment/map format and SAMtools.</w:t>
      </w:r>
      <w:r w:rsidRPr="00B353C8">
        <w:rPr>
          <w:noProof/>
        </w:rPr>
        <w:t xml:space="preserve"> Bioinformatics, 2009. </w:t>
      </w:r>
      <w:r w:rsidRPr="00B353C8">
        <w:rPr>
          <w:b/>
          <w:noProof/>
        </w:rPr>
        <w:t>25</w:t>
      </w:r>
      <w:r w:rsidRPr="00B353C8">
        <w:rPr>
          <w:noProof/>
        </w:rPr>
        <w:t>(16): p. 2078-2079.</w:t>
      </w:r>
    </w:p>
    <w:p w14:paraId="091B7E01" w14:textId="77777777" w:rsidR="00B353C8" w:rsidRPr="00B353C8" w:rsidRDefault="00B353C8" w:rsidP="00B353C8">
      <w:pPr>
        <w:pStyle w:val="EndNoteBibliography"/>
        <w:ind w:left="720" w:hanging="720"/>
        <w:rPr>
          <w:noProof/>
        </w:rPr>
      </w:pPr>
      <w:r w:rsidRPr="00B353C8">
        <w:rPr>
          <w:noProof/>
        </w:rPr>
        <w:t>8.</w:t>
      </w:r>
      <w:r w:rsidRPr="00B353C8">
        <w:rPr>
          <w:noProof/>
        </w:rPr>
        <w:tab/>
        <w:t xml:space="preserve">Team, R.C., </w:t>
      </w:r>
      <w:r w:rsidRPr="00B353C8">
        <w:rPr>
          <w:i/>
          <w:noProof/>
        </w:rPr>
        <w:t>R: A language and environment for statistical computing.</w:t>
      </w:r>
      <w:r w:rsidRPr="00B353C8">
        <w:rPr>
          <w:noProof/>
        </w:rPr>
        <w:t xml:space="preserve"> 2013.</w:t>
      </w:r>
    </w:p>
    <w:p w14:paraId="62259A6C" w14:textId="77777777" w:rsidR="00B353C8" w:rsidRPr="00B353C8" w:rsidRDefault="00B353C8" w:rsidP="00B353C8">
      <w:pPr>
        <w:pStyle w:val="EndNoteBibliography"/>
        <w:ind w:left="720" w:hanging="720"/>
        <w:rPr>
          <w:noProof/>
        </w:rPr>
      </w:pPr>
      <w:r w:rsidRPr="00B353C8">
        <w:rPr>
          <w:noProof/>
        </w:rPr>
        <w:t>9.</w:t>
      </w:r>
      <w:r w:rsidRPr="00B353C8">
        <w:rPr>
          <w:noProof/>
        </w:rPr>
        <w:tab/>
        <w:t xml:space="preserve">Marinoni, G., et al., </w:t>
      </w:r>
      <w:r w:rsidRPr="00B353C8">
        <w:rPr>
          <w:i/>
          <w:noProof/>
        </w:rPr>
        <w:t>Horizontal transfer of genetic material amongSaccharomyces yeasts.</w:t>
      </w:r>
      <w:r w:rsidRPr="00B353C8">
        <w:rPr>
          <w:noProof/>
        </w:rPr>
        <w:t xml:space="preserve"> Journal of Bacteriology, 1999. </w:t>
      </w:r>
      <w:r w:rsidRPr="00B353C8">
        <w:rPr>
          <w:b/>
          <w:noProof/>
        </w:rPr>
        <w:t>181</w:t>
      </w:r>
      <w:r w:rsidRPr="00B353C8">
        <w:rPr>
          <w:noProof/>
        </w:rPr>
        <w:t>(20): p. 6488-6496.</w:t>
      </w:r>
    </w:p>
    <w:p w14:paraId="3F39BDEF" w14:textId="77777777" w:rsidR="00B353C8" w:rsidRPr="00B353C8" w:rsidRDefault="00B353C8" w:rsidP="00B353C8">
      <w:pPr>
        <w:pStyle w:val="EndNoteBibliography"/>
        <w:ind w:left="720" w:hanging="720"/>
        <w:rPr>
          <w:noProof/>
        </w:rPr>
      </w:pPr>
      <w:r w:rsidRPr="00B353C8">
        <w:rPr>
          <w:noProof/>
        </w:rPr>
        <w:t>10.</w:t>
      </w:r>
      <w:r w:rsidRPr="00B353C8">
        <w:rPr>
          <w:noProof/>
        </w:rPr>
        <w:tab/>
        <w:t xml:space="preserve">Kumaran, R., S.-Y. Yang, and J.-Y. Leu, </w:t>
      </w:r>
      <w:r w:rsidRPr="00B353C8">
        <w:rPr>
          <w:i/>
          <w:noProof/>
        </w:rPr>
        <w:t>Characterization of chromosome stability in diploid, polyploid and hybrid yeast cells.</w:t>
      </w:r>
      <w:r w:rsidRPr="00B353C8">
        <w:rPr>
          <w:noProof/>
        </w:rPr>
        <w:t xml:space="preserve"> PLoS One, 2013. </w:t>
      </w:r>
      <w:r w:rsidRPr="00B353C8">
        <w:rPr>
          <w:b/>
          <w:noProof/>
        </w:rPr>
        <w:t>8</w:t>
      </w:r>
      <w:r w:rsidRPr="00B353C8">
        <w:rPr>
          <w:noProof/>
        </w:rPr>
        <w:t>(7): p. e68094.</w:t>
      </w:r>
    </w:p>
    <w:p w14:paraId="7C2AFB38" w14:textId="77777777" w:rsidR="00B353C8" w:rsidRPr="00B353C8" w:rsidRDefault="00B353C8" w:rsidP="00B353C8">
      <w:pPr>
        <w:pStyle w:val="EndNoteBibliography"/>
        <w:ind w:left="720" w:hanging="720"/>
        <w:rPr>
          <w:noProof/>
        </w:rPr>
      </w:pPr>
      <w:r w:rsidRPr="00B353C8">
        <w:rPr>
          <w:noProof/>
        </w:rPr>
        <w:t>11.</w:t>
      </w:r>
      <w:r w:rsidRPr="00B353C8">
        <w:rPr>
          <w:noProof/>
        </w:rPr>
        <w:tab/>
        <w:t xml:space="preserve">Mulla, W., J. Zhu, and R. Li, </w:t>
      </w:r>
      <w:r w:rsidRPr="00B353C8">
        <w:rPr>
          <w:i/>
          <w:noProof/>
        </w:rPr>
        <w:t>Yeast: a simple model system to study complex phenomena of aneuploidy.</w:t>
      </w:r>
      <w:r w:rsidRPr="00B353C8">
        <w:rPr>
          <w:noProof/>
        </w:rPr>
        <w:t xml:space="preserve"> FEMS microbiology reviews, 2014. </w:t>
      </w:r>
      <w:r w:rsidRPr="00B353C8">
        <w:rPr>
          <w:b/>
          <w:noProof/>
        </w:rPr>
        <w:t>38</w:t>
      </w:r>
      <w:r w:rsidRPr="00B353C8">
        <w:rPr>
          <w:noProof/>
        </w:rPr>
        <w:t>(2): p. 201-212.</w:t>
      </w:r>
    </w:p>
    <w:p w14:paraId="2483AD45" w14:textId="77777777" w:rsidR="00B353C8" w:rsidRPr="00B353C8" w:rsidRDefault="00B353C8" w:rsidP="00B353C8">
      <w:pPr>
        <w:pStyle w:val="EndNoteBibliography"/>
        <w:ind w:left="720" w:hanging="720"/>
        <w:rPr>
          <w:noProof/>
        </w:rPr>
      </w:pPr>
      <w:r w:rsidRPr="00B353C8">
        <w:rPr>
          <w:noProof/>
        </w:rPr>
        <w:t>12.</w:t>
      </w:r>
      <w:r w:rsidRPr="00B353C8">
        <w:rPr>
          <w:noProof/>
        </w:rPr>
        <w:tab/>
        <w:t xml:space="preserve">Torres, E.M., et al., </w:t>
      </w:r>
      <w:r w:rsidRPr="00B353C8">
        <w:rPr>
          <w:i/>
          <w:noProof/>
        </w:rPr>
        <w:t>Identification of aneuploidy-tolerating mutations.</w:t>
      </w:r>
      <w:r w:rsidRPr="00B353C8">
        <w:rPr>
          <w:noProof/>
        </w:rPr>
        <w:t xml:space="preserve"> Cell, 2010. </w:t>
      </w:r>
      <w:r w:rsidRPr="00B353C8">
        <w:rPr>
          <w:b/>
          <w:noProof/>
        </w:rPr>
        <w:t>143</w:t>
      </w:r>
      <w:r w:rsidRPr="00B353C8">
        <w:rPr>
          <w:noProof/>
        </w:rPr>
        <w:t>(1): p. 71-83.</w:t>
      </w:r>
    </w:p>
    <w:p w14:paraId="5897C440" w14:textId="1E7C6036" w:rsidR="00FC53CF" w:rsidRDefault="00BC314A">
      <w:r>
        <w:fldChar w:fldCharType="end"/>
      </w:r>
    </w:p>
    <w:p w14:paraId="2E74FECA" w14:textId="44243200" w:rsidR="00311476" w:rsidRDefault="00311476"/>
    <w:p w14:paraId="3B9F12C0" w14:textId="03DD229D" w:rsidR="00311476" w:rsidRDefault="00311476"/>
    <w:p w14:paraId="5585A24C" w14:textId="608E23E4" w:rsidR="00311476" w:rsidRDefault="00311476"/>
    <w:p w14:paraId="47C46237" w14:textId="2A2E43A8" w:rsidR="00EC36CA" w:rsidRDefault="00EC36CA" w:rsidP="00EC36CA"/>
    <w:sectPr w:rsidR="00EC36CA" w:rsidSect="006D686A">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32" w:author="Holly McQueary" w:date="2018-04-24T11:03:00Z" w:initials="HCM">
    <w:p w14:paraId="364A2874" w14:textId="77777777" w:rsidR="005C11E9" w:rsidRDefault="005C11E9" w:rsidP="005C11E9">
      <w:pPr>
        <w:pStyle w:val="CommentText"/>
      </w:pPr>
      <w:r>
        <w:rPr>
          <w:rStyle w:val="CommentReference"/>
        </w:rPr>
        <w:annotationRef/>
      </w:r>
      <w:r>
        <w:t xml:space="preserve">how did </w:t>
      </w:r>
      <w:proofErr w:type="spellStart"/>
      <w:r>
        <w:t>i</w:t>
      </w:r>
      <w:proofErr w:type="spellEnd"/>
      <w:r>
        <w:t xml:space="preserve"> calculate this?</w:t>
      </w:r>
    </w:p>
  </w:comment>
  <w:comment w:id="186" w:author="Microsoft Office User" w:date="2018-02-22T15:56:00Z" w:initials="MOU">
    <w:p w14:paraId="4DF490C7" w14:textId="77777777" w:rsidR="00EE3CF1" w:rsidRDefault="00EE3CF1">
      <w:pPr>
        <w:pStyle w:val="CommentText"/>
      </w:pPr>
      <w:r>
        <w:rPr>
          <w:rStyle w:val="CommentReference"/>
        </w:rPr>
        <w:annotationRef/>
      </w:r>
      <w:r>
        <w:t xml:space="preserve">My </w:t>
      </w:r>
      <w:proofErr w:type="spellStart"/>
      <w:r>
        <w:t>github</w:t>
      </w:r>
      <w:proofErr w:type="spellEnd"/>
      <w:r>
        <w:t xml:space="preserve"> is currently private so this link goes nowhere</w:t>
      </w:r>
    </w:p>
  </w:comment>
  <w:comment w:id="487" w:author="Holly McQueary" w:date="2018-03-28T13:30:00Z" w:initials="HCM">
    <w:p w14:paraId="7CF2525A" w14:textId="77777777" w:rsidR="00EE3CF1" w:rsidRDefault="00EE3CF1" w:rsidP="004E187E">
      <w:pPr>
        <w:pStyle w:val="CommentText"/>
      </w:pPr>
      <w:r>
        <w:rPr>
          <w:rStyle w:val="CommentReference"/>
        </w:rPr>
        <w:annotationRef/>
      </w:r>
      <w:r>
        <w:t xml:space="preserve">this is a good idea! </w:t>
      </w:r>
    </w:p>
  </w:comment>
  <w:comment w:id="488" w:author="Holly McQueary" w:date="2018-04-24T10:33:00Z" w:initials="HCM">
    <w:p w14:paraId="774E5462" w14:textId="77777777" w:rsidR="00EE3CF1" w:rsidRDefault="00EE3CF1" w:rsidP="004E187E">
      <w:pPr>
        <w:pStyle w:val="CommentText"/>
      </w:pPr>
      <w:r>
        <w:rPr>
          <w:rStyle w:val="CommentReference"/>
        </w:rPr>
        <w:annotationRef/>
      </w:r>
      <w:r>
        <w:t>Is this actually true? Did flies evolve later than yeast?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64A2874" w15:done="0"/>
  <w15:commentEx w15:paraId="4DF490C7" w15:done="0"/>
  <w15:commentEx w15:paraId="7CF2525A" w15:done="0"/>
  <w15:commentEx w15:paraId="774E546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64A2874" w16cid:durableId="1E898D6D"/>
  <w16cid:commentId w16cid:paraId="4DF490C7" w16cid:durableId="1E3966C7"/>
  <w16cid:commentId w16cid:paraId="7CF2525A" w16cid:durableId="1E8986A9"/>
  <w16cid:commentId w16cid:paraId="774E5462" w16cid:durableId="1E8986A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521035"/>
    <w:multiLevelType w:val="multilevel"/>
    <w:tmpl w:val="DB3C2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FCD3A3D"/>
    <w:multiLevelType w:val="multilevel"/>
    <w:tmpl w:val="DD384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3C9572A"/>
    <w:multiLevelType w:val="hybridMultilevel"/>
    <w:tmpl w:val="225A5E00"/>
    <w:lvl w:ilvl="0" w:tplc="68B0A76A">
      <w:start w:val="4"/>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olly McQueary">
    <w15:presenceInfo w15:providerId="None" w15:userId="Holly McQueary"/>
  </w15:person>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7"/>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Numbered&lt;/Style&gt;&lt;LeftDelim&gt;{&lt;/LeftDelim&gt;&lt;RightDelim&gt;}&lt;/RightDelim&gt;&lt;FontName&gt;Calibri&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sprxp9feba2er9e22dn52tac2tsrsd225sf5&quot;&gt;My EndNote Library&lt;record-ids&gt;&lt;item&gt;6&lt;/item&gt;&lt;item&gt;7&lt;/item&gt;&lt;item&gt;8&lt;/item&gt;&lt;item&gt;62&lt;/item&gt;&lt;item&gt;74&lt;/item&gt;&lt;item&gt;75&lt;/item&gt;&lt;item&gt;372&lt;/item&gt;&lt;item&gt;392&lt;/item&gt;&lt;item&gt;430&lt;/item&gt;&lt;item&gt;432&lt;/item&gt;&lt;item&gt;669&lt;/item&gt;&lt;item&gt;670&lt;/item&gt;&lt;/record-ids&gt;&lt;/item&gt;&lt;/Libraries&gt;"/>
  </w:docVars>
  <w:rsids>
    <w:rsidRoot w:val="00F52122"/>
    <w:rsid w:val="00000760"/>
    <w:rsid w:val="000058AA"/>
    <w:rsid w:val="00011469"/>
    <w:rsid w:val="00015CAC"/>
    <w:rsid w:val="00021849"/>
    <w:rsid w:val="0002763B"/>
    <w:rsid w:val="0004322C"/>
    <w:rsid w:val="0005095D"/>
    <w:rsid w:val="0005619D"/>
    <w:rsid w:val="00080E06"/>
    <w:rsid w:val="00084E60"/>
    <w:rsid w:val="00087352"/>
    <w:rsid w:val="00096E18"/>
    <w:rsid w:val="000A0363"/>
    <w:rsid w:val="000A6CFB"/>
    <w:rsid w:val="000B70A0"/>
    <w:rsid w:val="000C1956"/>
    <w:rsid w:val="000D350E"/>
    <w:rsid w:val="000F2296"/>
    <w:rsid w:val="00101E98"/>
    <w:rsid w:val="00105A52"/>
    <w:rsid w:val="00113A36"/>
    <w:rsid w:val="00124EAE"/>
    <w:rsid w:val="001315E0"/>
    <w:rsid w:val="00133BEB"/>
    <w:rsid w:val="00152DF1"/>
    <w:rsid w:val="00155866"/>
    <w:rsid w:val="00172F96"/>
    <w:rsid w:val="00181CA8"/>
    <w:rsid w:val="001C5048"/>
    <w:rsid w:val="001C7314"/>
    <w:rsid w:val="001C78CB"/>
    <w:rsid w:val="001E16D9"/>
    <w:rsid w:val="001E4BFA"/>
    <w:rsid w:val="001F57D8"/>
    <w:rsid w:val="001F68C1"/>
    <w:rsid w:val="002240C7"/>
    <w:rsid w:val="002279E4"/>
    <w:rsid w:val="00231848"/>
    <w:rsid w:val="00260DD2"/>
    <w:rsid w:val="0026382A"/>
    <w:rsid w:val="00270900"/>
    <w:rsid w:val="00283E60"/>
    <w:rsid w:val="002958A0"/>
    <w:rsid w:val="002B185B"/>
    <w:rsid w:val="002B2A2D"/>
    <w:rsid w:val="002B3F5C"/>
    <w:rsid w:val="002C3F1C"/>
    <w:rsid w:val="002E757A"/>
    <w:rsid w:val="002F0361"/>
    <w:rsid w:val="003002E2"/>
    <w:rsid w:val="00311476"/>
    <w:rsid w:val="00317289"/>
    <w:rsid w:val="00322C85"/>
    <w:rsid w:val="003269AA"/>
    <w:rsid w:val="003333E0"/>
    <w:rsid w:val="0034673C"/>
    <w:rsid w:val="00361CA2"/>
    <w:rsid w:val="00361E29"/>
    <w:rsid w:val="00362FDE"/>
    <w:rsid w:val="00372435"/>
    <w:rsid w:val="003770FA"/>
    <w:rsid w:val="00384E60"/>
    <w:rsid w:val="003934E6"/>
    <w:rsid w:val="003A4F8A"/>
    <w:rsid w:val="003C0B65"/>
    <w:rsid w:val="003D79D2"/>
    <w:rsid w:val="003F58BD"/>
    <w:rsid w:val="0041137E"/>
    <w:rsid w:val="004325B7"/>
    <w:rsid w:val="00433C0A"/>
    <w:rsid w:val="004356E6"/>
    <w:rsid w:val="004374D9"/>
    <w:rsid w:val="00445A6E"/>
    <w:rsid w:val="00450C4C"/>
    <w:rsid w:val="0046337C"/>
    <w:rsid w:val="0047057E"/>
    <w:rsid w:val="004758AF"/>
    <w:rsid w:val="004878D1"/>
    <w:rsid w:val="00493B3F"/>
    <w:rsid w:val="00494F90"/>
    <w:rsid w:val="004B34B4"/>
    <w:rsid w:val="004C1419"/>
    <w:rsid w:val="004D0BA5"/>
    <w:rsid w:val="004D3C2A"/>
    <w:rsid w:val="004E187E"/>
    <w:rsid w:val="004F2160"/>
    <w:rsid w:val="004F537A"/>
    <w:rsid w:val="00500DC1"/>
    <w:rsid w:val="00507301"/>
    <w:rsid w:val="00512A4B"/>
    <w:rsid w:val="005319EF"/>
    <w:rsid w:val="00532402"/>
    <w:rsid w:val="0053523C"/>
    <w:rsid w:val="00566DFD"/>
    <w:rsid w:val="005B60AE"/>
    <w:rsid w:val="005C01B6"/>
    <w:rsid w:val="005C07F5"/>
    <w:rsid w:val="005C11E9"/>
    <w:rsid w:val="005C123F"/>
    <w:rsid w:val="005C140E"/>
    <w:rsid w:val="00633224"/>
    <w:rsid w:val="006474F5"/>
    <w:rsid w:val="00654664"/>
    <w:rsid w:val="00665F05"/>
    <w:rsid w:val="006701B6"/>
    <w:rsid w:val="00672878"/>
    <w:rsid w:val="00696593"/>
    <w:rsid w:val="00697AD1"/>
    <w:rsid w:val="006B64AB"/>
    <w:rsid w:val="006D3213"/>
    <w:rsid w:val="006D53CF"/>
    <w:rsid w:val="006D59B4"/>
    <w:rsid w:val="006D686A"/>
    <w:rsid w:val="006E618A"/>
    <w:rsid w:val="006F6AA7"/>
    <w:rsid w:val="00721027"/>
    <w:rsid w:val="0072775B"/>
    <w:rsid w:val="0073698A"/>
    <w:rsid w:val="00737B4F"/>
    <w:rsid w:val="007569AA"/>
    <w:rsid w:val="00763304"/>
    <w:rsid w:val="0077080C"/>
    <w:rsid w:val="00770B19"/>
    <w:rsid w:val="00770BA7"/>
    <w:rsid w:val="00792CAB"/>
    <w:rsid w:val="00792F78"/>
    <w:rsid w:val="007961F1"/>
    <w:rsid w:val="007A289F"/>
    <w:rsid w:val="007B3DEA"/>
    <w:rsid w:val="007B70C1"/>
    <w:rsid w:val="007B7194"/>
    <w:rsid w:val="007D6007"/>
    <w:rsid w:val="007D65E7"/>
    <w:rsid w:val="007E30D6"/>
    <w:rsid w:val="008036F0"/>
    <w:rsid w:val="008060FD"/>
    <w:rsid w:val="00821E1E"/>
    <w:rsid w:val="00825473"/>
    <w:rsid w:val="00855CD2"/>
    <w:rsid w:val="00864697"/>
    <w:rsid w:val="00867EA9"/>
    <w:rsid w:val="008774E5"/>
    <w:rsid w:val="008825A0"/>
    <w:rsid w:val="00890A24"/>
    <w:rsid w:val="00891538"/>
    <w:rsid w:val="008939ED"/>
    <w:rsid w:val="008B640B"/>
    <w:rsid w:val="00903A0E"/>
    <w:rsid w:val="00907074"/>
    <w:rsid w:val="00911433"/>
    <w:rsid w:val="00912DE2"/>
    <w:rsid w:val="009201B6"/>
    <w:rsid w:val="009212F9"/>
    <w:rsid w:val="00924C3C"/>
    <w:rsid w:val="00924E15"/>
    <w:rsid w:val="009263BF"/>
    <w:rsid w:val="00933069"/>
    <w:rsid w:val="009365AF"/>
    <w:rsid w:val="009378CD"/>
    <w:rsid w:val="0094173F"/>
    <w:rsid w:val="009565AB"/>
    <w:rsid w:val="00975825"/>
    <w:rsid w:val="00976467"/>
    <w:rsid w:val="00980612"/>
    <w:rsid w:val="00983E76"/>
    <w:rsid w:val="009A258C"/>
    <w:rsid w:val="009C1689"/>
    <w:rsid w:val="00A03848"/>
    <w:rsid w:val="00A05841"/>
    <w:rsid w:val="00A36C1F"/>
    <w:rsid w:val="00A54166"/>
    <w:rsid w:val="00A663A4"/>
    <w:rsid w:val="00A765D0"/>
    <w:rsid w:val="00A85F88"/>
    <w:rsid w:val="00A91A84"/>
    <w:rsid w:val="00AA28A1"/>
    <w:rsid w:val="00AA5798"/>
    <w:rsid w:val="00AA5913"/>
    <w:rsid w:val="00AC0EE8"/>
    <w:rsid w:val="00AC3B78"/>
    <w:rsid w:val="00AE1A7B"/>
    <w:rsid w:val="00AF5528"/>
    <w:rsid w:val="00AF6E40"/>
    <w:rsid w:val="00B1121D"/>
    <w:rsid w:val="00B30703"/>
    <w:rsid w:val="00B353C8"/>
    <w:rsid w:val="00B47414"/>
    <w:rsid w:val="00B57CBF"/>
    <w:rsid w:val="00B677E5"/>
    <w:rsid w:val="00B70D59"/>
    <w:rsid w:val="00B75E5C"/>
    <w:rsid w:val="00B76CED"/>
    <w:rsid w:val="00B76DD8"/>
    <w:rsid w:val="00B830DF"/>
    <w:rsid w:val="00BA5347"/>
    <w:rsid w:val="00BC314A"/>
    <w:rsid w:val="00BD370A"/>
    <w:rsid w:val="00BD4618"/>
    <w:rsid w:val="00BF7D71"/>
    <w:rsid w:val="00C273D2"/>
    <w:rsid w:val="00C27D39"/>
    <w:rsid w:val="00C33EA5"/>
    <w:rsid w:val="00C436A1"/>
    <w:rsid w:val="00C56E62"/>
    <w:rsid w:val="00C648CC"/>
    <w:rsid w:val="00C71F7C"/>
    <w:rsid w:val="00C91D9B"/>
    <w:rsid w:val="00CA4319"/>
    <w:rsid w:val="00CA53FB"/>
    <w:rsid w:val="00CB3EED"/>
    <w:rsid w:val="00CC3905"/>
    <w:rsid w:val="00D06581"/>
    <w:rsid w:val="00D25927"/>
    <w:rsid w:val="00D30357"/>
    <w:rsid w:val="00D34FCB"/>
    <w:rsid w:val="00D412B6"/>
    <w:rsid w:val="00D602CD"/>
    <w:rsid w:val="00D615F2"/>
    <w:rsid w:val="00DB265F"/>
    <w:rsid w:val="00DB48B3"/>
    <w:rsid w:val="00DE2EB9"/>
    <w:rsid w:val="00DE500A"/>
    <w:rsid w:val="00E254F0"/>
    <w:rsid w:val="00E3158F"/>
    <w:rsid w:val="00E33633"/>
    <w:rsid w:val="00E3603F"/>
    <w:rsid w:val="00E45046"/>
    <w:rsid w:val="00E62614"/>
    <w:rsid w:val="00E66ACB"/>
    <w:rsid w:val="00E70FAC"/>
    <w:rsid w:val="00E84343"/>
    <w:rsid w:val="00E94FCE"/>
    <w:rsid w:val="00E96997"/>
    <w:rsid w:val="00EA1F1A"/>
    <w:rsid w:val="00EB669B"/>
    <w:rsid w:val="00EC36CA"/>
    <w:rsid w:val="00EE3CF1"/>
    <w:rsid w:val="00EE41F9"/>
    <w:rsid w:val="00F02F6C"/>
    <w:rsid w:val="00F06C6F"/>
    <w:rsid w:val="00F0730B"/>
    <w:rsid w:val="00F118EC"/>
    <w:rsid w:val="00F13762"/>
    <w:rsid w:val="00F25654"/>
    <w:rsid w:val="00F431D4"/>
    <w:rsid w:val="00F45EA9"/>
    <w:rsid w:val="00F46192"/>
    <w:rsid w:val="00F50CF4"/>
    <w:rsid w:val="00F52122"/>
    <w:rsid w:val="00F53F87"/>
    <w:rsid w:val="00F54630"/>
    <w:rsid w:val="00F57206"/>
    <w:rsid w:val="00F71525"/>
    <w:rsid w:val="00F7461F"/>
    <w:rsid w:val="00F812B9"/>
    <w:rsid w:val="00F82603"/>
    <w:rsid w:val="00F901A6"/>
    <w:rsid w:val="00F953D5"/>
    <w:rsid w:val="00FA0D8A"/>
    <w:rsid w:val="00FB09D6"/>
    <w:rsid w:val="00FB3DF9"/>
    <w:rsid w:val="00FC53CF"/>
    <w:rsid w:val="00FD70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3E02C6"/>
  <w14:defaultImageDpi w14:val="32767"/>
  <w15:chartTrackingRefBased/>
  <w15:docId w15:val="{1E0BDB26-A430-7F48-918E-66FD8A8875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52122"/>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F52122"/>
    <w:rPr>
      <w:color w:val="0000FF"/>
      <w:u w:val="single"/>
    </w:rPr>
  </w:style>
  <w:style w:type="character" w:styleId="LineNumber">
    <w:name w:val="line number"/>
    <w:basedOn w:val="DefaultParagraphFont"/>
    <w:uiPriority w:val="99"/>
    <w:semiHidden/>
    <w:unhideWhenUsed/>
    <w:rsid w:val="006D686A"/>
  </w:style>
  <w:style w:type="character" w:styleId="UnresolvedMention">
    <w:name w:val="Unresolved Mention"/>
    <w:basedOn w:val="DefaultParagraphFont"/>
    <w:uiPriority w:val="99"/>
    <w:rsid w:val="009378CD"/>
    <w:rPr>
      <w:color w:val="808080"/>
      <w:shd w:val="clear" w:color="auto" w:fill="E6E6E6"/>
    </w:rPr>
  </w:style>
  <w:style w:type="character" w:styleId="CommentReference">
    <w:name w:val="annotation reference"/>
    <w:basedOn w:val="DefaultParagraphFont"/>
    <w:uiPriority w:val="99"/>
    <w:semiHidden/>
    <w:unhideWhenUsed/>
    <w:rsid w:val="001F68C1"/>
    <w:rPr>
      <w:sz w:val="16"/>
      <w:szCs w:val="16"/>
    </w:rPr>
  </w:style>
  <w:style w:type="paragraph" w:styleId="CommentText">
    <w:name w:val="annotation text"/>
    <w:basedOn w:val="Normal"/>
    <w:link w:val="CommentTextChar"/>
    <w:uiPriority w:val="99"/>
    <w:semiHidden/>
    <w:unhideWhenUsed/>
    <w:rsid w:val="001F68C1"/>
    <w:rPr>
      <w:sz w:val="20"/>
      <w:szCs w:val="20"/>
    </w:rPr>
  </w:style>
  <w:style w:type="character" w:customStyle="1" w:styleId="CommentTextChar">
    <w:name w:val="Comment Text Char"/>
    <w:basedOn w:val="DefaultParagraphFont"/>
    <w:link w:val="CommentText"/>
    <w:uiPriority w:val="99"/>
    <w:semiHidden/>
    <w:rsid w:val="001F68C1"/>
    <w:rPr>
      <w:sz w:val="20"/>
      <w:szCs w:val="20"/>
    </w:rPr>
  </w:style>
  <w:style w:type="paragraph" w:styleId="CommentSubject">
    <w:name w:val="annotation subject"/>
    <w:basedOn w:val="CommentText"/>
    <w:next w:val="CommentText"/>
    <w:link w:val="CommentSubjectChar"/>
    <w:uiPriority w:val="99"/>
    <w:semiHidden/>
    <w:unhideWhenUsed/>
    <w:rsid w:val="001F68C1"/>
    <w:rPr>
      <w:b/>
      <w:bCs/>
    </w:rPr>
  </w:style>
  <w:style w:type="character" w:customStyle="1" w:styleId="CommentSubjectChar">
    <w:name w:val="Comment Subject Char"/>
    <w:basedOn w:val="CommentTextChar"/>
    <w:link w:val="CommentSubject"/>
    <w:uiPriority w:val="99"/>
    <w:semiHidden/>
    <w:rsid w:val="001F68C1"/>
    <w:rPr>
      <w:b/>
      <w:bCs/>
      <w:sz w:val="20"/>
      <w:szCs w:val="20"/>
    </w:rPr>
  </w:style>
  <w:style w:type="paragraph" w:styleId="BalloonText">
    <w:name w:val="Balloon Text"/>
    <w:basedOn w:val="Normal"/>
    <w:link w:val="BalloonTextChar"/>
    <w:uiPriority w:val="99"/>
    <w:semiHidden/>
    <w:unhideWhenUsed/>
    <w:rsid w:val="001F68C1"/>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1F68C1"/>
    <w:rPr>
      <w:rFonts w:ascii="Times New Roman" w:hAnsi="Times New Roman" w:cs="Times New Roman"/>
      <w:sz w:val="18"/>
      <w:szCs w:val="18"/>
    </w:rPr>
  </w:style>
  <w:style w:type="character" w:styleId="FollowedHyperlink">
    <w:name w:val="FollowedHyperlink"/>
    <w:basedOn w:val="DefaultParagraphFont"/>
    <w:uiPriority w:val="99"/>
    <w:semiHidden/>
    <w:unhideWhenUsed/>
    <w:rsid w:val="00BF7D71"/>
    <w:rPr>
      <w:color w:val="954F72" w:themeColor="followedHyperlink"/>
      <w:u w:val="single"/>
    </w:rPr>
  </w:style>
  <w:style w:type="paragraph" w:customStyle="1" w:styleId="EndNoteBibliographyTitle">
    <w:name w:val="EndNote Bibliography Title"/>
    <w:basedOn w:val="Normal"/>
    <w:link w:val="EndNoteBibliographyTitleChar"/>
    <w:rsid w:val="00BC314A"/>
    <w:pPr>
      <w:jc w:val="center"/>
    </w:pPr>
    <w:rPr>
      <w:rFonts w:ascii="Calibri" w:hAnsi="Calibri" w:cs="Calibri"/>
    </w:rPr>
  </w:style>
  <w:style w:type="character" w:customStyle="1" w:styleId="EndNoteBibliographyTitleChar">
    <w:name w:val="EndNote Bibliography Title Char"/>
    <w:basedOn w:val="DefaultParagraphFont"/>
    <w:link w:val="EndNoteBibliographyTitle"/>
    <w:rsid w:val="00BC314A"/>
    <w:rPr>
      <w:rFonts w:ascii="Calibri" w:hAnsi="Calibri" w:cs="Calibri"/>
    </w:rPr>
  </w:style>
  <w:style w:type="paragraph" w:customStyle="1" w:styleId="EndNoteBibliography">
    <w:name w:val="EndNote Bibliography"/>
    <w:basedOn w:val="Normal"/>
    <w:link w:val="EndNoteBibliographyChar"/>
    <w:rsid w:val="00BC314A"/>
    <w:rPr>
      <w:rFonts w:ascii="Calibri" w:hAnsi="Calibri" w:cs="Calibri"/>
    </w:rPr>
  </w:style>
  <w:style w:type="character" w:customStyle="1" w:styleId="EndNoteBibliographyChar">
    <w:name w:val="EndNote Bibliography Char"/>
    <w:basedOn w:val="DefaultParagraphFont"/>
    <w:link w:val="EndNoteBibliography"/>
    <w:rsid w:val="00BC314A"/>
    <w:rPr>
      <w:rFonts w:ascii="Calibri" w:hAnsi="Calibri" w:cs="Calibri"/>
    </w:rPr>
  </w:style>
  <w:style w:type="paragraph" w:styleId="ListParagraph">
    <w:name w:val="List Paragraph"/>
    <w:basedOn w:val="Normal"/>
    <w:uiPriority w:val="34"/>
    <w:qFormat/>
    <w:rsid w:val="008036F0"/>
    <w:pPr>
      <w:ind w:left="720"/>
      <w:contextualSpacing/>
    </w:pPr>
  </w:style>
  <w:style w:type="character" w:styleId="PlaceholderText">
    <w:name w:val="Placeholder Text"/>
    <w:basedOn w:val="DefaultParagraphFont"/>
    <w:uiPriority w:val="99"/>
    <w:semiHidden/>
    <w:rsid w:val="004E187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891625">
      <w:bodyDiv w:val="1"/>
      <w:marLeft w:val="0"/>
      <w:marRight w:val="0"/>
      <w:marTop w:val="0"/>
      <w:marBottom w:val="0"/>
      <w:divBdr>
        <w:top w:val="none" w:sz="0" w:space="0" w:color="auto"/>
        <w:left w:val="none" w:sz="0" w:space="0" w:color="auto"/>
        <w:bottom w:val="none" w:sz="0" w:space="0" w:color="auto"/>
        <w:right w:val="none" w:sz="0" w:space="0" w:color="auto"/>
      </w:divBdr>
    </w:div>
    <w:div w:id="158738499">
      <w:bodyDiv w:val="1"/>
      <w:marLeft w:val="0"/>
      <w:marRight w:val="0"/>
      <w:marTop w:val="0"/>
      <w:marBottom w:val="0"/>
      <w:divBdr>
        <w:top w:val="none" w:sz="0" w:space="0" w:color="auto"/>
        <w:left w:val="none" w:sz="0" w:space="0" w:color="auto"/>
        <w:bottom w:val="none" w:sz="0" w:space="0" w:color="auto"/>
        <w:right w:val="none" w:sz="0" w:space="0" w:color="auto"/>
      </w:divBdr>
    </w:div>
    <w:div w:id="605501918">
      <w:bodyDiv w:val="1"/>
      <w:marLeft w:val="0"/>
      <w:marRight w:val="0"/>
      <w:marTop w:val="0"/>
      <w:marBottom w:val="0"/>
      <w:divBdr>
        <w:top w:val="none" w:sz="0" w:space="0" w:color="auto"/>
        <w:left w:val="none" w:sz="0" w:space="0" w:color="auto"/>
        <w:bottom w:val="none" w:sz="0" w:space="0" w:color="auto"/>
        <w:right w:val="none" w:sz="0" w:space="0" w:color="auto"/>
      </w:divBdr>
    </w:div>
    <w:div w:id="918910072">
      <w:bodyDiv w:val="1"/>
      <w:marLeft w:val="0"/>
      <w:marRight w:val="0"/>
      <w:marTop w:val="0"/>
      <w:marBottom w:val="0"/>
      <w:divBdr>
        <w:top w:val="none" w:sz="0" w:space="0" w:color="auto"/>
        <w:left w:val="none" w:sz="0" w:space="0" w:color="auto"/>
        <w:bottom w:val="none" w:sz="0" w:space="0" w:color="auto"/>
        <w:right w:val="none" w:sz="0" w:space="0" w:color="auto"/>
      </w:divBdr>
    </w:div>
    <w:div w:id="1117943901">
      <w:bodyDiv w:val="1"/>
      <w:marLeft w:val="0"/>
      <w:marRight w:val="0"/>
      <w:marTop w:val="0"/>
      <w:marBottom w:val="0"/>
      <w:divBdr>
        <w:top w:val="none" w:sz="0" w:space="0" w:color="auto"/>
        <w:left w:val="none" w:sz="0" w:space="0" w:color="auto"/>
        <w:bottom w:val="none" w:sz="0" w:space="0" w:color="auto"/>
        <w:right w:val="none" w:sz="0" w:space="0" w:color="auto"/>
      </w:divBdr>
    </w:div>
    <w:div w:id="1243297899">
      <w:bodyDiv w:val="1"/>
      <w:marLeft w:val="0"/>
      <w:marRight w:val="0"/>
      <w:marTop w:val="0"/>
      <w:marBottom w:val="0"/>
      <w:divBdr>
        <w:top w:val="none" w:sz="0" w:space="0" w:color="auto"/>
        <w:left w:val="none" w:sz="0" w:space="0" w:color="auto"/>
        <w:bottom w:val="none" w:sz="0" w:space="0" w:color="auto"/>
        <w:right w:val="none" w:sz="0" w:space="0" w:color="auto"/>
      </w:divBdr>
    </w:div>
    <w:div w:id="1381250941">
      <w:bodyDiv w:val="1"/>
      <w:marLeft w:val="0"/>
      <w:marRight w:val="0"/>
      <w:marTop w:val="0"/>
      <w:marBottom w:val="0"/>
      <w:divBdr>
        <w:top w:val="none" w:sz="0" w:space="0" w:color="auto"/>
        <w:left w:val="none" w:sz="0" w:space="0" w:color="auto"/>
        <w:bottom w:val="none" w:sz="0" w:space="0" w:color="auto"/>
        <w:right w:val="none" w:sz="0" w:space="0" w:color="auto"/>
      </w:divBdr>
    </w:div>
    <w:div w:id="1674339948">
      <w:bodyDiv w:val="1"/>
      <w:marLeft w:val="0"/>
      <w:marRight w:val="0"/>
      <w:marTop w:val="0"/>
      <w:marBottom w:val="0"/>
      <w:divBdr>
        <w:top w:val="none" w:sz="0" w:space="0" w:color="auto"/>
        <w:left w:val="none" w:sz="0" w:space="0" w:color="auto"/>
        <w:bottom w:val="none" w:sz="0" w:space="0" w:color="auto"/>
        <w:right w:val="none" w:sz="0" w:space="0" w:color="auto"/>
      </w:divBdr>
    </w:div>
    <w:div w:id="1766462190">
      <w:bodyDiv w:val="1"/>
      <w:marLeft w:val="0"/>
      <w:marRight w:val="0"/>
      <w:marTop w:val="0"/>
      <w:marBottom w:val="0"/>
      <w:divBdr>
        <w:top w:val="none" w:sz="0" w:space="0" w:color="auto"/>
        <w:left w:val="none" w:sz="0" w:space="0" w:color="auto"/>
        <w:bottom w:val="none" w:sz="0" w:space="0" w:color="auto"/>
        <w:right w:val="none" w:sz="0" w:space="0" w:color="auto"/>
      </w:divBdr>
    </w:div>
    <w:div w:id="1841773793">
      <w:bodyDiv w:val="1"/>
      <w:marLeft w:val="0"/>
      <w:marRight w:val="0"/>
      <w:marTop w:val="0"/>
      <w:marBottom w:val="0"/>
      <w:divBdr>
        <w:top w:val="none" w:sz="0" w:space="0" w:color="auto"/>
        <w:left w:val="none" w:sz="0" w:space="0" w:color="auto"/>
        <w:bottom w:val="none" w:sz="0" w:space="0" w:color="auto"/>
        <w:right w:val="none" w:sz="0" w:space="0" w:color="auto"/>
      </w:divBdr>
    </w:div>
    <w:div w:id="2062248503">
      <w:bodyDiv w:val="1"/>
      <w:marLeft w:val="0"/>
      <w:marRight w:val="0"/>
      <w:marTop w:val="0"/>
      <w:marBottom w:val="0"/>
      <w:divBdr>
        <w:top w:val="none" w:sz="0" w:space="0" w:color="auto"/>
        <w:left w:val="none" w:sz="0" w:space="0" w:color="auto"/>
        <w:bottom w:val="none" w:sz="0" w:space="0" w:color="auto"/>
        <w:right w:val="none" w:sz="0" w:space="0" w:color="auto"/>
      </w:divBdr>
    </w:div>
    <w:div w:id="2119522099">
      <w:bodyDiv w:val="1"/>
      <w:marLeft w:val="0"/>
      <w:marRight w:val="0"/>
      <w:marTop w:val="0"/>
      <w:marBottom w:val="0"/>
      <w:divBdr>
        <w:top w:val="none" w:sz="0" w:space="0" w:color="auto"/>
        <w:left w:val="none" w:sz="0" w:space="0" w:color="auto"/>
        <w:bottom w:val="none" w:sz="0" w:space="0" w:color="auto"/>
        <w:right w:val="none" w:sz="0" w:space="0" w:color="auto"/>
      </w:divBdr>
      <w:divsChild>
        <w:div w:id="1178274563">
          <w:marLeft w:val="0"/>
          <w:marRight w:val="0"/>
          <w:marTop w:val="0"/>
          <w:marBottom w:val="0"/>
          <w:divBdr>
            <w:top w:val="none" w:sz="0" w:space="0" w:color="auto"/>
            <w:left w:val="none" w:sz="0" w:space="0" w:color="auto"/>
            <w:bottom w:val="none" w:sz="0" w:space="0" w:color="auto"/>
            <w:right w:val="none" w:sz="0" w:space="0" w:color="auto"/>
          </w:divBdr>
          <w:divsChild>
            <w:div w:id="1247501437">
              <w:marLeft w:val="0"/>
              <w:marRight w:val="0"/>
              <w:marTop w:val="0"/>
              <w:marBottom w:val="0"/>
              <w:divBdr>
                <w:top w:val="none" w:sz="0" w:space="0" w:color="auto"/>
                <w:left w:val="none" w:sz="0" w:space="0" w:color="auto"/>
                <w:bottom w:val="none" w:sz="0" w:space="0" w:color="auto"/>
                <w:right w:val="none" w:sz="0" w:space="0" w:color="auto"/>
              </w:divBdr>
              <w:divsChild>
                <w:div w:id="1438712854">
                  <w:marLeft w:val="0"/>
                  <w:marRight w:val="0"/>
                  <w:marTop w:val="0"/>
                  <w:marBottom w:val="0"/>
                  <w:divBdr>
                    <w:top w:val="none" w:sz="0" w:space="0" w:color="auto"/>
                    <w:left w:val="none" w:sz="0" w:space="0" w:color="auto"/>
                    <w:bottom w:val="none" w:sz="0" w:space="0" w:color="auto"/>
                    <w:right w:val="none" w:sz="0" w:space="0" w:color="auto"/>
                  </w:divBdr>
                  <w:divsChild>
                    <w:div w:id="623002391">
                      <w:marLeft w:val="0"/>
                      <w:marRight w:val="0"/>
                      <w:marTop w:val="0"/>
                      <w:marBottom w:val="0"/>
                      <w:divBdr>
                        <w:top w:val="none" w:sz="0" w:space="0" w:color="auto"/>
                        <w:left w:val="none" w:sz="0" w:space="0" w:color="auto"/>
                        <w:bottom w:val="none" w:sz="0" w:space="0" w:color="auto"/>
                        <w:right w:val="none" w:sz="0" w:space="0" w:color="auto"/>
                      </w:divBdr>
                      <w:divsChild>
                        <w:div w:id="809443057">
                          <w:marLeft w:val="0"/>
                          <w:marRight w:val="0"/>
                          <w:marTop w:val="0"/>
                          <w:marBottom w:val="0"/>
                          <w:divBdr>
                            <w:top w:val="none" w:sz="0" w:space="0" w:color="auto"/>
                            <w:left w:val="none" w:sz="0" w:space="0" w:color="auto"/>
                            <w:bottom w:val="none" w:sz="0" w:space="0" w:color="auto"/>
                            <w:right w:val="none" w:sz="0" w:space="0" w:color="auto"/>
                          </w:divBdr>
                          <w:divsChild>
                            <w:div w:id="1273513503">
                              <w:marLeft w:val="0"/>
                              <w:marRight w:val="0"/>
                              <w:marTop w:val="0"/>
                              <w:marBottom w:val="0"/>
                              <w:divBdr>
                                <w:top w:val="none" w:sz="0" w:space="0" w:color="auto"/>
                                <w:left w:val="none" w:sz="0" w:space="0" w:color="auto"/>
                                <w:bottom w:val="none" w:sz="0" w:space="0" w:color="auto"/>
                                <w:right w:val="none" w:sz="0" w:space="0" w:color="auto"/>
                              </w:divBdr>
                              <w:divsChild>
                                <w:div w:id="427047215">
                                  <w:marLeft w:val="0"/>
                                  <w:marRight w:val="0"/>
                                  <w:marTop w:val="0"/>
                                  <w:marBottom w:val="0"/>
                                  <w:divBdr>
                                    <w:top w:val="none" w:sz="0" w:space="0" w:color="auto"/>
                                    <w:left w:val="none" w:sz="0" w:space="0" w:color="auto"/>
                                    <w:bottom w:val="none" w:sz="0" w:space="0" w:color="auto"/>
                                    <w:right w:val="none" w:sz="0" w:space="0" w:color="auto"/>
                                  </w:divBdr>
                                  <w:divsChild>
                                    <w:div w:id="208031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hyperlink" Target="https://github.com/hollygene/Dosage_Compensation/blob/master/DC_workflow_old_MA.Rmd" TargetMode="Externa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hyperlink" Target="https://github.com/hollygene/Dosage_Compensation/blob/master/DC_workflow_April2017.sh" TargetMode="Externa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hyperlink" Target="https://support.illumina.com/sequencing/sequencing_software/igenome.html"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bioinformatics.babraham.ac.uk/projects/fastqc/" TargetMode="External"/><Relationship Id="rId4" Type="http://schemas.openxmlformats.org/officeDocument/2006/relationships/settings" Target="settings.xml"/><Relationship Id="rId9" Type="http://schemas.openxmlformats.org/officeDocument/2006/relationships/hyperlink" Target="http://cole-trapnell-lab.github.io/cufflinks/file_formats/" TargetMode="External"/><Relationship Id="rId14" Type="http://schemas.openxmlformats.org/officeDocument/2006/relationships/hyperlink" Target="https://github.com/hollygene/Dosage_Compensation/blob/master/DC_workflow.Rm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D9D38A-6A07-3E46-8EF9-58259A7CCA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TotalTime>
  <Pages>9</Pages>
  <Words>6294</Words>
  <Characters>35876</Characters>
  <Application>Microsoft Office Word</Application>
  <DocSecurity>0</DocSecurity>
  <Lines>298</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Holly Celina Mcqueary</cp:lastModifiedBy>
  <cp:revision>24</cp:revision>
  <cp:lastPrinted>2018-04-24T13:35:00Z</cp:lastPrinted>
  <dcterms:created xsi:type="dcterms:W3CDTF">2018-05-23T19:14:00Z</dcterms:created>
  <dcterms:modified xsi:type="dcterms:W3CDTF">2019-07-16T15:06:00Z</dcterms:modified>
</cp:coreProperties>
</file>